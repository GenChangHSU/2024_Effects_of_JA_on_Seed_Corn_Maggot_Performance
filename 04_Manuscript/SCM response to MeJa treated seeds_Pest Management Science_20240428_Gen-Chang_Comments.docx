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1480" w14:textId="399F6E45" w:rsidR="006851A9" w:rsidRDefault="006851A9" w:rsidP="006851A9">
      <w:pPr>
        <w:rPr>
          <w:b/>
          <w:bCs/>
        </w:rPr>
      </w:pPr>
      <w:r w:rsidRPr="35CC67EF">
        <w:rPr>
          <w:b/>
          <w:bCs/>
        </w:rPr>
        <w:t xml:space="preserve">Effects of methyl </w:t>
      </w:r>
      <w:proofErr w:type="spellStart"/>
      <w:r w:rsidRPr="35CC67EF">
        <w:rPr>
          <w:b/>
          <w:bCs/>
        </w:rPr>
        <w:t>jasmonate</w:t>
      </w:r>
      <w:proofErr w:type="spellEnd"/>
      <w:r w:rsidRPr="35CC67EF">
        <w:rPr>
          <w:b/>
          <w:bCs/>
        </w:rPr>
        <w:t xml:space="preserve"> seed treatments on </w:t>
      </w:r>
      <w:r>
        <w:rPr>
          <w:b/>
          <w:bCs/>
        </w:rPr>
        <w:t xml:space="preserve">adult oviposition </w:t>
      </w:r>
      <w:r w:rsidRPr="35CC67EF">
        <w:rPr>
          <w:b/>
          <w:bCs/>
        </w:rPr>
        <w:t xml:space="preserve">preference and </w:t>
      </w:r>
      <w:r>
        <w:rPr>
          <w:b/>
          <w:bCs/>
        </w:rPr>
        <w:t xml:space="preserve">larval </w:t>
      </w:r>
      <w:r w:rsidRPr="35CC67EF">
        <w:rPr>
          <w:b/>
          <w:bCs/>
        </w:rPr>
        <w:t>performance of seed corn maggots</w:t>
      </w:r>
      <w:r>
        <w:rPr>
          <w:b/>
          <w:bCs/>
        </w:rPr>
        <w:t xml:space="preserve"> (</w:t>
      </w:r>
      <w:r w:rsidRPr="00772679">
        <w:rPr>
          <w:b/>
          <w:bCs/>
          <w:i/>
          <w:iCs/>
        </w:rPr>
        <w:t xml:space="preserve">Delia </w:t>
      </w:r>
      <w:proofErr w:type="spellStart"/>
      <w:r w:rsidRPr="00772679">
        <w:rPr>
          <w:b/>
          <w:bCs/>
          <w:i/>
          <w:iCs/>
        </w:rPr>
        <w:t>platura</w:t>
      </w:r>
      <w:proofErr w:type="spellEnd"/>
      <w:r>
        <w:rPr>
          <w:b/>
          <w:bCs/>
        </w:rPr>
        <w:t>) in corn (</w:t>
      </w:r>
      <w:proofErr w:type="spellStart"/>
      <w:r w:rsidRPr="00772679">
        <w:rPr>
          <w:b/>
          <w:bCs/>
          <w:i/>
          <w:iCs/>
        </w:rPr>
        <w:t>Zea</w:t>
      </w:r>
      <w:proofErr w:type="spellEnd"/>
      <w:r w:rsidRPr="00772679">
        <w:rPr>
          <w:b/>
          <w:bCs/>
          <w:i/>
          <w:iCs/>
        </w:rPr>
        <w:t xml:space="preserve"> mays</w:t>
      </w:r>
      <w:r>
        <w:rPr>
          <w:b/>
          <w:bCs/>
        </w:rPr>
        <w:t>)</w:t>
      </w:r>
      <w:del w:id="0" w:author="Gen-Chang Hsu" w:date="2024-04-27T23:09:00Z">
        <w:r w:rsidRPr="35CC67EF" w:rsidDel="005B3EF1">
          <w:rPr>
            <w:b/>
            <w:bCs/>
          </w:rPr>
          <w:delText xml:space="preserve">. </w:delText>
        </w:r>
      </w:del>
    </w:p>
    <w:p w14:paraId="0B17A1FF" w14:textId="2FC3442E" w:rsidR="006851A9" w:rsidRPr="005F6A26" w:rsidRDefault="008D0477">
      <w:pPr>
        <w:rPr>
          <w:b/>
          <w:bCs/>
        </w:rPr>
      </w:pPr>
      <w:r w:rsidRPr="005F6A26">
        <w:rPr>
          <w:b/>
          <w:bCs/>
        </w:rPr>
        <w:t>Running title</w:t>
      </w:r>
      <w:r w:rsidR="006851A9">
        <w:rPr>
          <w:b/>
          <w:bCs/>
        </w:rPr>
        <w:t xml:space="preserve"> (80 characters)</w:t>
      </w:r>
      <w:r w:rsidRPr="005F6A26">
        <w:rPr>
          <w:b/>
          <w:bCs/>
        </w:rPr>
        <w:t>:</w:t>
      </w:r>
      <w:r w:rsidR="00772679">
        <w:rPr>
          <w:b/>
          <w:bCs/>
        </w:rPr>
        <w:t xml:space="preserve"> </w:t>
      </w:r>
      <w:r w:rsidR="006851A9">
        <w:rPr>
          <w:b/>
          <w:bCs/>
        </w:rPr>
        <w:t xml:space="preserve">Methyl </w:t>
      </w:r>
      <w:proofErr w:type="spellStart"/>
      <w:r w:rsidR="006851A9">
        <w:rPr>
          <w:b/>
          <w:bCs/>
        </w:rPr>
        <w:t>jasmonate</w:t>
      </w:r>
      <w:proofErr w:type="spellEnd"/>
      <w:r w:rsidR="006851A9">
        <w:rPr>
          <w:b/>
          <w:bCs/>
        </w:rPr>
        <w:t xml:space="preserve"> as seed treatment</w:t>
      </w:r>
      <w:ins w:id="1" w:author="Gen-Chang Hsu" w:date="2024-04-27T12:03:00Z">
        <w:r w:rsidR="00F21528">
          <w:rPr>
            <w:b/>
            <w:bCs/>
          </w:rPr>
          <w:t>s</w:t>
        </w:r>
      </w:ins>
      <w:r w:rsidR="006851A9">
        <w:rPr>
          <w:b/>
          <w:bCs/>
        </w:rPr>
        <w:t xml:space="preserve"> to combat seed corn maggot herbivory in corn</w:t>
      </w:r>
    </w:p>
    <w:p w14:paraId="2FB75CEE" w14:textId="3CB05706" w:rsidR="005F6A26" w:rsidRDefault="69AB60A0">
      <w:pPr>
        <w:rPr>
          <w:b/>
          <w:bCs/>
        </w:rPr>
      </w:pPr>
      <w:proofErr w:type="spellStart"/>
      <w:r w:rsidRPr="69AB60A0">
        <w:rPr>
          <w:b/>
          <w:bCs/>
        </w:rPr>
        <w:t>Swayamjit</w:t>
      </w:r>
      <w:proofErr w:type="spellEnd"/>
      <w:r w:rsidRPr="69AB60A0">
        <w:rPr>
          <w:b/>
          <w:bCs/>
        </w:rPr>
        <w:t xml:space="preserve"> Ray</w:t>
      </w:r>
      <w:r w:rsidR="006851A9" w:rsidRPr="00772679">
        <w:rPr>
          <w:b/>
          <w:bCs/>
          <w:vertAlign w:val="superscript"/>
        </w:rPr>
        <w:t>1</w:t>
      </w:r>
      <w:r w:rsidRPr="69AB60A0">
        <w:rPr>
          <w:b/>
          <w:bCs/>
        </w:rPr>
        <w:t xml:space="preserve">, </w:t>
      </w:r>
      <w:commentRangeStart w:id="2"/>
      <w:r w:rsidRPr="69AB60A0">
        <w:rPr>
          <w:b/>
          <w:bCs/>
        </w:rPr>
        <w:t>Gen</w:t>
      </w:r>
      <w:ins w:id="3" w:author="Gen-Chang Hsu" w:date="2024-04-27T23:10:00Z">
        <w:r w:rsidR="00EE5F3C">
          <w:rPr>
            <w:b/>
            <w:bCs/>
          </w:rPr>
          <w:t>-</w:t>
        </w:r>
      </w:ins>
      <w:del w:id="4" w:author="Gen-Chang Hsu" w:date="2024-04-27T23:10:00Z">
        <w:r w:rsidRPr="69AB60A0" w:rsidDel="00EE5F3C">
          <w:rPr>
            <w:b/>
            <w:bCs/>
          </w:rPr>
          <w:delText xml:space="preserve"> </w:delText>
        </w:r>
      </w:del>
      <w:r w:rsidRPr="69AB60A0">
        <w:rPr>
          <w:b/>
          <w:bCs/>
        </w:rPr>
        <w:t>Chang Hsu</w:t>
      </w:r>
      <w:commentRangeEnd w:id="2"/>
      <w:r w:rsidR="00F21528">
        <w:rPr>
          <w:rStyle w:val="CommentReference"/>
        </w:rPr>
        <w:commentReference w:id="2"/>
      </w:r>
      <w:r w:rsidR="006851A9" w:rsidRPr="00772679">
        <w:rPr>
          <w:b/>
          <w:bCs/>
          <w:vertAlign w:val="superscript"/>
        </w:rPr>
        <w:t>1</w:t>
      </w:r>
      <w:r w:rsidRPr="69AB60A0">
        <w:rPr>
          <w:b/>
          <w:bCs/>
        </w:rPr>
        <w:t>, Noelle Pappous</w:t>
      </w:r>
      <w:r w:rsidR="006851A9" w:rsidRPr="00772679">
        <w:rPr>
          <w:b/>
          <w:bCs/>
          <w:vertAlign w:val="superscript"/>
        </w:rPr>
        <w:t>1</w:t>
      </w:r>
      <w:r w:rsidRPr="69AB60A0">
        <w:rPr>
          <w:b/>
          <w:bCs/>
        </w:rPr>
        <w:t>, Olivia Rooney</w:t>
      </w:r>
      <w:r w:rsidR="006851A9" w:rsidRPr="00772679">
        <w:rPr>
          <w:b/>
          <w:bCs/>
          <w:vertAlign w:val="superscript"/>
        </w:rPr>
        <w:t>1</w:t>
      </w:r>
      <w:r w:rsidR="006851A9">
        <w:rPr>
          <w:b/>
          <w:bCs/>
        </w:rPr>
        <w:t>, Alan Taylor</w:t>
      </w:r>
      <w:r w:rsidR="006851A9" w:rsidRPr="00772679">
        <w:rPr>
          <w:b/>
          <w:bCs/>
          <w:vertAlign w:val="superscript"/>
        </w:rPr>
        <w:t>2</w:t>
      </w:r>
      <w:r w:rsidR="00A669AB">
        <w:rPr>
          <w:b/>
          <w:bCs/>
        </w:rPr>
        <w:t xml:space="preserve"> and </w:t>
      </w:r>
      <w:r w:rsidRPr="69AB60A0">
        <w:rPr>
          <w:b/>
          <w:bCs/>
        </w:rPr>
        <w:t>Jennifer S. Thaler</w:t>
      </w:r>
      <w:r w:rsidR="006851A9" w:rsidRPr="00772679">
        <w:rPr>
          <w:b/>
          <w:bCs/>
          <w:vertAlign w:val="superscript"/>
        </w:rPr>
        <w:t>1</w:t>
      </w:r>
    </w:p>
    <w:p w14:paraId="3189F614" w14:textId="77777777" w:rsidR="006851A9" w:rsidRDefault="006851A9">
      <w:pPr>
        <w:rPr>
          <w:b/>
          <w:bCs/>
        </w:rPr>
      </w:pPr>
    </w:p>
    <w:p w14:paraId="7C872A9D" w14:textId="77777777" w:rsidR="006851A9" w:rsidRDefault="006851A9">
      <w:pPr>
        <w:rPr>
          <w:b/>
          <w:bCs/>
        </w:rPr>
      </w:pPr>
    </w:p>
    <w:p w14:paraId="2588F056" w14:textId="48519327" w:rsidR="006851A9" w:rsidRDefault="006851A9">
      <w:pPr>
        <w:rPr>
          <w:b/>
          <w:bCs/>
        </w:rPr>
      </w:pPr>
      <w:r>
        <w:rPr>
          <w:b/>
          <w:bCs/>
        </w:rPr>
        <w:t>Author affiliations:</w:t>
      </w:r>
    </w:p>
    <w:p w14:paraId="083E6997" w14:textId="69EA6C07" w:rsidR="006851A9" w:rsidRDefault="006851A9">
      <w:pPr>
        <w:rPr>
          <w:b/>
          <w:bCs/>
        </w:rPr>
      </w:pPr>
      <w:r w:rsidRPr="00772679">
        <w:rPr>
          <w:b/>
          <w:bCs/>
          <w:vertAlign w:val="superscript"/>
        </w:rPr>
        <w:t>1</w:t>
      </w:r>
      <w:r>
        <w:rPr>
          <w:b/>
          <w:bCs/>
        </w:rPr>
        <w:t>Department of Entomology, Cornell University, Ithaca, NY 14850.</w:t>
      </w:r>
    </w:p>
    <w:p w14:paraId="4C54B28A" w14:textId="1D6169D1" w:rsidR="006851A9" w:rsidRPr="006851A9" w:rsidRDefault="006851A9">
      <w:pPr>
        <w:rPr>
          <w:b/>
          <w:bCs/>
        </w:rPr>
      </w:pPr>
      <w:r w:rsidRPr="00772679">
        <w:rPr>
          <w:b/>
          <w:bCs/>
          <w:vertAlign w:val="superscript"/>
        </w:rPr>
        <w:t>2</w:t>
      </w:r>
      <w:r>
        <w:rPr>
          <w:b/>
          <w:bCs/>
        </w:rPr>
        <w:t>School of Integrative Plant Science</w:t>
      </w:r>
      <w:r w:rsidR="007F2F97">
        <w:rPr>
          <w:b/>
          <w:bCs/>
        </w:rPr>
        <w:t>,</w:t>
      </w:r>
      <w:r>
        <w:rPr>
          <w:b/>
          <w:bCs/>
        </w:rPr>
        <w:t xml:space="preserve"> Horticulture</w:t>
      </w:r>
      <w:r w:rsidR="007F2F97">
        <w:rPr>
          <w:b/>
          <w:bCs/>
        </w:rPr>
        <w:t xml:space="preserve"> Section</w:t>
      </w:r>
      <w:r>
        <w:rPr>
          <w:b/>
          <w:bCs/>
        </w:rPr>
        <w:t xml:space="preserve">, Cornell </w:t>
      </w:r>
      <w:proofErr w:type="spellStart"/>
      <w:r>
        <w:rPr>
          <w:b/>
          <w:bCs/>
        </w:rPr>
        <w:t>AgriTech</w:t>
      </w:r>
      <w:proofErr w:type="spellEnd"/>
      <w:r>
        <w:rPr>
          <w:b/>
          <w:bCs/>
        </w:rPr>
        <w:t>, Geneva, NY 14456</w:t>
      </w:r>
    </w:p>
    <w:p w14:paraId="319184D5" w14:textId="77777777" w:rsidR="006851A9" w:rsidRDefault="006851A9">
      <w:pPr>
        <w:rPr>
          <w:b/>
          <w:bCs/>
        </w:rPr>
      </w:pPr>
    </w:p>
    <w:p w14:paraId="5D943160" w14:textId="77777777" w:rsidR="006851A9" w:rsidRDefault="006851A9">
      <w:pPr>
        <w:rPr>
          <w:b/>
          <w:bCs/>
        </w:rPr>
      </w:pPr>
    </w:p>
    <w:p w14:paraId="34CAC678" w14:textId="77777777" w:rsidR="006851A9" w:rsidRDefault="006851A9">
      <w:pPr>
        <w:rPr>
          <w:b/>
          <w:bCs/>
        </w:rPr>
      </w:pPr>
    </w:p>
    <w:p w14:paraId="4C262518" w14:textId="77777777" w:rsidR="006851A9" w:rsidRDefault="006851A9">
      <w:pPr>
        <w:rPr>
          <w:b/>
          <w:bCs/>
        </w:rPr>
      </w:pPr>
    </w:p>
    <w:p w14:paraId="7B731E06" w14:textId="77777777" w:rsidR="006851A9" w:rsidRDefault="006851A9">
      <w:pPr>
        <w:rPr>
          <w:b/>
          <w:bCs/>
        </w:rPr>
      </w:pPr>
    </w:p>
    <w:p w14:paraId="61B83D71" w14:textId="77777777" w:rsidR="006851A9" w:rsidRDefault="006851A9">
      <w:pPr>
        <w:rPr>
          <w:b/>
          <w:bCs/>
        </w:rPr>
      </w:pPr>
    </w:p>
    <w:p w14:paraId="5E7C210E" w14:textId="77777777" w:rsidR="006851A9" w:rsidRDefault="006851A9">
      <w:pPr>
        <w:rPr>
          <w:b/>
          <w:bCs/>
        </w:rPr>
      </w:pPr>
    </w:p>
    <w:p w14:paraId="050EC985" w14:textId="77777777" w:rsidR="006851A9" w:rsidRDefault="006851A9">
      <w:pPr>
        <w:rPr>
          <w:b/>
          <w:bCs/>
        </w:rPr>
      </w:pPr>
    </w:p>
    <w:p w14:paraId="17DF6F26" w14:textId="77777777" w:rsidR="006851A9" w:rsidRDefault="006851A9">
      <w:pPr>
        <w:rPr>
          <w:b/>
          <w:bCs/>
        </w:rPr>
      </w:pPr>
    </w:p>
    <w:p w14:paraId="33B7AD1C" w14:textId="77777777" w:rsidR="006851A9" w:rsidRDefault="006851A9">
      <w:pPr>
        <w:rPr>
          <w:b/>
          <w:bCs/>
        </w:rPr>
      </w:pPr>
    </w:p>
    <w:p w14:paraId="25EA3EA1" w14:textId="77777777" w:rsidR="006851A9" w:rsidRDefault="006851A9">
      <w:pPr>
        <w:rPr>
          <w:b/>
          <w:bCs/>
        </w:rPr>
      </w:pPr>
    </w:p>
    <w:p w14:paraId="7336CA41" w14:textId="77777777" w:rsidR="006851A9" w:rsidRDefault="006851A9">
      <w:pPr>
        <w:rPr>
          <w:b/>
          <w:bCs/>
        </w:rPr>
      </w:pPr>
    </w:p>
    <w:p w14:paraId="38936363" w14:textId="77777777" w:rsidR="006851A9" w:rsidRDefault="006851A9">
      <w:pPr>
        <w:rPr>
          <w:b/>
          <w:bCs/>
        </w:rPr>
      </w:pPr>
    </w:p>
    <w:p w14:paraId="29E0C0EF" w14:textId="77777777" w:rsidR="006851A9" w:rsidRDefault="006851A9">
      <w:pPr>
        <w:rPr>
          <w:b/>
          <w:bCs/>
        </w:rPr>
      </w:pPr>
    </w:p>
    <w:p w14:paraId="705A9F47" w14:textId="77777777" w:rsidR="006851A9" w:rsidRDefault="006851A9">
      <w:pPr>
        <w:rPr>
          <w:b/>
          <w:bCs/>
        </w:rPr>
      </w:pPr>
    </w:p>
    <w:p w14:paraId="5B8E26D9" w14:textId="77777777" w:rsidR="006851A9" w:rsidRDefault="006851A9">
      <w:pPr>
        <w:rPr>
          <w:b/>
          <w:bCs/>
        </w:rPr>
      </w:pPr>
    </w:p>
    <w:p w14:paraId="5079B6EE" w14:textId="77777777" w:rsidR="006851A9" w:rsidRDefault="006851A9">
      <w:pPr>
        <w:rPr>
          <w:b/>
          <w:bCs/>
        </w:rPr>
      </w:pPr>
    </w:p>
    <w:p w14:paraId="107177EB" w14:textId="77777777" w:rsidR="006851A9" w:rsidRDefault="006851A9">
      <w:pPr>
        <w:rPr>
          <w:b/>
          <w:bCs/>
        </w:rPr>
      </w:pPr>
    </w:p>
    <w:p w14:paraId="157644AB" w14:textId="77777777" w:rsidR="00772679" w:rsidRDefault="00772679">
      <w:pPr>
        <w:rPr>
          <w:b/>
          <w:bCs/>
        </w:rPr>
      </w:pPr>
    </w:p>
    <w:p w14:paraId="63A32AEC" w14:textId="2F7E25A0" w:rsidR="005F6A26" w:rsidRDefault="005F6A26">
      <w:pPr>
        <w:rPr>
          <w:b/>
          <w:bCs/>
        </w:rPr>
      </w:pPr>
      <w:r>
        <w:rPr>
          <w:b/>
          <w:bCs/>
        </w:rPr>
        <w:lastRenderedPageBreak/>
        <w:t>Abstract:</w:t>
      </w:r>
    </w:p>
    <w:p w14:paraId="20877DE4" w14:textId="404930D8" w:rsidR="005F6A26" w:rsidRPr="00CA1592" w:rsidRDefault="0C800F5D" w:rsidP="0C800F5D">
      <w:r>
        <w:t xml:space="preserve">Eliciting host plant resistance using </w:t>
      </w:r>
      <w:proofErr w:type="spellStart"/>
      <w:r>
        <w:t>jasmonates</w:t>
      </w:r>
      <w:proofErr w:type="spellEnd"/>
      <w:r>
        <w:t xml:space="preserve"> is a promising technique that has the potential to protect seeds and seedlings against multiple life-stages of herbivorous insect pests. Several hurdles exist for developing an effective technique</w:t>
      </w:r>
      <w:ins w:id="5" w:author="Gen-Chang Hsu" w:date="2024-04-27T12:06:00Z">
        <w:r w:rsidR="00F21528">
          <w:t>,</w:t>
        </w:r>
      </w:ins>
      <w:r>
        <w:t xml:space="preserve"> including an application method that growers could use in the field, determining a dose that does not limit plant growth, and ensuring the plants are responsive in the abiotic conditions when the pest occurs. In this study, our goal was to test if treating corn seeds with the plant hormone methyl </w:t>
      </w:r>
      <w:proofErr w:type="spellStart"/>
      <w:r>
        <w:t>jasmonate</w:t>
      </w:r>
      <w:proofErr w:type="spellEnd"/>
      <w:r w:rsidR="00DF6BD7">
        <w:t xml:space="preserve"> (MeJA)</w:t>
      </w:r>
      <w:r>
        <w:t xml:space="preserve"> would reduce the preference of ovipositing seed corn maggot adults (</w:t>
      </w:r>
      <w:r w:rsidRPr="0C800F5D">
        <w:rPr>
          <w:i/>
          <w:iCs/>
        </w:rPr>
        <w:t xml:space="preserve">Delia </w:t>
      </w:r>
      <w:proofErr w:type="spellStart"/>
      <w:r w:rsidRPr="0C800F5D">
        <w:rPr>
          <w:i/>
          <w:iCs/>
        </w:rPr>
        <w:t>platura</w:t>
      </w:r>
      <w:proofErr w:type="spellEnd"/>
      <w:r>
        <w:t xml:space="preserve">) and the performance of seed corn maggot larvae feeding on seeds. </w:t>
      </w:r>
      <w:commentRangeStart w:id="6"/>
      <w:r>
        <w:t xml:space="preserve">We tested two </w:t>
      </w:r>
      <w:r w:rsidR="00DF6BD7">
        <w:t>MeJA</w:t>
      </w:r>
      <w:r>
        <w:t xml:space="preserve"> application methods: soaking seeds in aqueous </w:t>
      </w:r>
      <w:del w:id="7" w:author="Gen-Chang Hsu" w:date="2024-04-27T23:10:00Z">
        <w:r w:rsidDel="00F51642">
          <w:delText>methyl jasmonate</w:delText>
        </w:r>
      </w:del>
      <w:ins w:id="8" w:author="Gen-Chang Hsu" w:date="2024-04-27T23:10:00Z">
        <w:r w:rsidR="00F51642">
          <w:t>MeJA</w:t>
        </w:r>
      </w:ins>
      <w:r>
        <w:t xml:space="preserve"> and</w:t>
      </w:r>
      <w:ins w:id="9" w:author="Gen-Chang Hsu" w:date="2024-04-27T12:08:00Z">
        <w:r w:rsidR="00F21528">
          <w:t xml:space="preserve"> </w:t>
        </w:r>
      </w:ins>
      <w:r w:rsidR="00121A81" w:rsidRPr="00121A81">
        <w:t xml:space="preserve">lab-scale, seed treatment using a commercial, film coating polymer mixed with </w:t>
      </w:r>
      <w:ins w:id="10" w:author="Gen-Chang Hsu" w:date="2024-04-27T23:10:00Z">
        <w:r w:rsidR="00F51642">
          <w:t>MeJA</w:t>
        </w:r>
      </w:ins>
      <w:del w:id="11" w:author="Gen-Chang Hsu" w:date="2024-04-27T23:10:00Z">
        <w:r w:rsidR="00121A81" w:rsidRPr="00121A81" w:rsidDel="00F51642">
          <w:delText>methyl jasmonate</w:delText>
        </w:r>
      </w:del>
      <w:commentRangeEnd w:id="6"/>
      <w:r w:rsidR="00F21528">
        <w:rPr>
          <w:rStyle w:val="CommentReference"/>
        </w:rPr>
        <w:commentReference w:id="6"/>
      </w:r>
      <w:r w:rsidR="00121A81">
        <w:t>.</w:t>
      </w:r>
      <w:del w:id="12" w:author="Gen-Chang Hsu" w:date="2024-04-27T12:08:00Z">
        <w:r w:rsidR="00121A81" w:rsidRPr="00121A81" w:rsidDel="00F21528">
          <w:delText xml:space="preserve"> </w:delText>
        </w:r>
        <w:r w:rsidDel="00F21528">
          <w:delText>.</w:delText>
        </w:r>
      </w:del>
      <w:r>
        <w:t xml:space="preserve"> We conducted dose response experiments to determine a concentration that induces resistance to the adult and larval flies with minimal reductions in seed germination and seedling growth. We found that seeds soaked with 0.2mM MeJA had the same germination rates and marginally lower early seedling growth compared to water-treated controls</w:t>
      </w:r>
      <w:ins w:id="13" w:author="Gen-Chang Hsu" w:date="2024-04-27T12:10:00Z">
        <w:r w:rsidR="00F21528">
          <w:t>,</w:t>
        </w:r>
      </w:ins>
      <w:r>
        <w:t xml:space="preserve"> whereas </w:t>
      </w:r>
      <w:commentRangeStart w:id="14"/>
      <w:r>
        <w:t xml:space="preserve">0.2 mM </w:t>
      </w:r>
      <w:r w:rsidR="00121A81">
        <w:t xml:space="preserve">conventional seed </w:t>
      </w:r>
      <w:r>
        <w:t>treatment</w:t>
      </w:r>
      <w:commentRangeEnd w:id="14"/>
      <w:r w:rsidR="00F21528">
        <w:rPr>
          <w:rStyle w:val="CommentReference"/>
        </w:rPr>
        <w:commentReference w:id="14"/>
      </w:r>
      <w:r>
        <w:t xml:space="preserve"> did not affect seed germination or growth. In choice and no-choice bioassays with adult flies in the laboratory and field, we found reduced oviposition on both wet and </w:t>
      </w:r>
      <w:r w:rsidR="00121A81">
        <w:t>conventional seed treatments</w:t>
      </w:r>
      <w:r>
        <w:t xml:space="preserve"> compared to controls. Larval performance was also lower in</w:t>
      </w:r>
      <w:ins w:id="15" w:author="Gen-Chang Hsu" w:date="2024-04-27T23:10:00Z">
        <w:r w:rsidR="00F51642">
          <w:t xml:space="preserve"> MeJA</w:t>
        </w:r>
      </w:ins>
      <w:del w:id="16" w:author="Gen-Chang Hsu" w:date="2024-04-27T23:10:00Z">
        <w:r w:rsidDel="00F51642">
          <w:delText xml:space="preserve"> </w:delText>
        </w:r>
        <w:commentRangeStart w:id="17"/>
        <w:r w:rsidDel="00F51642">
          <w:delText>methyl jasmonate</w:delText>
        </w:r>
      </w:del>
      <w:commentRangeEnd w:id="17"/>
      <w:r w:rsidR="00F21528">
        <w:rPr>
          <w:rStyle w:val="CommentReference"/>
        </w:rPr>
        <w:commentReference w:id="17"/>
      </w:r>
      <w:r>
        <w:t xml:space="preserve"> treated seeds. Lastly, the </w:t>
      </w:r>
      <w:ins w:id="18" w:author="Gen-Chang Hsu" w:date="2024-04-27T23:10:00Z">
        <w:r w:rsidR="00F51642">
          <w:t>MeJA</w:t>
        </w:r>
      </w:ins>
      <w:commentRangeStart w:id="19"/>
      <w:del w:id="20" w:author="Gen-Chang Hsu" w:date="2024-04-27T23:10:00Z">
        <w:r w:rsidDel="00F51642">
          <w:delText>methyl</w:delText>
        </w:r>
      </w:del>
      <w:del w:id="21" w:author="Gen-Chang Hsu" w:date="2024-04-27T12:12:00Z">
        <w:r w:rsidDel="00F21528">
          <w:delText>-</w:delText>
        </w:r>
      </w:del>
      <w:del w:id="22" w:author="Gen-Chang Hsu" w:date="2024-04-27T23:10:00Z">
        <w:r w:rsidDel="00F51642">
          <w:delText>jasmonate</w:delText>
        </w:r>
      </w:del>
      <w:commentRangeEnd w:id="19"/>
      <w:r w:rsidR="00F21528">
        <w:rPr>
          <w:rStyle w:val="CommentReference"/>
        </w:rPr>
        <w:commentReference w:id="19"/>
      </w:r>
      <w:r>
        <w:t xml:space="preserve"> induced resistance also occurred at the lower temperatures typical of the spring soil conditions when th</w:t>
      </w:r>
      <w:ins w:id="23" w:author="Gen-Chang Hsu" w:date="2024-04-27T12:12:00Z">
        <w:r w:rsidR="00F21528">
          <w:t>e</w:t>
        </w:r>
      </w:ins>
      <w:del w:id="24" w:author="Gen-Chang Hsu" w:date="2024-04-27T12:12:00Z">
        <w:r w:rsidDel="00F21528">
          <w:delText>is</w:delText>
        </w:r>
      </w:del>
      <w:r>
        <w:t xml:space="preserve"> fly is most damaging.  In conclusion, MeJA application, </w:t>
      </w:r>
      <w:r w:rsidR="00121A81">
        <w:t>conventional seed treatment technology</w:t>
      </w:r>
      <w:r>
        <w:t>, has the potential to deter adult fly oviposition and reduce maggot performance</w:t>
      </w:r>
      <w:r w:rsidR="00121A81">
        <w:t xml:space="preserve"> on a commercial scale</w:t>
      </w:r>
      <w:r>
        <w:t xml:space="preserve"> in spring temperature conditions with minor effects on seed germination and growth. </w:t>
      </w:r>
    </w:p>
    <w:p w14:paraId="464FBAE7" w14:textId="1362182E" w:rsidR="005F6A26" w:rsidRPr="00CA1592" w:rsidRDefault="005F6A26">
      <w:pPr>
        <w:rPr>
          <w:b/>
          <w:bCs/>
          <w:sz w:val="28"/>
        </w:rPr>
      </w:pPr>
      <w:r w:rsidRPr="00CA1592">
        <w:rPr>
          <w:b/>
          <w:bCs/>
          <w:sz w:val="28"/>
        </w:rPr>
        <w:t>Introduction:</w:t>
      </w:r>
    </w:p>
    <w:p w14:paraId="13386B2E" w14:textId="53F94C4B" w:rsidR="003769AF" w:rsidRDefault="21C9BBD4" w:rsidP="7DE0B462">
      <w:pPr>
        <w:ind w:firstLine="720"/>
        <w:rPr>
          <w:b/>
          <w:bCs/>
        </w:rPr>
      </w:pPr>
      <w:r>
        <w:t xml:space="preserve">While the use of </w:t>
      </w:r>
      <w:commentRangeStart w:id="25"/>
      <w:proofErr w:type="spellStart"/>
      <w:r>
        <w:t>jasmonic</w:t>
      </w:r>
      <w:proofErr w:type="spellEnd"/>
      <w:r>
        <w:t xml:space="preserve"> acid</w:t>
      </w:r>
      <w:ins w:id="26" w:author="Gen-Chang Hsu" w:date="2024-04-27T12:35:00Z">
        <w:r w:rsidR="004F0AA9">
          <w:t xml:space="preserve"> (JA)</w:t>
        </w:r>
      </w:ins>
      <w:r>
        <w:t xml:space="preserve"> and methyl </w:t>
      </w:r>
      <w:proofErr w:type="spellStart"/>
      <w:r>
        <w:t>jasmonate</w:t>
      </w:r>
      <w:proofErr w:type="spellEnd"/>
      <w:ins w:id="27" w:author="Gen-Chang Hsu" w:date="2024-04-27T12:35:00Z">
        <w:r w:rsidR="004F0AA9">
          <w:t xml:space="preserve"> (MeJA)</w:t>
        </w:r>
      </w:ins>
      <w:commentRangeEnd w:id="25"/>
      <w:ins w:id="28" w:author="Gen-Chang Hsu" w:date="2024-04-27T12:56:00Z">
        <w:r w:rsidR="007D200A">
          <w:rPr>
            <w:rStyle w:val="CommentReference"/>
          </w:rPr>
          <w:commentReference w:id="25"/>
        </w:r>
      </w:ins>
      <w:r>
        <w:t xml:space="preserve"> in foliar application and induction of host plant resistance to insect herbivory has been studied extensively </w:t>
      </w:r>
      <w:sdt>
        <w:sdtPr>
          <w:rPr>
            <w:color w:val="000000"/>
          </w:rPr>
          <w:tag w:val="MENDELEY_CITATION_v3_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"/>
          <w:id w:val="1003249200"/>
          <w:placeholder>
            <w:docPart w:val="DefaultPlaceholder_-1854013440"/>
          </w:placeholder>
        </w:sdtPr>
        <w:sdtContent>
          <w:r w:rsidR="007A2D69" w:rsidRPr="007A2D69">
            <w:rPr>
              <w:rFonts w:eastAsia="Times New Roman"/>
              <w:color w:val="000000"/>
            </w:rPr>
            <w:t>(Howe and Jander, 2008)</w:t>
          </w:r>
        </w:sdtContent>
      </w:sdt>
      <w:r>
        <w:t xml:space="preserve">, </w:t>
      </w:r>
      <w:ins w:id="29" w:author="Gen-Chang Hsu" w:date="2024-04-27T12:36:00Z">
        <w:r w:rsidR="004F0AA9">
          <w:t>little is</w:t>
        </w:r>
      </w:ins>
      <w:del w:id="30" w:author="Gen-Chang Hsu" w:date="2024-04-27T12:36:00Z">
        <w:r w:rsidDel="004F0AA9">
          <w:delText>there is less</w:delText>
        </w:r>
      </w:del>
      <w:r>
        <w:t xml:space="preserve"> known about its success as a seed treatment. Exogenous foliar applications of </w:t>
      </w:r>
      <w:del w:id="31" w:author="Gen-Chang Hsu" w:date="2024-04-27T12:36:00Z">
        <w:r w:rsidDel="004F0AA9">
          <w:delText>jasmonic acid (</w:delText>
        </w:r>
      </w:del>
      <w:r>
        <w:t>JA</w:t>
      </w:r>
      <w:del w:id="32" w:author="Gen-Chang Hsu" w:date="2024-04-27T12:36:00Z">
        <w:r w:rsidDel="004F0AA9">
          <w:delText>)</w:delText>
        </w:r>
      </w:del>
      <w:r>
        <w:t xml:space="preserve"> and its derivative </w:t>
      </w:r>
      <w:del w:id="33" w:author="Gen-Chang Hsu" w:date="2024-04-27T12:36:00Z">
        <w:r w:rsidDel="004F0AA9">
          <w:delText>methyl jasmonate (</w:delText>
        </w:r>
      </w:del>
      <w:r>
        <w:t>MeJA</w:t>
      </w:r>
      <w:del w:id="34" w:author="Gen-Chang Hsu" w:date="2024-04-27T12:36:00Z">
        <w:r w:rsidDel="004F0AA9">
          <w:delText>)</w:delText>
        </w:r>
      </w:del>
      <w:r>
        <w:t xml:space="preserve"> have been shown to increase endogenous levels of JA in plants and subsequently increase plant resistance to insect herbivores feeding on leaves, roots, stems and flowers. In the last decade</w:t>
      </w:r>
      <w:ins w:id="35" w:author="Gen-Chang Hsu" w:date="2024-04-27T12:37:00Z">
        <w:r w:rsidR="004F0AA9">
          <w:t>,</w:t>
        </w:r>
      </w:ins>
      <w:r>
        <w:t xml:space="preserve"> MeJA and JA have also been investigated and shown to have potential as a seed treatment inducing resistance to insect herbivores in a range of plants, including tomato, cabbage and rice </w:t>
      </w:r>
      <w:sdt>
        <w:sdtPr>
          <w:rPr>
            <w:color w:val="000000"/>
          </w:rPr>
          <w:tag w:val="MENDELEY_CITATION_v3_eyJjaXRhdGlvbklEIjoiTUVOREVMRVlfQ0lUQVRJT05fNGJkYTBjN2QtMjQ3ZC00ZjdjLWJjNGEtMDAzMjc2ZjY3MmJkIiwicHJvcGVydGllcyI6eyJub3RlSW5kZXgiOjB9LCJpc0VkaXRlZCI6ZmFsc2UsIm1hbnVhbE92ZXJyaWRlIjp7ImlzTWFudWFsbHlPdmVycmlkZGVuIjpmYWxzZSwiY2l0ZXByb2NUZXh0IjoiKFBhdWRlbCBldCBhbC4sIDIwMTQ7IFN0cmFwYXNzb24gZXQgYWwuLCAyMDE0OyBCaGF2YW5hbSBhbmQgU3RvdXQsIDIwMjE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"/>
          <w:id w:val="127520752"/>
          <w:placeholder>
            <w:docPart w:val="DefaultPlaceholder_-1854013440"/>
          </w:placeholder>
        </w:sdtPr>
        <w:sdtContent>
          <w:r w:rsidR="007A2D69" w:rsidRPr="007A2D69">
            <w:rPr>
              <w:rFonts w:eastAsia="Times New Roman"/>
              <w:color w:val="000000"/>
            </w:rPr>
            <w:t xml:space="preserve">(Paudel et al., 2014; </w:t>
          </w:r>
          <w:proofErr w:type="spellStart"/>
          <w:r w:rsidR="007A2D69" w:rsidRPr="007A2D69">
            <w:rPr>
              <w:rFonts w:eastAsia="Times New Roman"/>
              <w:color w:val="000000"/>
            </w:rPr>
            <w:t>Strapasson</w:t>
          </w:r>
          <w:proofErr w:type="spellEnd"/>
          <w:r w:rsidR="007A2D69" w:rsidRPr="007A2D69">
            <w:rPr>
              <w:rFonts w:eastAsia="Times New Roman"/>
              <w:color w:val="000000"/>
            </w:rPr>
            <w:t xml:space="preserve"> et al., 2014; </w:t>
          </w:r>
          <w:proofErr w:type="spellStart"/>
          <w:r w:rsidR="007A2D69" w:rsidRPr="007A2D69">
            <w:rPr>
              <w:rFonts w:eastAsia="Times New Roman"/>
              <w:color w:val="000000"/>
            </w:rPr>
            <w:t>Bhavanam</w:t>
          </w:r>
          <w:proofErr w:type="spellEnd"/>
          <w:r w:rsidR="007A2D69" w:rsidRPr="007A2D69">
            <w:rPr>
              <w:rFonts w:eastAsia="Times New Roman"/>
              <w:color w:val="000000"/>
            </w:rPr>
            <w:t xml:space="preserve"> and Stout, 2021)</w:t>
          </w:r>
        </w:sdtContent>
      </w:sdt>
      <w:r>
        <w:t>. Working in the leguminous crop, Andean Lupin (</w:t>
      </w:r>
      <w:r w:rsidRPr="21C9BBD4">
        <w:rPr>
          <w:i/>
          <w:iCs/>
        </w:rPr>
        <w:t xml:space="preserve">Lupinus </w:t>
      </w:r>
      <w:proofErr w:type="spellStart"/>
      <w:r w:rsidRPr="21C9BBD4">
        <w:rPr>
          <w:i/>
          <w:iCs/>
        </w:rPr>
        <w:t>mutabilis</w:t>
      </w:r>
      <w:proofErr w:type="spellEnd"/>
      <w:r>
        <w:t>), Erazo-Garcia et al. found that MeJA treated seeds were less</w:t>
      </w:r>
      <w:r w:rsidR="000F3B13">
        <w:t xml:space="preserve"> </w:t>
      </w:r>
      <w:r>
        <w:t xml:space="preserve">preferred by </w:t>
      </w:r>
      <w:ins w:id="36" w:author="Gen-Chang Hsu" w:date="2024-04-27T12:39:00Z">
        <w:r w:rsidR="004F0AA9">
          <w:t>seed corn maggot (</w:t>
        </w:r>
      </w:ins>
      <w:r w:rsidRPr="21C9BBD4">
        <w:rPr>
          <w:i/>
          <w:iCs/>
        </w:rPr>
        <w:t>D</w:t>
      </w:r>
      <w:del w:id="37" w:author="Gen-Chang Hsu" w:date="2024-04-27T12:38:00Z">
        <w:r w:rsidRPr="21C9BBD4" w:rsidDel="004F0AA9">
          <w:rPr>
            <w:i/>
            <w:iCs/>
          </w:rPr>
          <w:delText>.</w:delText>
        </w:r>
      </w:del>
      <w:ins w:id="38" w:author="Gen-Chang Hsu" w:date="2024-04-27T12:38:00Z">
        <w:r w:rsidR="004F0AA9">
          <w:rPr>
            <w:i/>
            <w:iCs/>
          </w:rPr>
          <w:t>elia</w:t>
        </w:r>
      </w:ins>
      <w:r w:rsidRPr="21C9BBD4">
        <w:rPr>
          <w:i/>
          <w:iCs/>
        </w:rPr>
        <w:t xml:space="preserve"> </w:t>
      </w:r>
      <w:proofErr w:type="spellStart"/>
      <w:r w:rsidRPr="21C9BBD4">
        <w:rPr>
          <w:i/>
          <w:iCs/>
        </w:rPr>
        <w:t>platura</w:t>
      </w:r>
      <w:proofErr w:type="spellEnd"/>
      <w:ins w:id="39" w:author="Gen-Chang Hsu" w:date="2024-04-27T12:39:00Z">
        <w:r w:rsidR="004F0AA9" w:rsidRPr="004F0AA9">
          <w:rPr>
            <w:rPrChange w:id="40" w:author="Gen-Chang Hsu" w:date="2024-04-27T12:40:00Z">
              <w:rPr>
                <w:i/>
                <w:iCs/>
              </w:rPr>
            </w:rPrChange>
          </w:rPr>
          <w:t>)</w:t>
        </w:r>
      </w:ins>
      <w:r w:rsidRPr="21C9BBD4">
        <w:rPr>
          <w:i/>
          <w:iCs/>
        </w:rPr>
        <w:t xml:space="preserve"> </w:t>
      </w:r>
      <w:r>
        <w:t>adult</w:t>
      </w:r>
      <w:ins w:id="41" w:author="Gen-Chang Hsu" w:date="2024-04-27T12:39:00Z">
        <w:r w:rsidR="004F0AA9">
          <w:t>s</w:t>
        </w:r>
      </w:ins>
      <w:del w:id="42" w:author="Gen-Chang Hsu" w:date="2024-04-27T12:39:00Z">
        <w:r w:rsidDel="004F0AA9">
          <w:delText xml:space="preserve"> flies</w:delText>
        </w:r>
      </w:del>
      <w:r>
        <w:t xml:space="preserve"> for oviposition and the larval performance was lower on MeJA treated </w:t>
      </w:r>
      <w:r w:rsidRPr="007A2D69">
        <w:t>seeds</w:t>
      </w:r>
      <w:r w:rsidR="007A2D69">
        <w:t xml:space="preserve"> </w:t>
      </w:r>
      <w:sdt>
        <w:sdtPr>
          <w:rPr>
            <w:color w:val="000000"/>
          </w:rPr>
          <w:tag w:val="MENDELEY_CITATION_v3_eyJjaXRhdGlvbklEIjoiTUVOREVMRVlfQ0lUQVRJT05fYzMwMjg0MTAtZTFlZS00MTkyLTg4M2MtODcwZTJhNDcyYzZi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608048088"/>
          <w:placeholder>
            <w:docPart w:val="DefaultPlaceholder_-1854013440"/>
          </w:placeholder>
        </w:sdtPr>
        <w:sdtContent>
          <w:r w:rsidR="007A2D69" w:rsidRPr="007A2D69">
            <w:rPr>
              <w:color w:val="000000"/>
            </w:rPr>
            <w:t>(Erazo-Garcia et al., 2021)</w:t>
          </w:r>
        </w:sdtContent>
      </w:sdt>
      <w:r>
        <w:t xml:space="preserve">. </w:t>
      </w:r>
      <w:commentRangeStart w:id="43"/>
      <w:r>
        <w:t xml:space="preserve">We evaluated the potential for this technique in controlling the seed and seedling pest, </w:t>
      </w:r>
      <w:r w:rsidRPr="21C9BBD4">
        <w:rPr>
          <w:i/>
          <w:iCs/>
        </w:rPr>
        <w:t>D</w:t>
      </w:r>
      <w:ins w:id="44" w:author="Gen-Chang Hsu" w:date="2024-04-27T13:22:00Z">
        <w:r w:rsidR="003E1080">
          <w:rPr>
            <w:i/>
            <w:iCs/>
          </w:rPr>
          <w:t>.</w:t>
        </w:r>
      </w:ins>
      <w:del w:id="45" w:author="Gen-Chang Hsu" w:date="2024-04-27T13:22:00Z">
        <w:r w:rsidRPr="21C9BBD4" w:rsidDel="003E1080">
          <w:rPr>
            <w:i/>
            <w:iCs/>
          </w:rPr>
          <w:delText>elia</w:delText>
        </w:r>
      </w:del>
      <w:r w:rsidRPr="21C9BBD4">
        <w:rPr>
          <w:i/>
          <w:iCs/>
        </w:rPr>
        <w:t xml:space="preserve"> </w:t>
      </w:r>
      <w:proofErr w:type="spellStart"/>
      <w:r w:rsidRPr="21C9BBD4">
        <w:rPr>
          <w:i/>
          <w:iCs/>
        </w:rPr>
        <w:t>platura</w:t>
      </w:r>
      <w:proofErr w:type="spellEnd"/>
      <w:r>
        <w:t>, in corn.</w:t>
      </w:r>
      <w:commentRangeEnd w:id="43"/>
      <w:r w:rsidR="009917A8">
        <w:rPr>
          <w:rStyle w:val="CommentReference"/>
        </w:rPr>
        <w:commentReference w:id="43"/>
      </w:r>
      <w:r>
        <w:t xml:space="preserve"> Open questions remain in terms of establishing a </w:t>
      </w:r>
      <w:proofErr w:type="spellStart"/>
      <w:r>
        <w:t>jasmonate</w:t>
      </w:r>
      <w:proofErr w:type="spellEnd"/>
      <w:r>
        <w:t xml:space="preserve"> dose that provides resistance with minimum cost</w:t>
      </w:r>
      <w:ins w:id="46" w:author="Gen-Chang Hsu" w:date="2024-04-27T12:40:00Z">
        <w:r w:rsidR="004F0AA9">
          <w:t>s</w:t>
        </w:r>
      </w:ins>
      <w:r>
        <w:t xml:space="preserve"> in terms of plant growth, developing an application technique that could be used by growers, and testing whether the plant induced response occurs in the abiotic conditions of seed germination. </w:t>
      </w:r>
    </w:p>
    <w:p w14:paraId="5EB5E4C0" w14:textId="1C29C26C" w:rsidR="4591FD39" w:rsidRDefault="0040338D" w:rsidP="06DF1FA4">
      <w:pPr>
        <w:ind w:firstLine="720"/>
      </w:pPr>
      <w:r>
        <w:t xml:space="preserve">The use of </w:t>
      </w:r>
      <w:commentRangeStart w:id="47"/>
      <w:del w:id="48" w:author="Gen-Chang Hsu" w:date="2024-04-27T12:44:00Z">
        <w:r w:rsidDel="003C5A30">
          <w:delText>methyl jasmonate</w:delText>
        </w:r>
      </w:del>
      <w:ins w:id="49" w:author="Gen-Chang Hsu" w:date="2024-04-27T12:44:00Z">
        <w:r w:rsidR="003C5A30">
          <w:t>MeJA</w:t>
        </w:r>
      </w:ins>
      <w:commentRangeEnd w:id="47"/>
      <w:ins w:id="50" w:author="Gen-Chang Hsu" w:date="2024-04-27T12:45:00Z">
        <w:r w:rsidR="003C5A30">
          <w:rPr>
            <w:rStyle w:val="CommentReference"/>
          </w:rPr>
          <w:commentReference w:id="47"/>
        </w:r>
      </w:ins>
      <w:r>
        <w:t xml:space="preserve"> as a seed treatment </w:t>
      </w:r>
      <w:del w:id="51" w:author="Gen-Chang Hsu" w:date="2024-04-27T12:45:00Z">
        <w:r w:rsidDel="003C5A30">
          <w:delText xml:space="preserve">would </w:delText>
        </w:r>
      </w:del>
      <w:ins w:id="52" w:author="Gen-Chang Hsu" w:date="2024-04-27T12:45:00Z">
        <w:r w:rsidR="003C5A30">
          <w:t xml:space="preserve">can </w:t>
        </w:r>
      </w:ins>
      <w:r>
        <w:t xml:space="preserve">have a net positive effect on the plant growth and yield by reducing herbivory. </w:t>
      </w:r>
      <w:r w:rsidR="005A54E1">
        <w:t>M</w:t>
      </w:r>
      <w:r w:rsidR="27F4BCCC">
        <w:t xml:space="preserve">any studies </w:t>
      </w:r>
      <w:ins w:id="53" w:author="Gen-Chang Hsu" w:date="2024-04-27T12:45:00Z">
        <w:r w:rsidR="003C5A30">
          <w:t xml:space="preserve">have </w:t>
        </w:r>
      </w:ins>
      <w:r w:rsidR="27F4BCCC">
        <w:t>show</w:t>
      </w:r>
      <w:ins w:id="54" w:author="Gen-Chang Hsu" w:date="2024-04-27T12:45:00Z">
        <w:r w:rsidR="003C5A30">
          <w:t>n</w:t>
        </w:r>
      </w:ins>
      <w:r w:rsidR="27F4BCCC">
        <w:t xml:space="preserve"> the benefits of induced resistance in decreasing the preference and performance of herbivorous insects </w:t>
      </w:r>
      <w:sdt>
        <w:sdtPr>
          <w:rPr>
            <w:color w:val="000000"/>
          </w:rPr>
          <w:tag w:val="MENDELEY_CITATION_v3_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"/>
          <w:id w:val="-2046592529"/>
          <w:placeholder>
            <w:docPart w:val="DefaultPlaceholder_-1854013440"/>
          </w:placeholder>
        </w:sdtPr>
        <w:sdtContent>
          <w:r w:rsidR="007A2D69" w:rsidRPr="007A2D69">
            <w:rPr>
              <w:color w:val="000000"/>
            </w:rPr>
            <w:t>(Painter, 1951; Stout, 2013)</w:t>
          </w:r>
        </w:sdtContent>
      </w:sdt>
      <w:r w:rsidR="27F4BCCC">
        <w:t xml:space="preserve">, </w:t>
      </w:r>
      <w:r w:rsidR="005A54E1">
        <w:t>and increasing the dose can result in increased resistance</w:t>
      </w:r>
      <w:ins w:id="55" w:author="Gen-Chang Hsu" w:date="2024-04-27T12:46:00Z">
        <w:r w:rsidR="003C5A30">
          <w:t>. However,</w:t>
        </w:r>
      </w:ins>
      <w:del w:id="56" w:author="Gen-Chang Hsu" w:date="2024-04-27T12:46:00Z">
        <w:r w:rsidR="005A54E1" w:rsidDel="003C5A30">
          <w:delText>, but</w:delText>
        </w:r>
      </w:del>
      <w:r w:rsidR="005A54E1">
        <w:t xml:space="preserve"> the benefits </w:t>
      </w:r>
      <w:ins w:id="57" w:author="Gen-Chang Hsu" w:date="2024-04-27T12:46:00Z">
        <w:r w:rsidR="003C5A30">
          <w:t xml:space="preserve">may </w:t>
        </w:r>
      </w:ins>
      <w:r w:rsidR="005A54E1">
        <w:t>level</w:t>
      </w:r>
      <w:del w:id="58" w:author="Gen-Chang Hsu" w:date="2024-04-27T12:46:00Z">
        <w:r w:rsidR="005A54E1" w:rsidDel="003C5A30">
          <w:delText>s</w:delText>
        </w:r>
      </w:del>
      <w:r w:rsidR="005A54E1">
        <w:t xml:space="preserve"> off at higher doses and eventually become disruptive and toxic to the plant</w:t>
      </w:r>
      <w:ins w:id="59" w:author="Gen-Chang Hsu" w:date="2024-04-27T12:46:00Z">
        <w:r w:rsidR="003C5A30">
          <w:t>s</w:t>
        </w:r>
      </w:ins>
      <w:r w:rsidR="005A54E1">
        <w:t xml:space="preserve">. One of the </w:t>
      </w:r>
      <w:r w:rsidR="00121A81">
        <w:t xml:space="preserve">negative side effects </w:t>
      </w:r>
      <w:r w:rsidR="005A54E1">
        <w:t xml:space="preserve">of </w:t>
      </w:r>
      <w:proofErr w:type="spellStart"/>
      <w:r w:rsidR="005A54E1">
        <w:t>j</w:t>
      </w:r>
      <w:r w:rsidR="27F4BCCC">
        <w:t>asmonate</w:t>
      </w:r>
      <w:proofErr w:type="spellEnd"/>
      <w:r w:rsidR="27F4BCCC">
        <w:t xml:space="preserve"> induced </w:t>
      </w:r>
      <w:r w:rsidR="27F4BCCC">
        <w:lastRenderedPageBreak/>
        <w:t xml:space="preserve">response can </w:t>
      </w:r>
      <w:r w:rsidR="005A54E1">
        <w:t>be</w:t>
      </w:r>
      <w:r w:rsidR="27F4BCCC">
        <w:t xml:space="preserve"> through reduced seed germination </w:t>
      </w:r>
      <w:r w:rsidR="00162B1C">
        <w:t xml:space="preserve">which can delay </w:t>
      </w:r>
      <w:r w:rsidR="27F4BCCC">
        <w:t xml:space="preserve">seedling growth. Some of these costs may be the direct result of energetic investments in induction, while other costs may be indirect, arising from regulation of growth by defense signaling pathways </w:t>
      </w:r>
      <w:sdt>
        <w:sdtPr>
          <w:rPr>
            <w:color w:val="000000"/>
          </w:rPr>
          <w:tag w:val="MENDELEY_CITATION_v3_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"/>
          <w:id w:val="1424840240"/>
          <w:placeholder>
            <w:docPart w:val="DefaultPlaceholder_-1854013440"/>
          </w:placeholder>
        </w:sdtPr>
        <w:sdtContent>
          <w:r w:rsidR="007A2D69" w:rsidRPr="007A2D69">
            <w:rPr>
              <w:rFonts w:eastAsia="Times New Roman"/>
              <w:color w:val="000000"/>
            </w:rPr>
            <w:t>(</w:t>
          </w:r>
          <w:proofErr w:type="spellStart"/>
          <w:r w:rsidR="007A2D69" w:rsidRPr="007A2D69">
            <w:rPr>
              <w:rFonts w:eastAsia="Times New Roman"/>
              <w:color w:val="000000"/>
            </w:rPr>
            <w:t>Züst</w:t>
          </w:r>
          <w:proofErr w:type="spellEnd"/>
          <w:r w:rsidR="007A2D69" w:rsidRPr="007A2D69">
            <w:rPr>
              <w:rFonts w:eastAsia="Times New Roman"/>
              <w:color w:val="000000"/>
            </w:rPr>
            <w:t xml:space="preserve"> and Agrawal, 2016)</w:t>
          </w:r>
        </w:sdtContent>
      </w:sdt>
      <w:r w:rsidR="27F4BCCC">
        <w:t xml:space="preserve">. While energetic costs may be unavoidable, it may also be possible to activate resistance at a low </w:t>
      </w:r>
      <w:del w:id="60" w:author="Gen-Chang Hsu" w:date="2024-04-27T12:48:00Z">
        <w:r w:rsidR="27F4BCCC" w:rsidDel="003C5A30">
          <w:delText xml:space="preserve">enough </w:delText>
        </w:r>
      </w:del>
      <w:r w:rsidR="27F4BCCC">
        <w:t xml:space="preserve">level </w:t>
      </w:r>
      <w:r w:rsidR="005A54E1">
        <w:t>that</w:t>
      </w:r>
      <w:r w:rsidR="27F4BCCC">
        <w:t xml:space="preserve"> </w:t>
      </w:r>
      <w:del w:id="61" w:author="Gen-Chang Hsu" w:date="2024-04-27T12:48:00Z">
        <w:r w:rsidR="27F4BCCC" w:rsidDel="003C5A30">
          <w:delText>is not a stress with</w:delText>
        </w:r>
      </w:del>
      <w:ins w:id="62" w:author="Gen-Chang Hsu" w:date="2024-04-27T12:48:00Z">
        <w:r w:rsidR="003C5A30">
          <w:t>minimizes</w:t>
        </w:r>
      </w:ins>
      <w:r w:rsidR="27F4BCCC">
        <w:t xml:space="preserve"> </w:t>
      </w:r>
      <w:ins w:id="63" w:author="Gen-Chang Hsu" w:date="2024-04-27T12:48:00Z">
        <w:r w:rsidR="003C5A30">
          <w:t xml:space="preserve">the </w:t>
        </w:r>
      </w:ins>
      <w:r w:rsidR="27F4BCCC">
        <w:t>associated growth costs.  For agricultural applications, it is important to determine a dose of MeJA that promotes resistance without a significant cost in terms of germination or early seedling growth which could affect stand formation or crop yield. Treatment of seeds with MeJA is done prior to planting wh</w:t>
      </w:r>
      <w:ins w:id="64" w:author="Gen-Chang Hsu" w:date="2024-04-27T12:49:00Z">
        <w:r w:rsidR="003C5A30">
          <w:t>en</w:t>
        </w:r>
      </w:ins>
      <w:del w:id="65" w:author="Gen-Chang Hsu" w:date="2024-04-27T12:49:00Z">
        <w:r w:rsidR="27F4BCCC" w:rsidDel="003C5A30">
          <w:delText>ile</w:delText>
        </w:r>
      </w:del>
      <w:r w:rsidR="27F4BCCC">
        <w:t xml:space="preserve"> the seeds are </w:t>
      </w:r>
      <w:r w:rsidR="00121A81">
        <w:t xml:space="preserve">quiescent </w:t>
      </w:r>
      <w:r w:rsidR="27F4BCCC">
        <w:t>so that induction of host plant resistance occurs as the seeds become metabolically active</w:t>
      </w:r>
      <w:r w:rsidR="00121A81">
        <w:t xml:space="preserve"> after sowing</w:t>
      </w:r>
      <w:r w:rsidR="27F4BCCC">
        <w:t xml:space="preserve"> during</w:t>
      </w:r>
      <w:r w:rsidR="00121A81">
        <w:t xml:space="preserve"> imbibition and</w:t>
      </w:r>
      <w:r w:rsidR="27F4BCCC">
        <w:t xml:space="preserve"> germination. </w:t>
      </w:r>
      <w:proofErr w:type="spellStart"/>
      <w:r w:rsidR="27F4BCCC">
        <w:t>Jasmonates</w:t>
      </w:r>
      <w:proofErr w:type="spellEnd"/>
      <w:r w:rsidR="27F4BCCC">
        <w:t xml:space="preserve"> have been shown to negatively affect the likelihood of germination by interacting with the abscisic acid pathway which can promote seed dormancy </w:t>
      </w:r>
      <w:sdt>
        <w:sdtPr>
          <w:rPr>
            <w:color w:val="000000"/>
          </w:rPr>
          <w:tag w:val="MENDELEY_CITATION_v3_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XX0="/>
          <w:id w:val="-113750048"/>
          <w:placeholder>
            <w:docPart w:val="DefaultPlaceholder_-1854013440"/>
          </w:placeholder>
        </w:sdtPr>
        <w:sdtContent>
          <w:r w:rsidR="007A2D69" w:rsidRPr="007A2D69">
            <w:rPr>
              <w:rFonts w:eastAsia="Times New Roman"/>
              <w:color w:val="000000"/>
            </w:rPr>
            <w:t xml:space="preserve">(Kraus and Stout, 2019; </w:t>
          </w:r>
          <w:proofErr w:type="spellStart"/>
          <w:r w:rsidR="007A2D69" w:rsidRPr="007A2D69">
            <w:rPr>
              <w:rFonts w:eastAsia="Times New Roman"/>
              <w:color w:val="000000"/>
            </w:rPr>
            <w:t>Bhavanam</w:t>
          </w:r>
          <w:proofErr w:type="spellEnd"/>
          <w:r w:rsidR="007A2D69" w:rsidRPr="007A2D69">
            <w:rPr>
              <w:rFonts w:eastAsia="Times New Roman"/>
              <w:color w:val="000000"/>
            </w:rPr>
            <w:t xml:space="preserve"> and Stout, 2021)</w:t>
          </w:r>
        </w:sdtContent>
      </w:sdt>
      <w:r w:rsidR="27F4BCCC">
        <w:t>. However, recent studies show that it is possible to establish doses of MeJA that induce resistance without hampering seed germination or seedling growth. For example, Erazo-Garcia et al. (2021) showed that lupin seeds treated with 0.1 mM concentrations of MeJA induce</w:t>
      </w:r>
      <w:del w:id="66" w:author="Gen-Chang Hsu" w:date="2024-04-27T12:50:00Z">
        <w:r w:rsidR="27F4BCCC" w:rsidDel="003C5A30">
          <w:delText>d</w:delText>
        </w:r>
      </w:del>
      <w:r w:rsidR="27F4BCCC">
        <w:t xml:space="preserve"> resistance against </w:t>
      </w:r>
      <w:r w:rsidR="27F4BCCC" w:rsidRPr="27F4BCCC">
        <w:rPr>
          <w:i/>
          <w:iCs/>
        </w:rPr>
        <w:t>D</w:t>
      </w:r>
      <w:ins w:id="67" w:author="Gen-Chang Hsu" w:date="2024-04-27T13:23:00Z">
        <w:r w:rsidR="003E1080">
          <w:rPr>
            <w:i/>
            <w:iCs/>
          </w:rPr>
          <w:t>.</w:t>
        </w:r>
      </w:ins>
      <w:del w:id="68" w:author="Gen-Chang Hsu" w:date="2024-04-27T13:23:00Z">
        <w:r w:rsidR="27F4BCCC" w:rsidRPr="27F4BCCC" w:rsidDel="003E1080">
          <w:rPr>
            <w:i/>
            <w:iCs/>
          </w:rPr>
          <w:delText>elia</w:delText>
        </w:r>
      </w:del>
      <w:r w:rsidR="27F4BCCC" w:rsidRPr="27F4BCCC">
        <w:rPr>
          <w:i/>
          <w:iCs/>
        </w:rPr>
        <w:t xml:space="preserve"> </w:t>
      </w:r>
      <w:proofErr w:type="spellStart"/>
      <w:r w:rsidR="27F4BCCC" w:rsidRPr="27F4BCCC">
        <w:rPr>
          <w:i/>
          <w:iCs/>
        </w:rPr>
        <w:t>platura</w:t>
      </w:r>
      <w:proofErr w:type="spellEnd"/>
      <w:r w:rsidR="27F4BCCC">
        <w:t xml:space="preserve"> and d</w:t>
      </w:r>
      <w:ins w:id="69" w:author="Gen-Chang Hsu" w:date="2024-04-27T12:51:00Z">
        <w:r w:rsidR="003C5A30">
          <w:t>o</w:t>
        </w:r>
      </w:ins>
      <w:del w:id="70" w:author="Gen-Chang Hsu" w:date="2024-04-27T12:51:00Z">
        <w:r w:rsidR="27F4BCCC" w:rsidDel="003C5A30">
          <w:delText>id</w:delText>
        </w:r>
      </w:del>
      <w:r w:rsidR="27F4BCCC">
        <w:t xml:space="preserve"> not affect seed germination or seedling grow</w:t>
      </w:r>
      <w:r w:rsidR="27F4BCCC" w:rsidRPr="007A2D69">
        <w:t>th</w:t>
      </w:r>
      <w:r w:rsidR="007A2D69">
        <w:t xml:space="preserve"> </w:t>
      </w:r>
      <w:sdt>
        <w:sdtPr>
          <w:rPr>
            <w:color w:val="000000"/>
          </w:rPr>
          <w:tag w:val="MENDELEY_CITATION_v3_eyJjaXRhdGlvbklEIjoiTUVOREVMRVlfQ0lUQVRJT05fM2NjYzE4ZmYtZmUwYy00NTJhLThlN2UtNzY2MmU1MDc1YzM2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594934411"/>
          <w:placeholder>
            <w:docPart w:val="DefaultPlaceholder_-1854013440"/>
          </w:placeholder>
        </w:sdtPr>
        <w:sdtContent>
          <w:r w:rsidR="007A2D69" w:rsidRPr="007A2D69">
            <w:rPr>
              <w:color w:val="000000"/>
            </w:rPr>
            <w:t>(Erazo-Garcia et al., 2021)</w:t>
          </w:r>
        </w:sdtContent>
      </w:sdt>
      <w:r w:rsidR="27F4BCCC">
        <w:t>. In rice</w:t>
      </w:r>
      <w:ins w:id="71" w:author="Gen-Chang Hsu" w:date="2024-04-27T12:51:00Z">
        <w:r w:rsidR="003C5A30">
          <w:t>,</w:t>
        </w:r>
      </w:ins>
      <w:r w:rsidR="27F4BCCC">
        <w:t xml:space="preserve"> </w:t>
      </w:r>
      <w:del w:id="72" w:author="Gen-Chang Hsu" w:date="2024-04-27T12:51:00Z">
        <w:r w:rsidR="27F4BCCC" w:rsidDel="003C5A30">
          <w:delText>jasmonic acid</w:delText>
        </w:r>
      </w:del>
      <w:ins w:id="73" w:author="Gen-Chang Hsu" w:date="2024-04-27T12:51:00Z">
        <w:r w:rsidR="003C5A30">
          <w:t>JA</w:t>
        </w:r>
      </w:ins>
      <w:r w:rsidR="27F4BCCC">
        <w:t xml:space="preserve"> application induced resistance to rice weevil but had negative effects on seedling emergence and growth early in the season, which did become smaller at the end of the season when yield was measured </w:t>
      </w:r>
      <w:sdt>
        <w:sdtPr>
          <w:rPr>
            <w:color w:val="000000"/>
          </w:rPr>
          <w:tag w:val="MENDELEY_CITATION_v3_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"/>
          <w:id w:val="1554195063"/>
          <w:placeholder>
            <w:docPart w:val="DefaultPlaceholder_-1854013440"/>
          </w:placeholder>
        </w:sdtPr>
        <w:sdtContent>
          <w:r w:rsidR="007A2D69" w:rsidRPr="007A2D69">
            <w:rPr>
              <w:rFonts w:eastAsia="Times New Roman"/>
              <w:color w:val="000000"/>
            </w:rPr>
            <w:t>(</w:t>
          </w:r>
          <w:proofErr w:type="spellStart"/>
          <w:r w:rsidR="007A2D69" w:rsidRPr="007A2D69">
            <w:rPr>
              <w:rFonts w:eastAsia="Times New Roman"/>
              <w:color w:val="000000"/>
            </w:rPr>
            <w:t>Bhavanam</w:t>
          </w:r>
          <w:proofErr w:type="spellEnd"/>
          <w:r w:rsidR="007A2D69" w:rsidRPr="007A2D69">
            <w:rPr>
              <w:rFonts w:eastAsia="Times New Roman"/>
              <w:color w:val="000000"/>
            </w:rPr>
            <w:t xml:space="preserve"> and Stout, 2021)</w:t>
          </w:r>
        </w:sdtContent>
      </w:sdt>
      <w:r w:rsidR="27F4BCCC">
        <w:t>.</w:t>
      </w:r>
      <w:r w:rsidR="000F3B13">
        <w:t xml:space="preserve"> The short-term negative effects on plant growth can</w:t>
      </w:r>
      <w:r w:rsidR="27F4BCCC">
        <w:t xml:space="preserve"> </w:t>
      </w:r>
      <w:r w:rsidR="000F3B13">
        <w:t>therefore be offset in the long run with minimal or no effect on plant growth and crop yield wh</w:t>
      </w:r>
      <w:ins w:id="74" w:author="Gen-Chang Hsu" w:date="2024-04-27T12:53:00Z">
        <w:r w:rsidR="003C5A30">
          <w:t>en</w:t>
        </w:r>
      </w:ins>
      <w:del w:id="75" w:author="Gen-Chang Hsu" w:date="2024-04-27T12:53:00Z">
        <w:r w:rsidR="000F3B13" w:rsidDel="003C5A30">
          <w:delText>ile</w:delText>
        </w:r>
      </w:del>
      <w:r w:rsidR="000F3B13">
        <w:t xml:space="preserve"> </w:t>
      </w:r>
      <w:del w:id="76" w:author="Gen-Chang Hsu" w:date="2024-04-27T12:53:00Z">
        <w:r w:rsidR="000F3B13" w:rsidDel="003C5A30">
          <w:delText xml:space="preserve">using </w:delText>
        </w:r>
      </w:del>
      <w:r w:rsidR="000F3B13">
        <w:t>MeJA</w:t>
      </w:r>
      <w:ins w:id="77" w:author="Gen-Chang Hsu" w:date="2024-04-27T12:53:00Z">
        <w:r w:rsidR="003C5A30">
          <w:t xml:space="preserve"> is used</w:t>
        </w:r>
      </w:ins>
      <w:r w:rsidR="000F3B13">
        <w:t xml:space="preserve"> as seed treatment</w:t>
      </w:r>
      <w:ins w:id="78" w:author="Gen-Chang Hsu" w:date="2024-04-27T12:53:00Z">
        <w:r w:rsidR="003C5A30">
          <w:t>s</w:t>
        </w:r>
      </w:ins>
      <w:r w:rsidR="000F3B13">
        <w:t xml:space="preserve"> to combat insect herbivory.</w:t>
      </w:r>
    </w:p>
    <w:p w14:paraId="33E984E6" w14:textId="22AF99B6" w:rsidR="00121A81" w:rsidRPr="00121A81" w:rsidRDefault="27F4BCCC" w:rsidP="00121A81">
      <w:pPr>
        <w:ind w:firstLine="720"/>
      </w:pPr>
      <w:r>
        <w:t xml:space="preserve">Many </w:t>
      </w:r>
      <w:del w:id="79" w:author="Gen-Chang Hsu" w:date="2024-04-27T13:08:00Z">
        <w:r w:rsidDel="00E9506B">
          <w:delText xml:space="preserve">of the </w:delText>
        </w:r>
      </w:del>
      <w:r>
        <w:t xml:space="preserve">studies on treating seeds with </w:t>
      </w:r>
      <w:ins w:id="80" w:author="Gen-Chang Hsu" w:date="2024-04-27T13:08:00Z">
        <w:r w:rsidR="00E9506B">
          <w:t>MeJA</w:t>
        </w:r>
      </w:ins>
      <w:del w:id="81" w:author="Gen-Chang Hsu" w:date="2024-04-27T13:08:00Z">
        <w:r w:rsidDel="00E9506B">
          <w:delText xml:space="preserve">methyl jasmonate </w:delText>
        </w:r>
      </w:del>
      <w:ins w:id="82" w:author="Gen-Chang Hsu" w:date="2024-04-27T13:08:00Z">
        <w:r w:rsidR="00E9506B">
          <w:t xml:space="preserve"> </w:t>
        </w:r>
      </w:ins>
      <w:r>
        <w:t xml:space="preserve">have been conducted using a method of applying the </w:t>
      </w:r>
      <w:proofErr w:type="spellStart"/>
      <w:r>
        <w:t>jasmonate</w:t>
      </w:r>
      <w:proofErr w:type="spellEnd"/>
      <w:r>
        <w:t xml:space="preserve"> by soaking the seed</w:t>
      </w:r>
      <w:ins w:id="83" w:author="Gen-Chang Hsu" w:date="2024-04-27T13:09:00Z">
        <w:r w:rsidR="00E9506B">
          <w:t>s</w:t>
        </w:r>
      </w:ins>
      <w:r>
        <w:t xml:space="preserve"> in an aqueous solution. The soaking method has been used with both </w:t>
      </w:r>
      <w:ins w:id="84" w:author="Gen-Chang Hsu" w:date="2024-04-27T13:09:00Z">
        <w:r w:rsidR="00E9506B">
          <w:t>MeJA</w:t>
        </w:r>
      </w:ins>
      <w:ins w:id="85" w:author="Gen-Chang Hsu" w:date="2024-04-27T23:11:00Z">
        <w:r w:rsidR="005234A0">
          <w:t xml:space="preserve"> </w:t>
        </w:r>
      </w:ins>
      <w:del w:id="86" w:author="Gen-Chang Hsu" w:date="2024-04-27T13:09:00Z">
        <w:r w:rsidDel="00E9506B">
          <w:delText xml:space="preserve">methyl jasmonate </w:delText>
        </w:r>
      </w:del>
      <w:r>
        <w:t xml:space="preserve">and </w:t>
      </w:r>
      <w:ins w:id="87" w:author="Gen-Chang Hsu" w:date="2024-04-27T13:09:00Z">
        <w:r w:rsidR="00E9506B">
          <w:t>JA</w:t>
        </w:r>
      </w:ins>
      <w:del w:id="88" w:author="Gen-Chang Hsu" w:date="2024-04-27T13:09:00Z">
        <w:r w:rsidDel="00E9506B">
          <w:delText>jasmonic acid</w:delText>
        </w:r>
      </w:del>
      <w:r>
        <w:t xml:space="preserve">, and which </w:t>
      </w:r>
      <w:r w:rsidR="00121A81">
        <w:t>compound</w:t>
      </w:r>
      <w:r>
        <w:t xml:space="preserve"> provides better resistance depends on the host plant</w:t>
      </w:r>
      <w:ins w:id="89" w:author="Gen-Chang Hsu" w:date="2024-04-27T13:10:00Z">
        <w:r w:rsidR="00E9506B">
          <w:t>s</w:t>
        </w:r>
      </w:ins>
      <w:r>
        <w:t xml:space="preserve"> (Bhavanan and Stout 2021). While pre</w:t>
      </w:r>
      <w:del w:id="90" w:author="Gen-Chang Hsu" w:date="2024-04-27T13:10:00Z">
        <w:r w:rsidDel="00E9506B">
          <w:delText>-</w:delText>
        </w:r>
      </w:del>
      <w:r>
        <w:t xml:space="preserve">emptive soaking of seeds with </w:t>
      </w:r>
      <w:ins w:id="91" w:author="Gen-Chang Hsu" w:date="2024-04-27T13:10:00Z">
        <w:r w:rsidR="00E9506B">
          <w:t>MeJA</w:t>
        </w:r>
      </w:ins>
      <w:del w:id="92" w:author="Gen-Chang Hsu" w:date="2024-04-27T13:10:00Z">
        <w:r w:rsidDel="00E9506B">
          <w:delText>methyl jasmonate</w:delText>
        </w:r>
      </w:del>
      <w:r>
        <w:t xml:space="preserve"> to induce plant resistance can be relevant in planting crops such as rice fields,</w:t>
      </w:r>
      <w:r w:rsidR="00121A81">
        <w:t xml:space="preserve"> </w:t>
      </w:r>
      <w:r w:rsidR="00121A81" w:rsidRPr="00121A81">
        <w:t xml:space="preserve">most field crop seeds are not hydrated and later dehydrated prior to sowing. Field corn seeds are commercially treated with the application of plant protectants for early season pest management. The plant protectants are mixed with a film coating polymer to achieve uniformity of application and adherence of seed treatment active ingredients to the seed surface, and commonly applied using rotary pan seed treatment technology (Afzal et al., 2020). The same commercial film coating polymer formulations applied with rotary pan technology can </w:t>
      </w:r>
      <w:ins w:id="93" w:author="Gen-Chang Hsu" w:date="2024-04-27T13:12:00Z">
        <w:r w:rsidR="006F2770">
          <w:t xml:space="preserve">also </w:t>
        </w:r>
      </w:ins>
      <w:r w:rsidR="00121A81" w:rsidRPr="00121A81">
        <w:t>be performed on a lab</w:t>
      </w:r>
      <w:ins w:id="94" w:author="Gen-Chang Hsu" w:date="2024-04-27T13:13:00Z">
        <w:r w:rsidR="006F2770">
          <w:t xml:space="preserve"> </w:t>
        </w:r>
      </w:ins>
      <w:del w:id="95" w:author="Gen-Chang Hsu" w:date="2024-04-27T13:13:00Z">
        <w:r w:rsidR="00121A81" w:rsidRPr="00121A81" w:rsidDel="006F2770">
          <w:delText>-</w:delText>
        </w:r>
      </w:del>
      <w:r w:rsidR="00121A81" w:rsidRPr="00121A81">
        <w:t>scale (Wilson et al. 2015).</w:t>
      </w:r>
    </w:p>
    <w:p w14:paraId="2AECB99E" w14:textId="41435B3F" w:rsidR="4591FD39" w:rsidRDefault="00121A81" w:rsidP="00121A81">
      <w:pPr>
        <w:ind w:firstLine="720"/>
      </w:pPr>
      <w:r w:rsidRPr="00121A81">
        <w:t>There are many factors that determine if a chemical seed treatment can permeate through the seed coat and</w:t>
      </w:r>
      <w:del w:id="96" w:author="Gen-Chang Hsu" w:date="2024-04-27T13:13:00Z">
        <w:r w:rsidRPr="00121A81" w:rsidDel="0093777B">
          <w:delText>/or</w:delText>
        </w:r>
      </w:del>
      <w:r w:rsidRPr="00121A81">
        <w:t xml:space="preserve"> seed maternal covering layers and diffuse to the embryo. The primary physicochemical properties that determine the relative systemic uptake into seeds are molecular charge, lipophilicity, and molecular size, with molecular weight being &lt;</w:t>
      </w:r>
      <w:ins w:id="97" w:author="Gen-Chang Hsu" w:date="2024-04-27T13:14:00Z">
        <w:r w:rsidR="0093777B">
          <w:t xml:space="preserve"> </w:t>
        </w:r>
      </w:ins>
      <w:r w:rsidRPr="00121A81">
        <w:t xml:space="preserve">500 (Yang et al., 2018b). Corn seeds were demonstrated to be permeable only to nonionic compounds, while ionic compounds </w:t>
      </w:r>
      <w:ins w:id="98" w:author="Gen-Chang Hsu" w:date="2024-04-27T13:15:00Z">
        <w:r w:rsidR="0093777B">
          <w:t>are</w:t>
        </w:r>
      </w:ins>
      <w:del w:id="99" w:author="Gen-Chang Hsu" w:date="2024-04-27T13:15:00Z">
        <w:r w:rsidRPr="00121A81" w:rsidDel="0093777B">
          <w:delText>were</w:delText>
        </w:r>
      </w:del>
      <w:r w:rsidRPr="00121A81">
        <w:t xml:space="preserve"> restricted by the pericarp-</w:t>
      </w:r>
      <w:proofErr w:type="spellStart"/>
      <w:r w:rsidRPr="00121A81">
        <w:t>testa</w:t>
      </w:r>
      <w:proofErr w:type="spellEnd"/>
      <w:r w:rsidRPr="00121A81">
        <w:t xml:space="preserve"> (Dias et al., 2014). Many species have this differential permeability to nonionic vs ionic compounds, termed selective seed coat permeability (</w:t>
      </w:r>
      <w:proofErr w:type="spellStart"/>
      <w:r w:rsidRPr="00121A81">
        <w:t>Salanenka</w:t>
      </w:r>
      <w:proofErr w:type="spellEnd"/>
      <w:r w:rsidRPr="00121A81">
        <w:t xml:space="preserve"> and Taylor, 2011). </w:t>
      </w:r>
      <w:del w:id="100" w:author="Gen-Chang Hsu" w:date="2024-04-27T13:16:00Z">
        <w:r w:rsidRPr="00121A81" w:rsidDel="0093777B">
          <w:delText>Jasmonic acid</w:delText>
        </w:r>
      </w:del>
      <w:ins w:id="101" w:author="Gen-Chang Hsu" w:date="2024-04-27T13:16:00Z">
        <w:r w:rsidR="0093777B">
          <w:t>JA</w:t>
        </w:r>
      </w:ins>
      <w:r w:rsidRPr="00121A81">
        <w:t xml:space="preserve"> is an ionic compound and therefore would not be able to be taken up into corn seeds. In contrast, </w:t>
      </w:r>
      <w:ins w:id="102" w:author="Gen-Chang Hsu" w:date="2024-04-27T13:16:00Z">
        <w:r w:rsidR="0093777B">
          <w:t>MeJA</w:t>
        </w:r>
      </w:ins>
      <w:del w:id="103" w:author="Gen-Chang Hsu" w:date="2024-04-27T13:16:00Z">
        <w:r w:rsidRPr="00121A81" w:rsidDel="0093777B">
          <w:delText>methyl jasmonate</w:delText>
        </w:r>
      </w:del>
      <w:r w:rsidRPr="00121A81">
        <w:t xml:space="preserve"> is a nonionic compound</w:t>
      </w:r>
      <w:ins w:id="104" w:author="Gen-Chang Hsu" w:date="2024-04-27T13:17:00Z">
        <w:r w:rsidR="0093777B">
          <w:t xml:space="preserve"> that can</w:t>
        </w:r>
      </w:ins>
      <w:del w:id="105" w:author="Gen-Chang Hsu" w:date="2024-04-27T13:16:00Z">
        <w:r w:rsidRPr="00121A81" w:rsidDel="0093777B">
          <w:delText xml:space="preserve"> so based on its molecular charge </w:delText>
        </w:r>
      </w:del>
      <w:del w:id="106" w:author="Gen-Chang Hsu" w:date="2024-04-27T13:17:00Z">
        <w:r w:rsidRPr="00121A81" w:rsidDel="0093777B">
          <w:delText>can</w:delText>
        </w:r>
      </w:del>
      <w:r w:rsidRPr="00121A81">
        <w:t xml:space="preserve"> diffuse to the embryo</w:t>
      </w:r>
      <w:ins w:id="107" w:author="Gen-Chang Hsu" w:date="2024-04-27T13:17:00Z">
        <w:r w:rsidR="0093777B">
          <w:t xml:space="preserve"> based on its molecular charge</w:t>
        </w:r>
      </w:ins>
      <w:r w:rsidRPr="00121A81">
        <w:t xml:space="preserve">. The second property is the lipophilicity measured by the partition coefficient of a compound between water and octanol, termed log </w:t>
      </w:r>
      <w:proofErr w:type="spellStart"/>
      <w:r w:rsidRPr="00121A81">
        <w:t>K</w:t>
      </w:r>
      <w:r w:rsidRPr="0093777B">
        <w:rPr>
          <w:vertAlign w:val="subscript"/>
          <w:rPrChange w:id="108" w:author="Gen-Chang Hsu" w:date="2024-04-27T13:18:00Z">
            <w:rPr/>
          </w:rPrChange>
        </w:rPr>
        <w:t>ow</w:t>
      </w:r>
      <w:proofErr w:type="spellEnd"/>
      <w:r w:rsidRPr="00121A81">
        <w:t xml:space="preserve"> (Yang et al., 2018b). A similar log </w:t>
      </w:r>
      <w:proofErr w:type="spellStart"/>
      <w:ins w:id="109" w:author="Gen-Chang Hsu" w:date="2024-04-27T13:19:00Z">
        <w:r w:rsidR="0093777B" w:rsidRPr="00121A81">
          <w:t>K</w:t>
        </w:r>
        <w:r w:rsidR="0093777B" w:rsidRPr="00032164">
          <w:rPr>
            <w:vertAlign w:val="subscript"/>
          </w:rPr>
          <w:t>ow</w:t>
        </w:r>
        <w:proofErr w:type="spellEnd"/>
        <w:r w:rsidR="0093777B" w:rsidRPr="00121A81" w:rsidDel="0093777B">
          <w:t xml:space="preserve"> </w:t>
        </w:r>
      </w:ins>
      <w:del w:id="110" w:author="Gen-Chang Hsu" w:date="2024-04-27T13:19:00Z">
        <w:r w:rsidRPr="00121A81" w:rsidDel="0093777B">
          <w:delText>K</w:delText>
        </w:r>
      </w:del>
      <w:del w:id="111" w:author="Gen-Chang Hsu" w:date="2024-04-27T23:11:00Z">
        <w:r w:rsidRPr="00121A81" w:rsidDel="005234A0">
          <w:delText xml:space="preserve"> </w:delText>
        </w:r>
      </w:del>
      <w:r w:rsidRPr="00121A81">
        <w:t xml:space="preserve">of the organic compound and the seed coat permeability would have the greatest uptake potential of that compound. The log </w:t>
      </w:r>
      <w:proofErr w:type="spellStart"/>
      <w:r w:rsidRPr="00121A81">
        <w:t>K</w:t>
      </w:r>
      <w:r w:rsidRPr="0093777B">
        <w:rPr>
          <w:vertAlign w:val="subscript"/>
          <w:rPrChange w:id="112" w:author="Gen-Chang Hsu" w:date="2024-04-27T13:19:00Z">
            <w:rPr/>
          </w:rPrChange>
        </w:rPr>
        <w:t>ow</w:t>
      </w:r>
      <w:proofErr w:type="spellEnd"/>
      <w:r w:rsidRPr="00121A81">
        <w:t xml:space="preserve"> of </w:t>
      </w:r>
      <w:ins w:id="113" w:author="Gen-Chang Hsu" w:date="2024-04-27T13:19:00Z">
        <w:r w:rsidR="0093777B">
          <w:t xml:space="preserve">JA </w:t>
        </w:r>
      </w:ins>
      <w:del w:id="114" w:author="Gen-Chang Hsu" w:date="2024-04-27T13:19:00Z">
        <w:r w:rsidRPr="00121A81" w:rsidDel="0093777B">
          <w:delText xml:space="preserve">methyl jasmonate </w:delText>
        </w:r>
      </w:del>
      <w:r w:rsidRPr="00121A81">
        <w:t>was 2.6 (</w:t>
      </w:r>
      <w:hyperlink r:id="rId12" w:history="1">
        <w:r w:rsidRPr="00121A81">
          <w:rPr>
            <w:rStyle w:val="Hyperlink"/>
          </w:rPr>
          <w:t>https://chemicalize.com</w:t>
        </w:r>
      </w:hyperlink>
      <w:r w:rsidRPr="00121A81">
        <w:t xml:space="preserve">), while </w:t>
      </w:r>
      <w:r w:rsidRPr="00121A81">
        <w:lastRenderedPageBreak/>
        <w:t xml:space="preserve">the optimum log </w:t>
      </w:r>
      <w:proofErr w:type="spellStart"/>
      <w:r w:rsidRPr="00121A81">
        <w:t>K</w:t>
      </w:r>
      <w:r w:rsidRPr="0093777B">
        <w:rPr>
          <w:vertAlign w:val="subscript"/>
          <w:rPrChange w:id="115" w:author="Gen-Chang Hsu" w:date="2024-04-27T13:19:00Z">
            <w:rPr/>
          </w:rPrChange>
        </w:rPr>
        <w:t>ow</w:t>
      </w:r>
      <w:proofErr w:type="spellEnd"/>
      <w:r w:rsidRPr="00121A81">
        <w:t xml:space="preserve"> for uptake for the pericarp-</w:t>
      </w:r>
      <w:proofErr w:type="spellStart"/>
      <w:r w:rsidRPr="00121A81">
        <w:t>testa</w:t>
      </w:r>
      <w:proofErr w:type="spellEnd"/>
      <w:r w:rsidRPr="00121A81">
        <w:t xml:space="preserve"> of corn was 2.2 to 3.8 (Yang et al., 2018b). Collectively, the uptake of </w:t>
      </w:r>
      <w:del w:id="116" w:author="Gen-Chang Hsu" w:date="2024-04-27T13:19:00Z">
        <w:r w:rsidRPr="00121A81" w:rsidDel="0093777B">
          <w:delText>methyl jasmonate</w:delText>
        </w:r>
      </w:del>
      <w:ins w:id="117" w:author="Gen-Chang Hsu" w:date="2024-04-27T13:19:00Z">
        <w:r w:rsidR="0093777B">
          <w:t>MeJA</w:t>
        </w:r>
      </w:ins>
      <w:r w:rsidRPr="00121A81">
        <w:t xml:space="preserve"> is in the optimal range for diffusion into corn seeds.</w:t>
      </w:r>
      <w:r w:rsidR="27F4BCCC">
        <w:t xml:space="preserve"> </w:t>
      </w:r>
    </w:p>
    <w:p w14:paraId="1F0ABB33" w14:textId="0D609479" w:rsidR="4591FD39" w:rsidRDefault="03CBFDA6" w:rsidP="1A6BAA1C">
      <w:pPr>
        <w:ind w:firstLine="720"/>
      </w:pPr>
      <w:r>
        <w:t>While most studies of induced plant responses have been conducted at warm temperatures, the seeds of many crops are planted in the spring when soil temperatures are cool. Several studies have shown that induction of plant resistance is temperature dependent</w:t>
      </w:r>
      <w:ins w:id="118" w:author="Gen-Chang Hsu" w:date="2024-04-27T13:20:00Z">
        <w:r w:rsidR="006C52BE">
          <w:t xml:space="preserve"> </w:t>
        </w:r>
      </w:ins>
      <w:del w:id="119" w:author="Gen-Chang Hsu" w:date="2024-04-27T13:20:00Z">
        <w:r w:rsidDel="006C52BE">
          <w:delText xml:space="preserve">, at least </w:delText>
        </w:r>
      </w:del>
      <w:r>
        <w:t xml:space="preserve">at higher temperatures </w:t>
      </w:r>
      <w:sdt>
        <w:sdtPr>
          <w:rPr>
            <w:color w:val="000000"/>
          </w:rPr>
          <w:tag w:val="MENDELEY_CITATION_v3_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"/>
          <w:id w:val="874667972"/>
          <w:placeholder>
            <w:docPart w:val="DefaultPlaceholder_-1854013440"/>
          </w:placeholder>
        </w:sdtPr>
        <w:sdtContent>
          <w:r w:rsidR="007A2D69" w:rsidRPr="007A2D69">
            <w:rPr>
              <w:color w:val="000000"/>
            </w:rPr>
            <w:t>(</w:t>
          </w:r>
          <w:proofErr w:type="spellStart"/>
          <w:r w:rsidR="007A2D69" w:rsidRPr="007A2D69">
            <w:rPr>
              <w:color w:val="000000"/>
            </w:rPr>
            <w:t>Havko</w:t>
          </w:r>
          <w:proofErr w:type="spellEnd"/>
          <w:r w:rsidR="007A2D69" w:rsidRPr="007A2D69">
            <w:rPr>
              <w:color w:val="000000"/>
            </w:rPr>
            <w:t xml:space="preserve"> et al., 2020b)</w:t>
          </w:r>
        </w:sdtContent>
      </w:sdt>
      <w:r>
        <w:t xml:space="preserve">. While little research has been conducted on induction at cool temperatures, it may be lower due to an overall lower rate of plant metabolism </w:t>
      </w:r>
      <w:sdt>
        <w:sdtPr>
          <w:rPr>
            <w:color w:val="000000"/>
          </w:rPr>
          <w:tag w:val="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"/>
          <w:id w:val="904107790"/>
          <w:placeholder>
            <w:docPart w:val="DefaultPlaceholder_-1854013440"/>
          </w:placeholder>
        </w:sdtPr>
        <w:sdtContent>
          <w:r w:rsidR="007A2D69" w:rsidRPr="007A2D69">
            <w:rPr>
              <w:color w:val="000000"/>
            </w:rPr>
            <w:t xml:space="preserve">(Tayyab et al., 2020; </w:t>
          </w:r>
          <w:proofErr w:type="spellStart"/>
          <w:r w:rsidR="007A2D69" w:rsidRPr="007A2D69">
            <w:rPr>
              <w:color w:val="000000"/>
            </w:rPr>
            <w:t>Repkina</w:t>
          </w:r>
          <w:proofErr w:type="spellEnd"/>
          <w:r w:rsidR="007A2D69" w:rsidRPr="007A2D69">
            <w:rPr>
              <w:color w:val="000000"/>
            </w:rPr>
            <w:t xml:space="preserve"> et al., 2021)</w:t>
          </w:r>
        </w:sdtContent>
      </w:sdt>
      <w:r>
        <w:t>. For example, foliar treatment with JA has been shown to be temperature dependent in soybean where soybean aphids perform</w:t>
      </w:r>
      <w:del w:id="120" w:author="Gen-Chang Hsu" w:date="2024-04-27T13:21:00Z">
        <w:r w:rsidDel="006C52BE">
          <w:delText>ed</w:delText>
        </w:r>
      </w:del>
      <w:r>
        <w:t xml:space="preserve"> better on JA treated plants at 25°C compared to plants that were induced and grown at 17°C </w:t>
      </w:r>
      <w:sdt>
        <w:sdtPr>
          <w:rPr>
            <w:color w:val="000000"/>
          </w:rPr>
          <w:tag w:val="MENDELEY_CITATION_v3_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"/>
          <w:id w:val="682860578"/>
          <w:placeholder>
            <w:docPart w:val="DefaultPlaceholder_-1854013440"/>
          </w:placeholder>
        </w:sdtPr>
        <w:sdtContent>
          <w:r w:rsidR="007A2D69" w:rsidRPr="007A2D69">
            <w:rPr>
              <w:rFonts w:eastAsia="Times New Roman"/>
              <w:color w:val="000000"/>
            </w:rPr>
            <w:t>(Whalen and Harmon, 2015)</w:t>
          </w:r>
        </w:sdtContent>
      </w:sdt>
      <w:r>
        <w:t xml:space="preserve">. However, little is known about how lower temperatures may affect induction of host plant resistance by </w:t>
      </w:r>
      <w:proofErr w:type="spellStart"/>
      <w:r>
        <w:t>jasmonates</w:t>
      </w:r>
      <w:proofErr w:type="spellEnd"/>
      <w:r>
        <w:t xml:space="preserve"> in seeds. Therefore, we also measured the effect of low temperature on seed germination, seedling growth and adult oviposition preference on </w:t>
      </w:r>
      <w:ins w:id="121" w:author="Gen-Chang Hsu" w:date="2024-04-27T13:21:00Z">
        <w:r w:rsidR="006C52BE">
          <w:t xml:space="preserve">MeJA </w:t>
        </w:r>
      </w:ins>
      <w:ins w:id="122" w:author="Gen-Chang Hsu" w:date="2024-04-27T13:22:00Z">
        <w:r w:rsidR="006C52BE">
          <w:t xml:space="preserve">treated </w:t>
        </w:r>
      </w:ins>
      <w:r>
        <w:t>seeds</w:t>
      </w:r>
      <w:del w:id="123" w:author="Gen-Chang Hsu" w:date="2024-04-27T13:22:00Z">
        <w:r w:rsidDel="006C52BE">
          <w:delText xml:space="preserve"> that were treated with MeJA</w:delText>
        </w:r>
      </w:del>
      <w:r>
        <w:t>.</w:t>
      </w:r>
    </w:p>
    <w:p w14:paraId="04A51926" w14:textId="48651D35" w:rsidR="00CA1592" w:rsidRDefault="52F061D0" w:rsidP="06DF1FA4">
      <w:pPr>
        <w:ind w:firstLine="720"/>
        <w:rPr>
          <w:b/>
          <w:bCs/>
        </w:rPr>
      </w:pPr>
      <w:r>
        <w:t>The seed corn maggot (</w:t>
      </w:r>
      <w:r w:rsidRPr="52F061D0">
        <w:rPr>
          <w:i/>
          <w:iCs/>
        </w:rPr>
        <w:t>D</w:t>
      </w:r>
      <w:ins w:id="124" w:author="Gen-Chang Hsu" w:date="2024-04-27T13:23:00Z">
        <w:r w:rsidR="003E1080">
          <w:rPr>
            <w:i/>
            <w:iCs/>
          </w:rPr>
          <w:t>.</w:t>
        </w:r>
      </w:ins>
      <w:del w:id="125" w:author="Gen-Chang Hsu" w:date="2024-04-27T13:23:00Z">
        <w:r w:rsidRPr="52F061D0" w:rsidDel="003E1080">
          <w:rPr>
            <w:i/>
            <w:iCs/>
          </w:rPr>
          <w:delText>elia</w:delText>
        </w:r>
      </w:del>
      <w:r w:rsidRPr="52F061D0">
        <w:rPr>
          <w:i/>
          <w:iCs/>
        </w:rPr>
        <w:t xml:space="preserve"> </w:t>
      </w:r>
      <w:proofErr w:type="spellStart"/>
      <w:r w:rsidRPr="52F061D0">
        <w:rPr>
          <w:i/>
          <w:iCs/>
        </w:rPr>
        <w:t>platura</w:t>
      </w:r>
      <w:proofErr w:type="spellEnd"/>
      <w:r>
        <w:t>) i</w:t>
      </w:r>
      <w:del w:id="126" w:author="Gen-Chang Hsu" w:date="2024-04-27T13:22:00Z">
        <w:r w:rsidDel="00D76F15">
          <w:delText>i</w:delText>
        </w:r>
      </w:del>
      <w:r>
        <w:t xml:space="preserve">s a polyphagous below-ground pest with a diverse host range of more than 50 species </w:t>
      </w:r>
      <w:sdt>
        <w:sdtPr>
          <w:rPr>
            <w:color w:val="000000"/>
          </w:rPr>
          <w:tag w:val="MENDELEY_CITATION_v3_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"/>
          <w:id w:val="490599411"/>
          <w:placeholder>
            <w:docPart w:val="DefaultPlaceholder_-1854013440"/>
          </w:placeholder>
        </w:sdtPr>
        <w:sdtContent>
          <w:r w:rsidR="007A2D69" w:rsidRPr="007A2D69">
            <w:rPr>
              <w:color w:val="000000"/>
            </w:rPr>
            <w:t>(Gill et al., 2013)</w:t>
          </w:r>
        </w:sdtContent>
      </w:sdt>
      <w:r>
        <w:t>. In the United States, corn is a major commodity crop and seed treatment with pesticides such as neonicotinoids is a common way to control early season below</w:t>
      </w:r>
      <w:ins w:id="127" w:author="Gen-Chang Hsu" w:date="2024-04-27T13:22:00Z">
        <w:r w:rsidR="00D76F15">
          <w:t>-</w:t>
        </w:r>
      </w:ins>
      <w:r>
        <w:t xml:space="preserve">ground herbivores such </w:t>
      </w:r>
      <w:r w:rsidRPr="52F061D0">
        <w:rPr>
          <w:i/>
          <w:iCs/>
        </w:rPr>
        <w:t xml:space="preserve">D. </w:t>
      </w:r>
      <w:proofErr w:type="spellStart"/>
      <w:r w:rsidRPr="52F061D0">
        <w:rPr>
          <w:i/>
          <w:iCs/>
        </w:rPr>
        <w:t>platura</w:t>
      </w:r>
      <w:proofErr w:type="spellEnd"/>
      <w:r>
        <w:t>. However, several recent studies have shown the devastating effect of neonicotinoids on non-target beneficial insects such as insect predators of herbivorous insects, bees, and several bird species</w:t>
      </w:r>
      <w:r w:rsidR="00F66E60">
        <w:t xml:space="preserve"> </w:t>
      </w:r>
      <w:sdt>
        <w:sdtPr>
          <w:rPr>
            <w:color w:val="000000"/>
          </w:rPr>
          <w:tag w:val="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"/>
          <w:id w:val="-1345008062"/>
          <w:placeholder>
            <w:docPart w:val="DefaultPlaceholder_-1854013440"/>
          </w:placeholder>
        </w:sdtPr>
        <w:sdtContent>
          <w:r w:rsidR="007A2D69" w:rsidRPr="007A2D69">
            <w:rPr>
              <w:color w:val="000000"/>
            </w:rPr>
            <w:t>(van der Sluijs et al., 2013; Main et al., 2018; Li et al., 2020; Grout Travis A.</w:t>
          </w:r>
          <w:ins w:id="128" w:author="Gen-Chang Hsu" w:date="2024-04-27T23:11:00Z">
            <w:r w:rsidR="005234A0">
              <w:rPr>
                <w:color w:val="000000"/>
              </w:rPr>
              <w:t xml:space="preserve"> </w:t>
            </w:r>
          </w:ins>
          <w:r w:rsidR="007A2D69" w:rsidRPr="007A2D69">
            <w:rPr>
              <w:color w:val="000000"/>
            </w:rPr>
            <w:t>and Koenig)</w:t>
          </w:r>
        </w:sdtContent>
      </w:sdt>
      <w:r>
        <w:t>. Therefore, it is imperative that we seek alternatives to replace the use of neonicotinoids as seed treatments to control insect herbivores of crop plants. One of the most damaging generations of seed corn maggot</w:t>
      </w:r>
      <w:del w:id="129" w:author="Gen-Chang Hsu" w:date="2024-04-27T13:24:00Z">
        <w:r w:rsidDel="003E1080">
          <w:delText>s</w:delText>
        </w:r>
      </w:del>
      <w:r>
        <w:t xml:space="preserve"> occurs in early spring after the</w:t>
      </w:r>
      <w:ins w:id="130" w:author="Gen-Chang Hsu" w:date="2024-04-27T13:24:00Z">
        <w:r w:rsidR="003E1080">
          <w:t xml:space="preserve"> adults</w:t>
        </w:r>
      </w:ins>
      <w:del w:id="131" w:author="Gen-Chang Hsu" w:date="2024-04-27T13:24:00Z">
        <w:r w:rsidDel="003E1080">
          <w:delText>y</w:delText>
        </w:r>
      </w:del>
      <w:r>
        <w:t xml:space="preserve"> emerge from diapause which coincides with planting season for corn in the temperate corn growing regions of </w:t>
      </w:r>
      <w:ins w:id="132" w:author="Gen-Chang Hsu" w:date="2024-04-27T13:24:00Z">
        <w:r w:rsidR="003E1080">
          <w:t xml:space="preserve">the </w:t>
        </w:r>
      </w:ins>
      <w:r>
        <w:t>United States. The mean soil temperatures in early spring in such regions can be as low as 15</w:t>
      </w:r>
      <w:del w:id="133" w:author="Gen-Chang Hsu" w:date="2024-04-27T13:25:00Z">
        <w:r w:rsidDel="003E1080">
          <w:delText xml:space="preserve">°C </w:delText>
        </w:r>
      </w:del>
      <w:r>
        <w:t>-20°C.  The larva</w:t>
      </w:r>
      <w:ins w:id="134" w:author="Gen-Chang Hsu" w:date="2024-04-27T13:25:00Z">
        <w:r w:rsidR="003E1080">
          <w:t>e</w:t>
        </w:r>
      </w:ins>
      <w:r>
        <w:t xml:space="preserve"> of seed corn maggot</w:t>
      </w:r>
      <w:del w:id="135" w:author="Gen-Chang Hsu" w:date="2024-04-27T13:25:00Z">
        <w:r w:rsidDel="003E1080">
          <w:delText>s</w:delText>
        </w:r>
      </w:del>
      <w:r>
        <w:t xml:space="preserve"> feed on the cotyledons of the seeds during germination and the roots of emerging seedlings </w:t>
      </w:r>
      <w:sdt>
        <w:sdtPr>
          <w:rPr>
            <w:color w:val="000000"/>
          </w:rPr>
          <w:tag w:val="MENDELEY_CITATION_v3_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"/>
          <w:id w:val="1216938799"/>
          <w:placeholder>
            <w:docPart w:val="DefaultPlaceholder_-1854013440"/>
          </w:placeholder>
        </w:sdtPr>
        <w:sdtContent>
          <w:r w:rsidR="007A2D69" w:rsidRPr="007A2D69">
            <w:rPr>
              <w:color w:val="000000"/>
            </w:rPr>
            <w:t>(Guerra et al., 2017)</w:t>
          </w:r>
        </w:sdtContent>
      </w:sdt>
      <w:r>
        <w:t xml:space="preserve">. </w:t>
      </w:r>
    </w:p>
    <w:p w14:paraId="7E426BDB" w14:textId="317DAFB3" w:rsidR="00CA1592" w:rsidRDefault="52F061D0" w:rsidP="52F061D0">
      <w:pPr>
        <w:ind w:firstLine="720"/>
        <w:rPr>
          <w:b/>
          <w:bCs/>
        </w:rPr>
      </w:pPr>
      <w:r>
        <w:t>In this study</w:t>
      </w:r>
      <w:ins w:id="136" w:author="Gen-Chang Hsu" w:date="2024-04-27T13:25:00Z">
        <w:r w:rsidR="003E1080">
          <w:t>,</w:t>
        </w:r>
      </w:ins>
      <w:r>
        <w:t xml:space="preserve"> we explored the use of </w:t>
      </w:r>
      <w:del w:id="137" w:author="Gen-Chang Hsu" w:date="2024-04-27T13:28:00Z">
        <w:r w:rsidDel="00630063">
          <w:delText>methyl jasmonate</w:delText>
        </w:r>
      </w:del>
      <w:ins w:id="138" w:author="Gen-Chang Hsu" w:date="2024-04-27T13:28:00Z">
        <w:r w:rsidR="00630063">
          <w:t>MeJA</w:t>
        </w:r>
      </w:ins>
      <w:r>
        <w:t xml:space="preserve"> as</w:t>
      </w:r>
      <w:del w:id="139" w:author="Gen-Chang Hsu" w:date="2024-04-27T13:28:00Z">
        <w:r w:rsidDel="00630063">
          <w:delText xml:space="preserve"> a</w:delText>
        </w:r>
      </w:del>
      <w:r>
        <w:t xml:space="preserve"> seed treatment</w:t>
      </w:r>
      <w:ins w:id="140" w:author="Gen-Chang Hsu" w:date="2024-04-27T13:28:00Z">
        <w:r w:rsidR="00630063">
          <w:t>s</w:t>
        </w:r>
      </w:ins>
      <w:r>
        <w:t xml:space="preserve"> to induce host plant resistance in corn to control seed corn maggot herbivory. Specifically, we 1) tested the effect</w:t>
      </w:r>
      <w:ins w:id="141" w:author="Gen-Chang Hsu" w:date="2024-04-27T13:29:00Z">
        <w:r w:rsidR="00630063">
          <w:t>s</w:t>
        </w:r>
      </w:ins>
      <w:r>
        <w:t xml:space="preserve"> of five different concentrations of MeJA on corn seed germination and seedling growth using a wet and </w:t>
      </w:r>
      <w:ins w:id="142" w:author="Gen-Chang Hsu" w:date="2024-04-27T13:29:00Z">
        <w:r w:rsidR="00630063">
          <w:t xml:space="preserve">a </w:t>
        </w:r>
      </w:ins>
      <w:r w:rsidR="008258F8">
        <w:t>conventional seed treatment</w:t>
      </w:r>
      <w:r>
        <w:t xml:space="preserve"> method</w:t>
      </w:r>
      <w:ins w:id="143" w:author="Gen-Chang Hsu" w:date="2024-04-27T13:29:00Z">
        <w:r w:rsidR="00630063">
          <w:t>,</w:t>
        </w:r>
      </w:ins>
      <w:del w:id="144" w:author="Gen-Chang Hsu" w:date="2024-04-27T13:29:00Z">
        <w:r w:rsidDel="00630063">
          <w:delText>.</w:delText>
        </w:r>
      </w:del>
      <w:r>
        <w:t xml:space="preserve"> 2) </w:t>
      </w:r>
      <w:ins w:id="145" w:author="Gen-Chang Hsu" w:date="2024-04-27T13:30:00Z">
        <w:r w:rsidR="00630063">
          <w:t>conducted choice and no-choice oviposition preference assays with adult flies and measured the performance of the seed corn maggot larvae u</w:t>
        </w:r>
      </w:ins>
      <w:del w:id="146" w:author="Gen-Chang Hsu" w:date="2024-04-27T13:30:00Z">
        <w:r w:rsidDel="00630063">
          <w:delText>U</w:delText>
        </w:r>
      </w:del>
      <w:r>
        <w:t xml:space="preserve">sing </w:t>
      </w:r>
      <w:ins w:id="147" w:author="Gen-Chang Hsu" w:date="2024-04-27T13:29:00Z">
        <w:r w:rsidR="00630063">
          <w:t xml:space="preserve">the </w:t>
        </w:r>
      </w:ins>
      <w:r>
        <w:t xml:space="preserve">doses of the wet and </w:t>
      </w:r>
      <w:r w:rsidR="008258F8">
        <w:t>conventional seed treatment</w:t>
      </w:r>
      <w:r>
        <w:t xml:space="preserve"> method</w:t>
      </w:r>
      <w:r w:rsidR="008258F8">
        <w:t>s</w:t>
      </w:r>
      <w:r>
        <w:t xml:space="preserve"> that d</w:t>
      </w:r>
      <w:ins w:id="148" w:author="Gen-Chang Hsu" w:date="2024-04-27T13:29:00Z">
        <w:r w:rsidR="00630063">
          <w:t>id not</w:t>
        </w:r>
      </w:ins>
      <w:del w:id="149" w:author="Gen-Chang Hsu" w:date="2024-04-27T13:29:00Z">
        <w:r w:rsidDel="00630063">
          <w:delText>on’t</w:delText>
        </w:r>
      </w:del>
      <w:r>
        <w:t xml:space="preserve"> limit germination,</w:t>
      </w:r>
      <w:del w:id="150" w:author="Gen-Chang Hsu" w:date="2024-04-27T13:30:00Z">
        <w:r w:rsidDel="00630063">
          <w:delText xml:space="preserve"> we conducted choice and no-choice oviposition preference assays with adult flies, and measured the performance of the seed corn maggot larvae</w:delText>
        </w:r>
      </w:del>
      <w:ins w:id="151" w:author="Gen-Chang Hsu" w:date="2024-04-27T13:30:00Z">
        <w:r w:rsidR="00630063">
          <w:t xml:space="preserve"> and </w:t>
        </w:r>
      </w:ins>
      <w:del w:id="152" w:author="Gen-Chang Hsu" w:date="2024-04-27T13:30:00Z">
        <w:r w:rsidDel="00630063">
          <w:delText xml:space="preserve">. </w:delText>
        </w:r>
      </w:del>
      <w:r>
        <w:t>3)</w:t>
      </w:r>
      <w:ins w:id="153" w:author="Gen-Chang Hsu" w:date="2024-04-27T13:31:00Z">
        <w:r w:rsidR="00630063">
          <w:t xml:space="preserve"> </w:t>
        </w:r>
      </w:ins>
      <w:del w:id="154" w:author="Gen-Chang Hsu" w:date="2024-04-27T13:30:00Z">
        <w:r w:rsidDel="00630063">
          <w:delText xml:space="preserve"> We </w:delText>
        </w:r>
      </w:del>
      <w:r>
        <w:t>tested the effect</w:t>
      </w:r>
      <w:ins w:id="155" w:author="Gen-Chang Hsu" w:date="2024-04-27T13:31:00Z">
        <w:r w:rsidR="00630063">
          <w:t>s</w:t>
        </w:r>
      </w:ins>
      <w:r>
        <w:t xml:space="preserve"> of MeJA seed treatment on germination, seedling growth, and </w:t>
      </w:r>
      <w:ins w:id="156" w:author="Gen-Chang Hsu" w:date="2024-04-27T13:31:00Z">
        <w:r w:rsidR="00630063">
          <w:t>adult</w:t>
        </w:r>
      </w:ins>
      <w:del w:id="157" w:author="Gen-Chang Hsu" w:date="2024-04-27T13:31:00Z">
        <w:r w:rsidDel="00630063">
          <w:delText>fly</w:delText>
        </w:r>
      </w:del>
      <w:r>
        <w:t xml:space="preserve"> oviposition preference at cool temperatures. </w:t>
      </w:r>
    </w:p>
    <w:p w14:paraId="6BCC23CC" w14:textId="77777777" w:rsidR="00E12A79" w:rsidRPr="00CA1592" w:rsidRDefault="00E12A79" w:rsidP="00E12A79">
      <w:pPr>
        <w:rPr>
          <w:b/>
          <w:bCs/>
          <w:sz w:val="28"/>
        </w:rPr>
      </w:pPr>
      <w:commentRangeStart w:id="158"/>
      <w:r w:rsidRPr="00CA1592">
        <w:rPr>
          <w:b/>
          <w:bCs/>
          <w:sz w:val="28"/>
        </w:rPr>
        <w:t>Results:</w:t>
      </w:r>
      <w:commentRangeEnd w:id="158"/>
      <w:r w:rsidR="00721D77">
        <w:rPr>
          <w:rStyle w:val="CommentReference"/>
        </w:rPr>
        <w:commentReference w:id="158"/>
      </w:r>
    </w:p>
    <w:p w14:paraId="11863FB9" w14:textId="6F2E409B" w:rsidR="00E12A79" w:rsidRDefault="6B599BDA" w:rsidP="6B599BDA">
      <w:pPr>
        <w:rPr>
          <w:b/>
          <w:bCs/>
        </w:rPr>
      </w:pPr>
      <w:r w:rsidRPr="6B599BDA">
        <w:rPr>
          <w:b/>
          <w:bCs/>
        </w:rPr>
        <w:t xml:space="preserve">Wet methyl </w:t>
      </w:r>
      <w:proofErr w:type="spellStart"/>
      <w:r w:rsidRPr="6B599BDA">
        <w:rPr>
          <w:b/>
          <w:bCs/>
        </w:rPr>
        <w:t>jasmonate</w:t>
      </w:r>
      <w:proofErr w:type="spellEnd"/>
      <w:r w:rsidRPr="6B599BDA">
        <w:rPr>
          <w:b/>
          <w:bCs/>
        </w:rPr>
        <w:t xml:space="preserve"> seed treatment slowed germination and early seedling growth but germination and growth were not affected </w:t>
      </w:r>
      <w:ins w:id="159" w:author="Gen-Chang Hsu" w:date="2024-04-27T13:32:00Z">
        <w:r w:rsidR="003E47A5">
          <w:rPr>
            <w:b/>
            <w:bCs/>
          </w:rPr>
          <w:t>by</w:t>
        </w:r>
      </w:ins>
      <w:del w:id="160" w:author="Gen-Chang Hsu" w:date="2024-04-27T13:32:00Z">
        <w:r w:rsidR="008258F8" w:rsidDel="003E47A5">
          <w:rPr>
            <w:b/>
            <w:bCs/>
          </w:rPr>
          <w:delText>from</w:delText>
        </w:r>
      </w:del>
      <w:r w:rsidR="008258F8">
        <w:rPr>
          <w:b/>
          <w:bCs/>
        </w:rPr>
        <w:t xml:space="preserve"> conventional</w:t>
      </w:r>
      <w:r w:rsidRPr="6B599BDA">
        <w:rPr>
          <w:b/>
          <w:bCs/>
        </w:rPr>
        <w:t xml:space="preserve"> seed</w:t>
      </w:r>
      <w:r w:rsidR="008258F8">
        <w:rPr>
          <w:b/>
          <w:bCs/>
        </w:rPr>
        <w:t xml:space="preserve"> treatments</w:t>
      </w:r>
      <w:r w:rsidRPr="6B599BDA">
        <w:rPr>
          <w:b/>
          <w:bCs/>
        </w:rPr>
        <w:t>:</w:t>
      </w:r>
    </w:p>
    <w:p w14:paraId="72582FA7" w14:textId="492A0A80" w:rsidR="00E12A79" w:rsidRDefault="52F061D0" w:rsidP="2DE8674C">
      <w:pPr>
        <w:ind w:firstLine="720"/>
      </w:pPr>
      <w:r>
        <w:t>We compared the rate of germination in corn seeds treated with 0.2</w:t>
      </w:r>
      <w:ins w:id="161" w:author="Gen-Chang Hsu" w:date="2024-04-27T13:35:00Z">
        <w:r w:rsidR="00DF55F5">
          <w:t xml:space="preserve"> </w:t>
        </w:r>
      </w:ins>
      <w:r>
        <w:t>mM, 0.4</w:t>
      </w:r>
      <w:ins w:id="162" w:author="Gen-Chang Hsu" w:date="2024-04-27T13:35:00Z">
        <w:r w:rsidR="00DF55F5">
          <w:t xml:space="preserve"> </w:t>
        </w:r>
      </w:ins>
      <w:r>
        <w:t>mM, 0.8</w:t>
      </w:r>
      <w:ins w:id="163" w:author="Gen-Chang Hsu" w:date="2024-04-27T13:35:00Z">
        <w:r w:rsidR="00DF55F5">
          <w:t xml:space="preserve"> </w:t>
        </w:r>
      </w:ins>
      <w:r>
        <w:t>mM, 1m</w:t>
      </w:r>
      <w:ins w:id="164" w:author="Gen-Chang Hsu" w:date="2024-04-27T13:35:00Z">
        <w:r w:rsidR="00DF55F5">
          <w:t xml:space="preserve"> </w:t>
        </w:r>
      </w:ins>
      <w:r>
        <w:t>M and 10</w:t>
      </w:r>
      <w:ins w:id="165" w:author="Gen-Chang Hsu" w:date="2024-04-27T13:35:00Z">
        <w:r w:rsidR="00DF55F5">
          <w:t xml:space="preserve"> </w:t>
        </w:r>
      </w:ins>
      <w:r>
        <w:t xml:space="preserve">mM of aqueous </w:t>
      </w:r>
      <w:ins w:id="166" w:author="Gen-Chang Hsu" w:date="2024-04-27T13:33:00Z">
        <w:r w:rsidR="00DF55F5">
          <w:t xml:space="preserve">MeJA </w:t>
        </w:r>
      </w:ins>
      <w:del w:id="167" w:author="Gen-Chang Hsu" w:date="2024-04-27T13:33:00Z">
        <w:r w:rsidDel="00DF55F5">
          <w:delText xml:space="preserve">methyl jasmonate </w:delText>
        </w:r>
      </w:del>
      <w:r>
        <w:t xml:space="preserve">to control </w:t>
      </w:r>
      <w:ins w:id="168" w:author="Gen-Chang Hsu" w:date="2024-04-27T13:33:00Z">
        <w:r w:rsidR="00DF55F5">
          <w:t>(</w:t>
        </w:r>
      </w:ins>
      <w:r>
        <w:t>water-soaked</w:t>
      </w:r>
      <w:ins w:id="169" w:author="Gen-Chang Hsu" w:date="2024-04-27T13:33:00Z">
        <w:r w:rsidR="00DF55F5">
          <w:t>)</w:t>
        </w:r>
      </w:ins>
      <w:r>
        <w:t xml:space="preserve"> seeds. Seeds treated with 10</w:t>
      </w:r>
      <w:ins w:id="170" w:author="Gen-Chang Hsu" w:date="2024-04-27T13:35:00Z">
        <w:r w:rsidR="00DF55F5">
          <w:t xml:space="preserve"> </w:t>
        </w:r>
      </w:ins>
      <w:r>
        <w:t xml:space="preserve">mM </w:t>
      </w:r>
      <w:ins w:id="171" w:author="Gen-Chang Hsu" w:date="2024-04-27T13:33:00Z">
        <w:r w:rsidR="00DF55F5">
          <w:t>MeJA</w:t>
        </w:r>
      </w:ins>
      <w:del w:id="172" w:author="Gen-Chang Hsu" w:date="2024-04-27T13:33:00Z">
        <w:r w:rsidDel="00DF55F5">
          <w:delText>methyl jasmonate</w:delText>
        </w:r>
      </w:del>
      <w:r>
        <w:t xml:space="preserve"> showed less than 20% </w:t>
      </w:r>
      <w:del w:id="173" w:author="Gen-Chang Hsu" w:date="2024-04-27T13:33:00Z">
        <w:r w:rsidDel="00DF55F5">
          <w:delText xml:space="preserve"> </w:delText>
        </w:r>
      </w:del>
      <w:r>
        <w:t>germination</w:t>
      </w:r>
      <w:ins w:id="174" w:author="Gen-Chang Hsu" w:date="2024-04-27T13:34:00Z">
        <w:r w:rsidR="00DF55F5">
          <w:t>, whereas</w:t>
        </w:r>
      </w:ins>
      <w:del w:id="175" w:author="Gen-Chang Hsu" w:date="2024-04-27T13:34:00Z">
        <w:r w:rsidDel="00DF55F5">
          <w:delText xml:space="preserve"> while</w:delText>
        </w:r>
      </w:del>
      <w:r>
        <w:t xml:space="preserve"> seed</w:t>
      </w:r>
      <w:ins w:id="176" w:author="Gen-Chang Hsu" w:date="2024-04-27T13:34:00Z">
        <w:r w:rsidR="00DF55F5">
          <w:t>s</w:t>
        </w:r>
      </w:ins>
      <w:del w:id="177" w:author="Gen-Chang Hsu" w:date="2024-04-27T13:34:00Z">
        <w:r w:rsidDel="00DF55F5">
          <w:delText>s that were</w:delText>
        </w:r>
      </w:del>
      <w:r>
        <w:t xml:space="preserve"> treated with 0.2</w:t>
      </w:r>
      <w:ins w:id="178" w:author="Gen-Chang Hsu" w:date="2024-04-27T13:35:00Z">
        <w:r w:rsidR="00DF55F5">
          <w:t xml:space="preserve"> </w:t>
        </w:r>
      </w:ins>
      <w:r>
        <w:t>mM, 0.4</w:t>
      </w:r>
      <w:ins w:id="179" w:author="Gen-Chang Hsu" w:date="2024-04-27T13:35:00Z">
        <w:r w:rsidR="00DF55F5">
          <w:t xml:space="preserve"> </w:t>
        </w:r>
      </w:ins>
      <w:r>
        <w:t>mM, 0.8</w:t>
      </w:r>
      <w:ins w:id="180" w:author="Gen-Chang Hsu" w:date="2024-04-27T13:35:00Z">
        <w:r w:rsidR="00DF55F5">
          <w:t xml:space="preserve"> </w:t>
        </w:r>
      </w:ins>
      <w:r>
        <w:t>mM and 1</w:t>
      </w:r>
      <w:ins w:id="181" w:author="Gen-Chang Hsu" w:date="2024-04-27T13:35:00Z">
        <w:r w:rsidR="00DF55F5">
          <w:t xml:space="preserve"> </w:t>
        </w:r>
      </w:ins>
      <w:r>
        <w:t xml:space="preserve">mM </w:t>
      </w:r>
      <w:del w:id="182" w:author="Gen-Chang Hsu" w:date="2024-04-27T13:34:00Z">
        <w:r w:rsidDel="00DF55F5">
          <w:delText>methyl jasmonate</w:delText>
        </w:r>
      </w:del>
      <w:ins w:id="183" w:author="Gen-Chang Hsu" w:date="2024-04-27T13:34:00Z">
        <w:r w:rsidR="00DF55F5">
          <w:t>MeJA</w:t>
        </w:r>
      </w:ins>
      <w:r>
        <w:t xml:space="preserve"> had no difference in total </w:t>
      </w:r>
      <w:r w:rsidR="008258F8">
        <w:t>germination</w:t>
      </w:r>
      <w:r>
        <w:t xml:space="preserve"> </w:t>
      </w:r>
      <w:ins w:id="184" w:author="Gen-Chang Hsu" w:date="2024-04-27T13:34:00Z">
        <w:r w:rsidR="00DF55F5">
          <w:t xml:space="preserve">at </w:t>
        </w:r>
      </w:ins>
      <w:ins w:id="185" w:author="Gen-Chang Hsu" w:date="2024-04-27T13:35:00Z">
        <w:r w:rsidR="00DF55F5">
          <w:t>d</w:t>
        </w:r>
      </w:ins>
      <w:ins w:id="186" w:author="Gen-Chang Hsu" w:date="2024-04-27T13:34:00Z">
        <w:r w:rsidR="00DF55F5">
          <w:t>ay 7</w:t>
        </w:r>
      </w:ins>
      <w:del w:id="187" w:author="Gen-Chang Hsu" w:date="2024-04-27T13:34:00Z">
        <w:r w:rsidDel="00DF55F5">
          <w:delText xml:space="preserve">7 </w:delText>
        </w:r>
      </w:del>
      <w:ins w:id="188" w:author="Gen-Chang Hsu" w:date="2024-04-27T13:34:00Z">
        <w:r w:rsidR="00DF55F5">
          <w:t xml:space="preserve"> </w:t>
        </w:r>
      </w:ins>
      <w:del w:id="189" w:author="Gen-Chang Hsu" w:date="2024-04-27T13:34:00Z">
        <w:r w:rsidDel="00DF55F5">
          <w:delText xml:space="preserve">days </w:delText>
        </w:r>
      </w:del>
      <w:r>
        <w:t>post</w:t>
      </w:r>
      <w:ins w:id="190" w:author="Gen-Chang Hsu" w:date="2024-04-27T13:35:00Z">
        <w:r w:rsidR="00DF55F5">
          <w:t xml:space="preserve"> </w:t>
        </w:r>
      </w:ins>
      <w:del w:id="191" w:author="Gen-Chang Hsu" w:date="2024-04-27T13:34:00Z">
        <w:r w:rsidDel="00DF55F5">
          <w:delText xml:space="preserve"> </w:delText>
        </w:r>
      </w:del>
      <w:r>
        <w:t>treatment compared to controls (Fig</w:t>
      </w:r>
      <w:ins w:id="192" w:author="Gen-Chang Hsu" w:date="2024-04-27T13:34:00Z">
        <w:r w:rsidR="00DF55F5">
          <w:t>.</w:t>
        </w:r>
      </w:ins>
      <w:r>
        <w:t xml:space="preserve"> 1a). However, there was a delay in germination at</w:t>
      </w:r>
      <w:del w:id="193" w:author="Gen-Chang Hsu" w:date="2024-04-27T13:34:00Z">
        <w:r w:rsidDel="00DF55F5">
          <w:delText xml:space="preserve"> 3</w:delText>
        </w:r>
      </w:del>
      <w:r>
        <w:t xml:space="preserve"> </w:t>
      </w:r>
      <w:ins w:id="194" w:author="Gen-Chang Hsu" w:date="2024-04-27T13:35:00Z">
        <w:r w:rsidR="00DF55F5">
          <w:t>d</w:t>
        </w:r>
      </w:ins>
      <w:del w:id="195" w:author="Gen-Chang Hsu" w:date="2024-04-27T13:34:00Z">
        <w:r w:rsidDel="00DF55F5">
          <w:delText>d</w:delText>
        </w:r>
      </w:del>
      <w:r>
        <w:t>ay</w:t>
      </w:r>
      <w:ins w:id="196" w:author="Gen-Chang Hsu" w:date="2024-04-27T13:34:00Z">
        <w:r w:rsidR="00DF55F5">
          <w:t xml:space="preserve"> 3</w:t>
        </w:r>
      </w:ins>
      <w:del w:id="197" w:author="Gen-Chang Hsu" w:date="2024-04-27T13:34:00Z">
        <w:r w:rsidDel="00DF55F5">
          <w:delText>s</w:delText>
        </w:r>
      </w:del>
      <w:r>
        <w:t xml:space="preserve"> and 4</w:t>
      </w:r>
      <w:del w:id="198" w:author="Gen-Chang Hsu" w:date="2024-04-27T13:35:00Z">
        <w:r w:rsidDel="00DF55F5">
          <w:delText xml:space="preserve"> days</w:delText>
        </w:r>
      </w:del>
      <w:r>
        <w:t xml:space="preserve"> post</w:t>
      </w:r>
      <w:del w:id="199" w:author="Gen-Chang Hsu" w:date="2024-04-27T13:35:00Z">
        <w:r w:rsidDel="00DF55F5">
          <w:delText xml:space="preserve"> methyl jasmonate</w:delText>
        </w:r>
      </w:del>
      <w:ins w:id="200" w:author="Gen-Chang Hsu" w:date="2024-04-27T13:35:00Z">
        <w:r w:rsidR="00DF55F5">
          <w:t xml:space="preserve"> </w:t>
        </w:r>
      </w:ins>
      <w:del w:id="201" w:author="Gen-Chang Hsu" w:date="2024-04-27T13:35:00Z">
        <w:r w:rsidDel="00DF55F5">
          <w:delText xml:space="preserve"> </w:delText>
        </w:r>
      </w:del>
      <w:r>
        <w:t>treatment with concentrations of 0.2</w:t>
      </w:r>
      <w:ins w:id="202" w:author="Gen-Chang Hsu" w:date="2024-04-27T13:35:00Z">
        <w:r w:rsidR="00DF55F5">
          <w:t xml:space="preserve"> </w:t>
        </w:r>
      </w:ins>
      <w:r>
        <w:t>mM, 0.4m</w:t>
      </w:r>
      <w:ins w:id="203" w:author="Gen-Chang Hsu" w:date="2024-04-27T13:35:00Z">
        <w:r w:rsidR="00DF55F5">
          <w:t xml:space="preserve"> </w:t>
        </w:r>
      </w:ins>
      <w:r>
        <w:t>M, 0.8</w:t>
      </w:r>
      <w:ins w:id="204" w:author="Gen-Chang Hsu" w:date="2024-04-27T13:35:00Z">
        <w:r w:rsidR="00DF55F5">
          <w:t xml:space="preserve"> </w:t>
        </w:r>
      </w:ins>
      <w:r>
        <w:t>mM and 1</w:t>
      </w:r>
      <w:ins w:id="205" w:author="Gen-Chang Hsu" w:date="2024-04-27T13:35:00Z">
        <w:r w:rsidR="00DF55F5">
          <w:t xml:space="preserve"> </w:t>
        </w:r>
      </w:ins>
      <w:r>
        <w:t xml:space="preserve">mM compared to </w:t>
      </w:r>
      <w:ins w:id="206" w:author="Gen-Chang Hsu" w:date="2024-04-27T13:36:00Z">
        <w:r w:rsidR="00DF55F5">
          <w:t>controls</w:t>
        </w:r>
      </w:ins>
      <w:del w:id="207" w:author="Gen-Chang Hsu" w:date="2024-04-27T13:36:00Z">
        <w:r w:rsidDel="00DF55F5">
          <w:delText>water treated seeds</w:delText>
        </w:r>
      </w:del>
      <w:r>
        <w:t xml:space="preserve"> (Fig</w:t>
      </w:r>
      <w:ins w:id="208" w:author="Gen-Chang Hsu" w:date="2024-04-27T13:36:00Z">
        <w:r w:rsidR="00DF55F5">
          <w:t>.</w:t>
        </w:r>
      </w:ins>
      <w:r>
        <w:t xml:space="preserve"> 1a). </w:t>
      </w:r>
      <w:r w:rsidR="0060566C">
        <w:t xml:space="preserve">Since we did not observe any difference in </w:t>
      </w:r>
      <w:r w:rsidR="0060566C">
        <w:lastRenderedPageBreak/>
        <w:t xml:space="preserve">germination </w:t>
      </w:r>
      <w:ins w:id="209" w:author="Gen-Chang Hsu" w:date="2024-04-27T13:36:00Z">
        <w:r w:rsidR="00DF55F5">
          <w:t xml:space="preserve">at day </w:t>
        </w:r>
      </w:ins>
      <w:del w:id="210" w:author="Gen-Chang Hsu" w:date="2024-04-27T13:36:00Z">
        <w:r w:rsidR="0060566C" w:rsidDel="00DF55F5">
          <w:delText xml:space="preserve"> </w:delText>
        </w:r>
      </w:del>
      <w:r w:rsidR="0060566C">
        <w:t>7</w:t>
      </w:r>
      <w:del w:id="211" w:author="Gen-Chang Hsu" w:date="2024-04-27T13:36:00Z">
        <w:r w:rsidR="0060566C" w:rsidDel="00DF55F5">
          <w:delText xml:space="preserve"> days</w:delText>
        </w:r>
      </w:del>
      <w:r w:rsidR="0060566C">
        <w:t xml:space="preserve"> after sowing with seeds soaked in MeJA for any concentration other than 10</w:t>
      </w:r>
      <w:ins w:id="212" w:author="Gen-Chang Hsu" w:date="2024-04-27T13:36:00Z">
        <w:r w:rsidR="00DF55F5">
          <w:t xml:space="preserve"> </w:t>
        </w:r>
      </w:ins>
      <w:r w:rsidR="0060566C">
        <w:t xml:space="preserve">mM MeJA, we measured germination in an endpoint assay at </w:t>
      </w:r>
      <w:del w:id="213" w:author="Gen-Chang Hsu" w:date="2024-04-27T13:36:00Z">
        <w:r w:rsidR="0060566C" w:rsidDel="00DF55F5">
          <w:delText>7</w:delText>
        </w:r>
      </w:del>
      <w:r w:rsidR="0060566C">
        <w:t>day</w:t>
      </w:r>
      <w:ins w:id="214" w:author="Gen-Chang Hsu" w:date="2024-04-27T13:36:00Z">
        <w:r w:rsidR="00DF55F5">
          <w:t xml:space="preserve"> </w:t>
        </w:r>
      </w:ins>
      <w:ins w:id="215" w:author="Gen-Chang Hsu" w:date="2024-04-27T13:37:00Z">
        <w:r w:rsidR="00DF55F5">
          <w:t>7</w:t>
        </w:r>
      </w:ins>
      <w:del w:id="216" w:author="Gen-Chang Hsu" w:date="2024-04-27T13:36:00Z">
        <w:r w:rsidR="0060566C" w:rsidDel="00DF55F5">
          <w:delText>s</w:delText>
        </w:r>
      </w:del>
      <w:r w:rsidR="0060566C">
        <w:t xml:space="preserve"> post sowing with seeds</w:t>
      </w:r>
      <w:r w:rsidR="00DF46FB">
        <w:t xml:space="preserve"> with conve</w:t>
      </w:r>
      <w:ins w:id="217" w:author="Gen-Chang Hsu" w:date="2024-04-27T13:37:00Z">
        <w:r w:rsidR="00DF55F5">
          <w:t>n</w:t>
        </w:r>
      </w:ins>
      <w:r w:rsidR="00DF46FB">
        <w:t>tional seed treatment with</w:t>
      </w:r>
      <w:r w:rsidR="0060566C">
        <w:t xml:space="preserve"> 0.2m</w:t>
      </w:r>
      <w:ins w:id="218" w:author="Gen-Chang Hsu" w:date="2024-04-27T13:37:00Z">
        <w:r w:rsidR="00DF55F5">
          <w:t xml:space="preserve"> </w:t>
        </w:r>
      </w:ins>
      <w:r w:rsidR="0060566C">
        <w:t>M, 0.4</w:t>
      </w:r>
      <w:ins w:id="219" w:author="Gen-Chang Hsu" w:date="2024-04-27T13:37:00Z">
        <w:r w:rsidR="00DF55F5">
          <w:t xml:space="preserve"> </w:t>
        </w:r>
      </w:ins>
      <w:r w:rsidR="0060566C">
        <w:t>mM and 0.8</w:t>
      </w:r>
      <w:ins w:id="220" w:author="Gen-Chang Hsu" w:date="2024-04-27T13:37:00Z">
        <w:r w:rsidR="00DF55F5">
          <w:t xml:space="preserve"> </w:t>
        </w:r>
      </w:ins>
      <w:r w:rsidR="0060566C">
        <w:t xml:space="preserve">mM MeJA. </w:t>
      </w:r>
      <w:r>
        <w:t xml:space="preserve">The </w:t>
      </w:r>
      <w:r w:rsidR="008258F8">
        <w:t>seeds treated with conventional seed treatment</w:t>
      </w:r>
      <w:r>
        <w:t xml:space="preserve"> did not result in differences in seed germination </w:t>
      </w:r>
      <w:del w:id="221" w:author="Gen-Chang Hsu" w:date="2024-04-27T13:39:00Z">
        <w:r w:rsidDel="00DF55F5">
          <w:delText>at two weeks</w:delText>
        </w:r>
      </w:del>
      <w:ins w:id="222" w:author="Gen-Chang Hsu" w:date="2024-04-27T13:39:00Z">
        <w:r w:rsidR="00DF55F5">
          <w:t>at day 14</w:t>
        </w:r>
      </w:ins>
      <w:r>
        <w:t xml:space="preserve"> compared to seeds with a control coating (Fig</w:t>
      </w:r>
      <w:ins w:id="223" w:author="Gen-Chang Hsu" w:date="2024-04-27T13:37:00Z">
        <w:r w:rsidR="00DF55F5">
          <w:t>.</w:t>
        </w:r>
      </w:ins>
      <w:r>
        <w:t xml:space="preserve"> 1c).</w:t>
      </w:r>
    </w:p>
    <w:p w14:paraId="6647645C" w14:textId="1D1006E2" w:rsidR="00E12A79" w:rsidRDefault="09D65CFE" w:rsidP="2DE8674C">
      <w:pPr>
        <w:ind w:firstLine="720"/>
      </w:pPr>
      <w:r>
        <w:t>The delay in the germination of water-soaked seeds treated with 0.2</w:t>
      </w:r>
      <w:ins w:id="224" w:author="Gen-Chang Hsu" w:date="2024-04-27T13:39:00Z">
        <w:r w:rsidR="00F06093">
          <w:t xml:space="preserve"> </w:t>
        </w:r>
      </w:ins>
      <w:r>
        <w:t>mM, 0.4</w:t>
      </w:r>
      <w:ins w:id="225" w:author="Gen-Chang Hsu" w:date="2024-04-27T13:39:00Z">
        <w:r w:rsidR="00F06093">
          <w:t xml:space="preserve"> </w:t>
        </w:r>
      </w:ins>
      <w:r>
        <w:t>mM, 0.8</w:t>
      </w:r>
      <w:ins w:id="226" w:author="Gen-Chang Hsu" w:date="2024-04-27T13:39:00Z">
        <w:r w:rsidR="00F06093">
          <w:t xml:space="preserve"> </w:t>
        </w:r>
      </w:ins>
      <w:r>
        <w:t>mM and 1</w:t>
      </w:r>
      <w:ins w:id="227" w:author="Gen-Chang Hsu" w:date="2024-04-27T13:39:00Z">
        <w:r w:rsidR="00F06093">
          <w:t xml:space="preserve"> </w:t>
        </w:r>
      </w:ins>
      <w:r>
        <w:t xml:space="preserve">mM of </w:t>
      </w:r>
      <w:del w:id="228" w:author="Gen-Chang Hsu" w:date="2024-04-27T13:39:00Z">
        <w:r w:rsidDel="00F06093">
          <w:delText>methyl jasmonate</w:delText>
        </w:r>
      </w:del>
      <w:ins w:id="229" w:author="Gen-Chang Hsu" w:date="2024-04-27T13:39:00Z">
        <w:r w:rsidR="00F06093">
          <w:t>MeJA</w:t>
        </w:r>
      </w:ins>
      <w:r>
        <w:t xml:space="preserve"> was reflected in reduced seedling height </w:t>
      </w:r>
      <w:ins w:id="230" w:author="Gen-Chang Hsu" w:date="2024-04-27T13:39:00Z">
        <w:r w:rsidR="00F06093">
          <w:t>at</w:t>
        </w:r>
      </w:ins>
      <w:del w:id="231" w:author="Gen-Chang Hsu" w:date="2024-04-27T13:39:00Z">
        <w:r w:rsidDel="00F06093">
          <w:delText>after</w:delText>
        </w:r>
      </w:del>
      <w:r>
        <w:t xml:space="preserve"> </w:t>
      </w:r>
      <w:ins w:id="232" w:author="Gen-Chang Hsu" w:date="2024-04-27T13:39:00Z">
        <w:r w:rsidR="00F06093">
          <w:t>day</w:t>
        </w:r>
      </w:ins>
      <w:del w:id="233" w:author="Gen-Chang Hsu" w:date="2024-04-27T13:39:00Z">
        <w:r w:rsidDel="00F06093">
          <w:delText>14 days</w:delText>
        </w:r>
      </w:del>
      <w:ins w:id="234" w:author="Gen-Chang Hsu" w:date="2024-04-27T13:39:00Z">
        <w:r w:rsidR="00F06093">
          <w:t xml:space="preserve"> 14</w:t>
        </w:r>
      </w:ins>
      <w:r>
        <w:t xml:space="preserve"> (F</w:t>
      </w:r>
      <w:r w:rsidRPr="09D65CFE">
        <w:rPr>
          <w:vertAlign w:val="subscript"/>
        </w:rPr>
        <w:t>3,20</w:t>
      </w:r>
      <w:ins w:id="235" w:author="Gen-Chang Hsu" w:date="2024-04-27T13:39:00Z">
        <w:r w:rsidR="00F06093">
          <w:rPr>
            <w:vertAlign w:val="subscript"/>
          </w:rPr>
          <w:t xml:space="preserve"> </w:t>
        </w:r>
      </w:ins>
      <w:r>
        <w:t>= 27.34, p</w:t>
      </w:r>
      <w:ins w:id="236" w:author="Gen-Chang Hsu" w:date="2024-04-27T13:39:00Z">
        <w:r w:rsidR="00F06093">
          <w:t xml:space="preserve"> </w:t>
        </w:r>
      </w:ins>
      <w:r>
        <w:t>&lt;</w:t>
      </w:r>
      <w:ins w:id="237" w:author="Gen-Chang Hsu" w:date="2024-04-27T13:39:00Z">
        <w:r w:rsidR="00F06093">
          <w:t xml:space="preserve"> </w:t>
        </w:r>
      </w:ins>
      <w:r>
        <w:t xml:space="preserve">0.001; </w:t>
      </w:r>
      <w:commentRangeStart w:id="238"/>
      <w:r>
        <w:t>Fig</w:t>
      </w:r>
      <w:ins w:id="239" w:author="Gen-Chang Hsu" w:date="2024-04-27T13:40:00Z">
        <w:r w:rsidR="00F06093">
          <w:t>.</w:t>
        </w:r>
      </w:ins>
      <w:r>
        <w:t xml:space="preserve"> 1b</w:t>
      </w:r>
      <w:commentRangeEnd w:id="238"/>
      <w:r w:rsidR="00F06093">
        <w:rPr>
          <w:rStyle w:val="CommentReference"/>
        </w:rPr>
        <w:commentReference w:id="238"/>
      </w:r>
      <w:r>
        <w:t>). Seedlings emerging from seeds treated with 0.2</w:t>
      </w:r>
      <w:ins w:id="240" w:author="Gen-Chang Hsu" w:date="2024-04-27T13:40:00Z">
        <w:r w:rsidR="00F06093">
          <w:t xml:space="preserve"> </w:t>
        </w:r>
      </w:ins>
      <w:r>
        <w:t>mM and 0.4</w:t>
      </w:r>
      <w:ins w:id="241" w:author="Gen-Chang Hsu" w:date="2024-04-27T13:40:00Z">
        <w:r w:rsidR="00F06093">
          <w:t xml:space="preserve"> </w:t>
        </w:r>
      </w:ins>
      <w:r>
        <w:t xml:space="preserve">mM </w:t>
      </w:r>
      <w:del w:id="242" w:author="Gen-Chang Hsu" w:date="2024-04-27T13:40:00Z">
        <w:r w:rsidDel="00F06093">
          <w:delText>methyl jasmonate</w:delText>
        </w:r>
      </w:del>
      <w:ins w:id="243" w:author="Gen-Chang Hsu" w:date="2024-04-27T13:40:00Z">
        <w:r w:rsidR="00F06093">
          <w:t>MeJA</w:t>
        </w:r>
      </w:ins>
      <w:r>
        <w:t xml:space="preserve"> showed the least amount of growth reduction (</w:t>
      </w:r>
      <w:ins w:id="244" w:author="Gen-Chang Hsu" w:date="2024-04-27T13:40:00Z">
        <w:r w:rsidR="00F06093">
          <w:t>~</w:t>
        </w:r>
      </w:ins>
      <w:del w:id="245" w:author="Gen-Chang Hsu" w:date="2024-04-27T13:40:00Z">
        <w:r w:rsidR="008F6564" w:rsidDel="00F06093">
          <w:delText>~</w:delText>
        </w:r>
      </w:del>
      <w:r w:rsidR="008F6564">
        <w:t>12-15</w:t>
      </w:r>
      <w:r>
        <w:t>%) when compared to water treated seeds, so we used 0.2</w:t>
      </w:r>
      <w:ins w:id="246" w:author="Gen-Chang Hsu" w:date="2024-04-27T13:40:00Z">
        <w:r w:rsidR="00F06093">
          <w:t xml:space="preserve"> </w:t>
        </w:r>
      </w:ins>
      <w:r>
        <w:t xml:space="preserve">mM MeJA treated corn seeds to perform our subsequent bioassays. There was no difference in seedling growth using the </w:t>
      </w:r>
      <w:r w:rsidR="008258F8">
        <w:t xml:space="preserve">conventional seed </w:t>
      </w:r>
      <w:r>
        <w:t>treatment method (</w:t>
      </w:r>
      <w:r w:rsidRPr="008F6564">
        <w:t>Fig</w:t>
      </w:r>
      <w:ins w:id="247" w:author="Gen-Chang Hsu" w:date="2024-04-27T13:42:00Z">
        <w:r w:rsidR="00F06093">
          <w:t>.</w:t>
        </w:r>
      </w:ins>
      <w:r w:rsidRPr="008F6564">
        <w:t xml:space="preserve"> </w:t>
      </w:r>
      <w:r w:rsidR="008F6564" w:rsidRPr="008F6564">
        <w:t>1d</w:t>
      </w:r>
      <w:r>
        <w:t>).</w:t>
      </w:r>
    </w:p>
    <w:p w14:paraId="5BE21A8D" w14:textId="23A4C4C4" w:rsidR="00E12A79" w:rsidRDefault="19EEFC01" w:rsidP="00E12A79">
      <w:pPr>
        <w:rPr>
          <w:b/>
          <w:bCs/>
        </w:rPr>
      </w:pPr>
      <w:commentRangeStart w:id="248"/>
      <w:r w:rsidRPr="19EEFC01">
        <w:rPr>
          <w:b/>
          <w:bCs/>
        </w:rPr>
        <w:t xml:space="preserve">Methyl </w:t>
      </w:r>
      <w:proofErr w:type="spellStart"/>
      <w:r w:rsidRPr="19EEFC01">
        <w:rPr>
          <w:b/>
          <w:bCs/>
        </w:rPr>
        <w:t>jasmonate</w:t>
      </w:r>
      <w:proofErr w:type="spellEnd"/>
      <w:r w:rsidRPr="19EEFC01">
        <w:rPr>
          <w:b/>
          <w:bCs/>
        </w:rPr>
        <w:t xml:space="preserve"> treated</w:t>
      </w:r>
      <w:commentRangeEnd w:id="248"/>
      <w:r w:rsidR="00514FF7">
        <w:rPr>
          <w:rStyle w:val="CommentReference"/>
        </w:rPr>
        <w:commentReference w:id="248"/>
      </w:r>
      <w:r w:rsidRPr="19EEFC01">
        <w:rPr>
          <w:b/>
          <w:bCs/>
        </w:rPr>
        <w:t xml:space="preserve"> seeds were less preferred by adult flies:</w:t>
      </w:r>
    </w:p>
    <w:p w14:paraId="0C217A1A" w14:textId="4A9D201A" w:rsidR="00E12A79" w:rsidRDefault="6F6270D2" w:rsidP="09D65CFE">
      <w:pPr>
        <w:rPr>
          <w:b/>
          <w:bCs/>
        </w:rPr>
      </w:pPr>
      <w:r>
        <w:t>When given the choice to oviposit between water-treated and MeJA-treated corn seeds in tw</w:t>
      </w:r>
      <w:ins w:id="249" w:author="Gen-Chang Hsu" w:date="2024-04-27T13:43:00Z">
        <w:r w:rsidR="009936C3">
          <w:t>o-</w:t>
        </w:r>
      </w:ins>
      <w:del w:id="250" w:author="Gen-Chang Hsu" w:date="2024-04-27T13:43:00Z">
        <w:r w:rsidDel="009936C3">
          <w:delText xml:space="preserve">o </w:delText>
        </w:r>
      </w:del>
      <w:r>
        <w:t>choice oviposition assays, the adult</w:t>
      </w:r>
      <w:ins w:id="251" w:author="Gen-Chang Hsu" w:date="2024-04-27T13:43:00Z">
        <w:r w:rsidR="009936C3">
          <w:t>s</w:t>
        </w:r>
      </w:ins>
      <w:del w:id="252" w:author="Gen-Chang Hsu" w:date="2024-04-27T13:43:00Z">
        <w:r w:rsidDel="009936C3">
          <w:delText xml:space="preserve"> flies</w:delText>
        </w:r>
      </w:del>
      <w:r>
        <w:t xml:space="preserve"> </w:t>
      </w:r>
      <w:ins w:id="253" w:author="Gen-Chang Hsu" w:date="2024-04-27T13:43:00Z">
        <w:r w:rsidR="009936C3">
          <w:t>flies</w:t>
        </w:r>
      </w:ins>
      <w:del w:id="254" w:author="Gen-Chang Hsu" w:date="2024-04-27T13:43:00Z">
        <w:r w:rsidDel="009936C3">
          <w:delText>of seed corn maggots</w:delText>
        </w:r>
      </w:del>
      <w:r>
        <w:t xml:space="preserve"> laid </w:t>
      </w:r>
      <w:ins w:id="255" w:author="Gen-Chang Hsu" w:date="2024-04-27T13:43:00Z">
        <w:r w:rsidR="009936C3">
          <w:t>~</w:t>
        </w:r>
      </w:ins>
      <w:del w:id="256" w:author="Gen-Chang Hsu" w:date="2024-04-27T13:43:00Z">
        <w:r w:rsidDel="009936C3">
          <w:delText>~</w:delText>
        </w:r>
      </w:del>
      <w:r>
        <w:t xml:space="preserve">60% </w:t>
      </w:r>
      <w:ins w:id="257" w:author="Gen-Chang Hsu" w:date="2024-04-27T13:43:00Z">
        <w:r w:rsidR="009936C3">
          <w:t>fe</w:t>
        </w:r>
      </w:ins>
      <w:ins w:id="258" w:author="Gen-Chang Hsu" w:date="2024-04-27T13:44:00Z">
        <w:r w:rsidR="009936C3">
          <w:t>wer</w:t>
        </w:r>
      </w:ins>
      <w:del w:id="259" w:author="Gen-Chang Hsu" w:date="2024-04-27T13:43:00Z">
        <w:r w:rsidDel="009936C3">
          <w:delText>less</w:delText>
        </w:r>
      </w:del>
      <w:r>
        <w:t xml:space="preserve"> eggs on 0.2</w:t>
      </w:r>
      <w:ins w:id="260" w:author="Gen-Chang Hsu" w:date="2024-04-27T13:44:00Z">
        <w:r w:rsidR="009936C3">
          <w:t xml:space="preserve"> </w:t>
        </w:r>
      </w:ins>
      <w:r>
        <w:t>mM MeJA treated seeds compared to water-soaked seeds (F</w:t>
      </w:r>
      <w:r w:rsidRPr="6F6270D2">
        <w:rPr>
          <w:vertAlign w:val="subscript"/>
        </w:rPr>
        <w:t>1,14</w:t>
      </w:r>
      <w:ins w:id="261" w:author="Gen-Chang Hsu" w:date="2024-04-27T13:44:00Z">
        <w:r w:rsidR="009936C3">
          <w:rPr>
            <w:vertAlign w:val="subscript"/>
          </w:rPr>
          <w:t xml:space="preserve"> </w:t>
        </w:r>
      </w:ins>
      <w:r>
        <w:t>= 14.64, p</w:t>
      </w:r>
      <w:ins w:id="262" w:author="Gen-Chang Hsu" w:date="2024-04-27T13:44:00Z">
        <w:r w:rsidR="009936C3">
          <w:t xml:space="preserve"> </w:t>
        </w:r>
      </w:ins>
      <w:r>
        <w:t>&lt;</w:t>
      </w:r>
      <w:ins w:id="263" w:author="Gen-Chang Hsu" w:date="2024-04-27T13:44:00Z">
        <w:r w:rsidR="009936C3">
          <w:t xml:space="preserve"> </w:t>
        </w:r>
      </w:ins>
      <w:r>
        <w:t>0.001; Fig</w:t>
      </w:r>
      <w:ins w:id="264" w:author="Gen-Chang Hsu" w:date="2024-04-27T13:44:00Z">
        <w:r w:rsidR="009936C3">
          <w:t>.</w:t>
        </w:r>
      </w:ins>
      <w:r>
        <w:t xml:space="preserve"> 2a). We also performed this two-choice oviposition assay in the field</w:t>
      </w:r>
      <w:del w:id="265" w:author="Gen-Chang Hsu" w:date="2024-04-27T13:44:00Z">
        <w:r w:rsidDel="009936C3">
          <w:delText xml:space="preserve"> setting</w:delText>
        </w:r>
      </w:del>
      <w:r>
        <w:t xml:space="preserve"> where MeJA treated seeds had ~20% lower oviposition by adult flies compared to water-soaked seeds (F</w:t>
      </w:r>
      <w:r w:rsidRPr="008F7AE3">
        <w:rPr>
          <w:vertAlign w:val="subscript"/>
        </w:rPr>
        <w:t xml:space="preserve">1,18 </w:t>
      </w:r>
      <w:r>
        <w:t>= 12.046, p</w:t>
      </w:r>
      <w:ins w:id="266" w:author="Gen-Chang Hsu" w:date="2024-04-27T13:44:00Z">
        <w:r w:rsidR="009936C3">
          <w:t xml:space="preserve"> </w:t>
        </w:r>
      </w:ins>
      <w:r>
        <w:t>=</w:t>
      </w:r>
      <w:ins w:id="267" w:author="Gen-Chang Hsu" w:date="2024-04-27T13:44:00Z">
        <w:r w:rsidR="009936C3">
          <w:t xml:space="preserve"> </w:t>
        </w:r>
      </w:ins>
      <w:r>
        <w:t>0.0027; Fig</w:t>
      </w:r>
      <w:ins w:id="268" w:author="Gen-Chang Hsu" w:date="2024-04-27T13:44:00Z">
        <w:r w:rsidR="009936C3">
          <w:t>.</w:t>
        </w:r>
      </w:ins>
      <w:r>
        <w:t xml:space="preserve"> 2b). </w:t>
      </w:r>
      <w:r w:rsidR="003405E9">
        <w:t>Similarly, in a two-choice assay using conventional seed treatment, we found that seeds that were treated with 0.2</w:t>
      </w:r>
      <w:ins w:id="269" w:author="Gen-Chang Hsu" w:date="2024-04-27T13:44:00Z">
        <w:r w:rsidR="009936C3">
          <w:t xml:space="preserve"> </w:t>
        </w:r>
      </w:ins>
      <w:r w:rsidR="003405E9">
        <w:t>mM or 0.4</w:t>
      </w:r>
      <w:ins w:id="270" w:author="Gen-Chang Hsu" w:date="2024-04-27T13:44:00Z">
        <w:r w:rsidR="009936C3">
          <w:t xml:space="preserve"> </w:t>
        </w:r>
      </w:ins>
      <w:r w:rsidR="003405E9">
        <w:t xml:space="preserve">mM levels of MeJA had ~20% fewer eggs deposited on them compared to </w:t>
      </w:r>
      <w:del w:id="271" w:author="Gen-Chang Hsu" w:date="2024-04-27T13:46:00Z">
        <w:r w:rsidR="003405E9" w:rsidDel="00514FF7">
          <w:delText>mock</w:delText>
        </w:r>
      </w:del>
      <w:ins w:id="272" w:author="Gen-Chang Hsu" w:date="2024-04-27T13:46:00Z">
        <w:r w:rsidR="00514FF7">
          <w:t>water</w:t>
        </w:r>
      </w:ins>
      <w:ins w:id="273" w:author="Gen-Chang Hsu" w:date="2024-04-27T13:48:00Z">
        <w:r w:rsidR="00514FF7">
          <w:t xml:space="preserve"> </w:t>
        </w:r>
      </w:ins>
      <w:del w:id="274" w:author="Gen-Chang Hsu" w:date="2024-04-27T13:48:00Z">
        <w:r w:rsidR="003405E9" w:rsidDel="00514FF7">
          <w:delText>-</w:delText>
        </w:r>
      </w:del>
      <w:r w:rsidR="003405E9">
        <w:t>treated seeds (Fig</w:t>
      </w:r>
      <w:ins w:id="275" w:author="Gen-Chang Hsu" w:date="2024-04-27T13:44:00Z">
        <w:r w:rsidR="009936C3">
          <w:t>.</w:t>
        </w:r>
      </w:ins>
      <w:r w:rsidR="003405E9">
        <w:t xml:space="preserve"> 2</w:t>
      </w:r>
      <w:del w:id="276" w:author="Gen-Chang Hsu" w:date="2024-04-27T13:44:00Z">
        <w:r w:rsidR="003405E9" w:rsidDel="009936C3">
          <w:delText xml:space="preserve"> </w:delText>
        </w:r>
      </w:del>
      <w:r w:rsidR="003405E9">
        <w:t>c</w:t>
      </w:r>
      <w:ins w:id="277" w:author="Gen-Chang Hsu" w:date="2024-04-27T13:44:00Z">
        <w:r w:rsidR="009936C3">
          <w:t xml:space="preserve"> and </w:t>
        </w:r>
      </w:ins>
      <w:del w:id="278" w:author="Gen-Chang Hsu" w:date="2024-04-27T13:44:00Z">
        <w:r w:rsidR="003405E9" w:rsidDel="009936C3">
          <w:delText>,</w:delText>
        </w:r>
      </w:del>
      <w:r w:rsidR="003405E9">
        <w:t>d).</w:t>
      </w:r>
      <w:ins w:id="279" w:author="Gen-Chang Hsu" w:date="2024-04-27T13:44:00Z">
        <w:r w:rsidR="009936C3">
          <w:t xml:space="preserve"> </w:t>
        </w:r>
      </w:ins>
      <w:r>
        <w:t>When the adult flies were exposed to either water-treated or MeJA</w:t>
      </w:r>
      <w:del w:id="280" w:author="Gen-Chang Hsu" w:date="2024-04-27T13:48:00Z">
        <w:r w:rsidDel="00514FF7">
          <w:delText>-</w:delText>
        </w:r>
      </w:del>
      <w:ins w:id="281" w:author="Gen-Chang Hsu" w:date="2024-04-27T13:48:00Z">
        <w:r w:rsidR="00514FF7">
          <w:t xml:space="preserve"> </w:t>
        </w:r>
      </w:ins>
      <w:r>
        <w:t xml:space="preserve">treated seeds in a no-choice assay in the lab, the average number of eggs laid on </w:t>
      </w:r>
      <w:del w:id="282" w:author="Gen-Chang Hsu" w:date="2024-04-27T13:45:00Z">
        <w:r w:rsidDel="009936C3">
          <w:delText>methyl jasmonate-</w:delText>
        </w:r>
      </w:del>
      <w:ins w:id="283" w:author="Gen-Chang Hsu" w:date="2024-04-27T13:45:00Z">
        <w:r w:rsidR="009936C3">
          <w:t>MeJA</w:t>
        </w:r>
      </w:ins>
      <w:del w:id="284" w:author="Gen-Chang Hsu" w:date="2024-04-27T13:45:00Z">
        <w:r w:rsidDel="009936C3">
          <w:delText>t</w:delText>
        </w:r>
      </w:del>
      <w:ins w:id="285" w:author="Gen-Chang Hsu" w:date="2024-04-27T13:45:00Z">
        <w:r w:rsidR="009936C3">
          <w:t xml:space="preserve"> t</w:t>
        </w:r>
      </w:ins>
      <w:r>
        <w:t xml:space="preserve">reated seeds was </w:t>
      </w:r>
      <w:ins w:id="286" w:author="Gen-Chang Hsu" w:date="2024-04-27T13:46:00Z">
        <w:r w:rsidR="001D096B">
          <w:t>lower</w:t>
        </w:r>
      </w:ins>
      <w:del w:id="287" w:author="Gen-Chang Hsu" w:date="2024-04-27T13:46:00Z">
        <w:r w:rsidDel="001D096B">
          <w:delText>half</w:delText>
        </w:r>
      </w:del>
      <w:r>
        <w:t xml:space="preserve"> compared to water-treated seeds (χ</w:t>
      </w:r>
      <w:r w:rsidRPr="6F6270D2">
        <w:rPr>
          <w:vertAlign w:val="superscript"/>
        </w:rPr>
        <w:t>2</w:t>
      </w:r>
      <w:r>
        <w:t xml:space="preserve"> = 90.5</w:t>
      </w:r>
      <w:del w:id="288" w:author="Gen-Chang Hsu" w:date="2024-04-27T13:45:00Z">
        <w:r w:rsidDel="009936C3">
          <w:delText xml:space="preserve">, </w:delText>
        </w:r>
        <w:r w:rsidRPr="6F6270D2" w:rsidDel="009936C3">
          <w:rPr>
            <w:i/>
            <w:iCs/>
          </w:rPr>
          <w:delText>df</w:delText>
        </w:r>
        <w:r w:rsidDel="009936C3">
          <w:delText xml:space="preserve"> = 1</w:delText>
        </w:r>
      </w:del>
      <w:r>
        <w:t xml:space="preserve">, </w:t>
      </w:r>
      <w:ins w:id="289" w:author="Gen-Chang Hsu" w:date="2024-04-27T13:45:00Z">
        <w:r w:rsidR="009936C3">
          <w:t xml:space="preserve">p </w:t>
        </w:r>
      </w:ins>
      <w:del w:id="290" w:author="Gen-Chang Hsu" w:date="2024-04-27T13:45:00Z">
        <w:r w:rsidRPr="6F6270D2" w:rsidDel="009936C3">
          <w:rPr>
            <w:i/>
            <w:iCs/>
          </w:rPr>
          <w:delText>P</w:delText>
        </w:r>
        <w:r w:rsidDel="009936C3">
          <w:delText xml:space="preserve"> </w:delText>
        </w:r>
      </w:del>
      <w:r>
        <w:t xml:space="preserve">&lt; 0.001; Fig. </w:t>
      </w:r>
      <w:r w:rsidR="003405E9">
        <w:t>3a</w:t>
      </w:r>
      <w:r>
        <w:t xml:space="preserve">). </w:t>
      </w:r>
    </w:p>
    <w:p w14:paraId="3DCC88D6" w14:textId="50EC5C8A" w:rsidR="1E410364" w:rsidRDefault="6B599BDA" w:rsidP="1E410364">
      <w:r>
        <w:t xml:space="preserve"> </w:t>
      </w:r>
      <w:r w:rsidR="6C4A6863">
        <w:tab/>
      </w:r>
      <w:r w:rsidR="0060566C">
        <w:t>In our germination and growth bioassay, the water-soaked seeds germinated marginally faster than 0.2</w:t>
      </w:r>
      <w:ins w:id="291" w:author="Gen-Chang Hsu" w:date="2024-04-27T13:46:00Z">
        <w:r w:rsidR="00514FF7">
          <w:t xml:space="preserve"> </w:t>
        </w:r>
      </w:ins>
      <w:r w:rsidR="0060566C">
        <w:t>mM MeJA soaked seeds</w:t>
      </w:r>
      <w:ins w:id="292" w:author="Gen-Chang Hsu" w:date="2024-04-27T13:47:00Z">
        <w:r w:rsidR="00514FF7">
          <w:t>,</w:t>
        </w:r>
      </w:ins>
      <w:del w:id="293" w:author="Gen-Chang Hsu" w:date="2024-04-27T13:47:00Z">
        <w:r w:rsidR="001E7ABA" w:rsidDel="00514FF7">
          <w:delText xml:space="preserve"> </w:delText>
        </w:r>
      </w:del>
      <w:del w:id="294" w:author="Gen-Chang Hsu" w:date="2024-04-27T13:46:00Z">
        <w:r w:rsidR="001E7ABA" w:rsidDel="00514FF7">
          <w:delText>and</w:delText>
        </w:r>
        <w:r w:rsidR="0060566C" w:rsidDel="00514FF7">
          <w:delText xml:space="preserve"> thus,</w:delText>
        </w:r>
      </w:del>
      <w:r w:rsidR="0060566C">
        <w:t xml:space="preserve"> </w:t>
      </w:r>
      <w:ins w:id="295" w:author="Gen-Chang Hsu" w:date="2024-04-27T13:47:00Z">
        <w:r w:rsidR="00514FF7">
          <w:t xml:space="preserve">thus </w:t>
        </w:r>
      </w:ins>
      <w:r w:rsidR="0060566C">
        <w:t>add</w:t>
      </w:r>
      <w:ins w:id="296" w:author="Gen-Chang Hsu" w:date="2024-04-27T13:47:00Z">
        <w:r w:rsidR="00514FF7">
          <w:t>ing</w:t>
        </w:r>
      </w:ins>
      <w:del w:id="297" w:author="Gen-Chang Hsu" w:date="2024-04-27T13:46:00Z">
        <w:r w:rsidR="0060566C" w:rsidDel="00514FF7">
          <w:delText>ing</w:delText>
        </w:r>
      </w:del>
      <w:r w:rsidR="0060566C">
        <w:t xml:space="preserve"> the possibility that earlier emergence may somehow interfere with oviposition preference by the adult flies in water-soaked seeds. Therefore, we also performed oviposition preference bioassays that were matched for developmental stage for these two treatments. </w:t>
      </w:r>
      <w:r>
        <w:t>In stage-matched seeds, we did not find increased oviposition on control seeds</w:t>
      </w:r>
      <w:ins w:id="298" w:author="Gen-Chang Hsu" w:date="2024-04-27T13:47:00Z">
        <w:r w:rsidR="00514FF7">
          <w:t xml:space="preserve">. </w:t>
        </w:r>
      </w:ins>
      <w:del w:id="299" w:author="Gen-Chang Hsu" w:date="2024-04-27T13:47:00Z">
        <w:r w:rsidDel="00514FF7">
          <w:delText xml:space="preserve">, </w:delText>
        </w:r>
      </w:del>
      <w:ins w:id="300" w:author="Gen-Chang Hsu" w:date="2024-04-27T13:47:00Z">
        <w:r w:rsidR="00514FF7">
          <w:t>I</w:t>
        </w:r>
      </w:ins>
      <w:del w:id="301" w:author="Gen-Chang Hsu" w:date="2024-04-27T13:47:00Z">
        <w:r w:rsidDel="00514FF7">
          <w:delText>i</w:delText>
        </w:r>
      </w:del>
      <w:r>
        <w:t>nstead</w:t>
      </w:r>
      <w:ins w:id="302" w:author="Gen-Chang Hsu" w:date="2024-04-27T13:47:00Z">
        <w:r w:rsidR="00514FF7">
          <w:t>,</w:t>
        </w:r>
      </w:ins>
      <w:r>
        <w:t xml:space="preserve"> we found increased oviposition on the MeJA treated seeds (</w:t>
      </w:r>
      <w:r w:rsidRPr="008F6564">
        <w:t>Fig</w:t>
      </w:r>
      <w:ins w:id="303" w:author="Gen-Chang Hsu" w:date="2024-04-27T13:47:00Z">
        <w:r w:rsidR="00514FF7">
          <w:t>.</w:t>
        </w:r>
      </w:ins>
      <w:r w:rsidRPr="008F6564">
        <w:t xml:space="preserve"> </w:t>
      </w:r>
      <w:r w:rsidR="003405E9">
        <w:t>3b</w:t>
      </w:r>
      <w:r>
        <w:t>), indicating that the increased oviposition on the control seeds is not due to a longer window of availability for oviposition caused by differences in germination rate.</w:t>
      </w:r>
    </w:p>
    <w:p w14:paraId="7B55F9FA" w14:textId="332A4D63" w:rsidR="00E12A79" w:rsidRPr="00C74421" w:rsidRDefault="19EEFC01" w:rsidP="00E12A79">
      <w:pPr>
        <w:rPr>
          <w:b/>
          <w:bCs/>
        </w:rPr>
      </w:pPr>
      <w:r w:rsidRPr="19EEFC01">
        <w:rPr>
          <w:b/>
          <w:bCs/>
        </w:rPr>
        <w:t xml:space="preserve">Performance of seed corn maggot larvae was lower in methyl </w:t>
      </w:r>
      <w:proofErr w:type="spellStart"/>
      <w:r w:rsidRPr="19EEFC01">
        <w:rPr>
          <w:b/>
          <w:bCs/>
        </w:rPr>
        <w:t>jasmonate</w:t>
      </w:r>
      <w:proofErr w:type="spellEnd"/>
      <w:r w:rsidRPr="19EEFC01">
        <w:rPr>
          <w:b/>
          <w:bCs/>
        </w:rPr>
        <w:t xml:space="preserve"> treated seeds compared to water treated seeds:</w:t>
      </w:r>
    </w:p>
    <w:p w14:paraId="2C63F76A" w14:textId="4A6D5111" w:rsidR="00E12A79" w:rsidRPr="007439E2" w:rsidRDefault="19EEFC01" w:rsidP="48CE1873">
      <w:r>
        <w:t>Thirty percent fewer seed corn maggot larvae successfully pupated when fed on MeJA treated seeds compared to water-soaked seeds (F</w:t>
      </w:r>
      <w:r w:rsidRPr="19EEFC01">
        <w:rPr>
          <w:vertAlign w:val="subscript"/>
        </w:rPr>
        <w:t>1,8</w:t>
      </w:r>
      <w:r>
        <w:t>= 5.444, p=0.0479; Fig 3</w:t>
      </w:r>
      <w:r w:rsidR="003405E9">
        <w:t>c</w:t>
      </w:r>
      <w:r>
        <w:t xml:space="preserve">). </w:t>
      </w:r>
    </w:p>
    <w:p w14:paraId="7E5B61D7" w14:textId="157FD2DF" w:rsidR="000859AE" w:rsidRDefault="45F457E6">
      <w:pPr>
        <w:rPr>
          <w:b/>
          <w:bCs/>
        </w:rPr>
      </w:pPr>
      <w:r w:rsidRPr="45F457E6">
        <w:rPr>
          <w:b/>
          <w:bCs/>
        </w:rPr>
        <w:t xml:space="preserve">Methyl </w:t>
      </w:r>
      <w:proofErr w:type="spellStart"/>
      <w:r w:rsidRPr="45F457E6">
        <w:rPr>
          <w:b/>
          <w:bCs/>
        </w:rPr>
        <w:t>jasmonate</w:t>
      </w:r>
      <w:proofErr w:type="spellEnd"/>
      <w:r w:rsidRPr="45F457E6">
        <w:rPr>
          <w:b/>
          <w:bCs/>
        </w:rPr>
        <w:t xml:space="preserve"> also reduced adult oviposition preference at cool temperatures</w:t>
      </w:r>
      <w:r w:rsidR="001E7ABA">
        <w:rPr>
          <w:b/>
          <w:bCs/>
        </w:rPr>
        <w:t>:</w:t>
      </w:r>
    </w:p>
    <w:p w14:paraId="6B4981B1" w14:textId="1E3C8119" w:rsidR="45F457E6" w:rsidRDefault="14DFD3C4" w:rsidP="3A560B11">
      <w:pPr>
        <w:spacing w:after="0"/>
      </w:pPr>
      <w:r>
        <w:t>The percentage of germination for corn seeds treated with MeJA was 5% lower compared to water-soaked seeds at 15</w:t>
      </w:r>
      <w:del w:id="304" w:author="Gen-Chang Hsu" w:date="2024-04-27T13:51:00Z">
        <w:r w:rsidDel="00514FF7">
          <w:delText xml:space="preserve"> </w:delText>
        </w:r>
      </w:del>
      <w:r>
        <w:t>°C, a temperature in spring when corn is planted and the flies are active in the field (Fig</w:t>
      </w:r>
      <w:ins w:id="305" w:author="Gen-Chang Hsu" w:date="2024-04-27T13:51:00Z">
        <w:r w:rsidR="00514FF7">
          <w:t>.</w:t>
        </w:r>
      </w:ins>
      <w:r>
        <w:t xml:space="preserve"> 4a; </w:t>
      </w:r>
      <w:r w:rsidRPr="14DFD3C4">
        <w:rPr>
          <w:rFonts w:ascii="Calibri" w:eastAsia="Calibri" w:hAnsi="Calibri" w:cs="Calibri"/>
          <w:color w:val="000000" w:themeColor="text1"/>
        </w:rPr>
        <w:t>F</w:t>
      </w:r>
      <w:r w:rsidRPr="14DFD3C4">
        <w:rPr>
          <w:rFonts w:ascii="Calibri" w:eastAsia="Calibri" w:hAnsi="Calibri" w:cs="Calibri"/>
          <w:color w:val="000000" w:themeColor="text1"/>
          <w:vertAlign w:val="subscript"/>
        </w:rPr>
        <w:t>1,17</w:t>
      </w:r>
      <w:r w:rsidRPr="14DFD3C4">
        <w:rPr>
          <w:rFonts w:ascii="Calibri" w:eastAsia="Calibri" w:hAnsi="Calibri" w:cs="Calibri"/>
          <w:color w:val="000000" w:themeColor="text1"/>
        </w:rPr>
        <w:t xml:space="preserve"> = 4.516, p</w:t>
      </w:r>
      <w:del w:id="306" w:author="Gen-Chang Hsu" w:date="2024-04-27T13:51:00Z">
        <w:r w:rsidRPr="14DFD3C4" w:rsidDel="00514FF7">
          <w:rPr>
            <w:rFonts w:ascii="Calibri" w:eastAsia="Calibri" w:hAnsi="Calibri" w:cs="Calibri"/>
            <w:color w:val="000000" w:themeColor="text1"/>
          </w:rPr>
          <w:delText>-value</w:delText>
        </w:r>
      </w:del>
      <w:r w:rsidRPr="14DFD3C4">
        <w:rPr>
          <w:rFonts w:ascii="Calibri" w:eastAsia="Calibri" w:hAnsi="Calibri" w:cs="Calibri"/>
          <w:color w:val="000000" w:themeColor="text1"/>
        </w:rPr>
        <w:t xml:space="preserve"> = 0.0485)</w:t>
      </w:r>
      <w:r>
        <w:t>. Three-week-old seedlings that emerged from seeds treated with MeJA</w:t>
      </w:r>
      <w:del w:id="307" w:author="Gen-Chang Hsu" w:date="2024-04-27T13:51:00Z">
        <w:r w:rsidDel="00514FF7">
          <w:delText>-treated</w:delText>
        </w:r>
      </w:del>
      <w:r>
        <w:t xml:space="preserve"> were also ~25% shorter than the water-soaked seeds (Fig</w:t>
      </w:r>
      <w:ins w:id="308" w:author="Gen-Chang Hsu" w:date="2024-04-27T13:52:00Z">
        <w:r w:rsidR="00514FF7">
          <w:t>.</w:t>
        </w:r>
      </w:ins>
      <w:r>
        <w:t xml:space="preserve"> 4b; </w:t>
      </w:r>
      <w:r w:rsidRPr="14DFD3C4">
        <w:rPr>
          <w:rFonts w:ascii="Calibri" w:eastAsia="Calibri" w:hAnsi="Calibri" w:cs="Calibri"/>
          <w:color w:val="000000" w:themeColor="text1"/>
        </w:rPr>
        <w:t>F</w:t>
      </w:r>
      <w:r w:rsidRPr="14DFD3C4">
        <w:rPr>
          <w:rFonts w:ascii="Calibri" w:eastAsia="Calibri" w:hAnsi="Calibri" w:cs="Calibri"/>
          <w:color w:val="000000" w:themeColor="text1"/>
          <w:vertAlign w:val="subscript"/>
        </w:rPr>
        <w:t>1,17</w:t>
      </w:r>
      <w:r w:rsidRPr="14DFD3C4">
        <w:rPr>
          <w:rFonts w:ascii="Calibri" w:eastAsia="Calibri" w:hAnsi="Calibri" w:cs="Calibri"/>
          <w:color w:val="000000" w:themeColor="text1"/>
        </w:rPr>
        <w:t xml:space="preserve"> = 16.357, p</w:t>
      </w:r>
      <w:del w:id="309" w:author="Gen-Chang Hsu" w:date="2024-04-27T13:52:00Z">
        <w:r w:rsidRPr="14DFD3C4" w:rsidDel="00514FF7">
          <w:rPr>
            <w:rFonts w:ascii="Calibri" w:eastAsia="Calibri" w:hAnsi="Calibri" w:cs="Calibri"/>
            <w:color w:val="000000" w:themeColor="text1"/>
          </w:rPr>
          <w:delText>-value</w:delText>
        </w:r>
      </w:del>
      <w:r w:rsidRPr="14DFD3C4">
        <w:rPr>
          <w:rFonts w:ascii="Calibri" w:eastAsia="Calibri" w:hAnsi="Calibri" w:cs="Calibri"/>
          <w:color w:val="000000" w:themeColor="text1"/>
        </w:rPr>
        <w:t xml:space="preserve"> &lt; 0.0001). The deterrent effect of MeJA treatment on oviposition preference of the adult flies was maintained at the cool </w:t>
      </w:r>
      <w:r w:rsidRPr="14DFD3C4">
        <w:rPr>
          <w:rFonts w:ascii="Calibri" w:eastAsia="Calibri" w:hAnsi="Calibri" w:cs="Calibri"/>
          <w:color w:val="000000" w:themeColor="text1"/>
        </w:rPr>
        <w:lastRenderedPageBreak/>
        <w:t>temperature. Seeds that were treated with MeJA had nearly 15% fewer eggs deposited on them compared to the number on water-treated seeds (Fig</w:t>
      </w:r>
      <w:ins w:id="310" w:author="Gen-Chang Hsu" w:date="2024-04-27T13:52:00Z">
        <w:r w:rsidR="00514FF7">
          <w:rPr>
            <w:rFonts w:ascii="Calibri" w:eastAsia="Calibri" w:hAnsi="Calibri" w:cs="Calibri"/>
            <w:color w:val="000000" w:themeColor="text1"/>
          </w:rPr>
          <w:t>.</w:t>
        </w:r>
      </w:ins>
      <w:r w:rsidRPr="14DFD3C4">
        <w:rPr>
          <w:rFonts w:ascii="Calibri" w:eastAsia="Calibri" w:hAnsi="Calibri" w:cs="Calibri"/>
          <w:color w:val="000000" w:themeColor="text1"/>
        </w:rPr>
        <w:t xml:space="preserve"> 4c; F</w:t>
      </w:r>
      <w:r w:rsidRPr="14DFD3C4">
        <w:rPr>
          <w:rFonts w:ascii="Calibri" w:eastAsia="Calibri" w:hAnsi="Calibri" w:cs="Calibri"/>
          <w:color w:val="000000" w:themeColor="text1"/>
          <w:vertAlign w:val="subscript"/>
        </w:rPr>
        <w:t>1,14</w:t>
      </w:r>
      <w:r w:rsidRPr="14DFD3C4">
        <w:rPr>
          <w:rFonts w:ascii="Calibri" w:eastAsia="Calibri" w:hAnsi="Calibri" w:cs="Calibri"/>
          <w:color w:val="000000" w:themeColor="text1"/>
        </w:rPr>
        <w:t xml:space="preserve"> = 6.041, p</w:t>
      </w:r>
      <w:del w:id="311" w:author="Gen-Chang Hsu" w:date="2024-04-27T13:52:00Z">
        <w:r w:rsidRPr="14DFD3C4" w:rsidDel="00514FF7">
          <w:rPr>
            <w:rFonts w:ascii="Calibri" w:eastAsia="Calibri" w:hAnsi="Calibri" w:cs="Calibri"/>
            <w:color w:val="000000" w:themeColor="text1"/>
          </w:rPr>
          <w:delText>-value</w:delText>
        </w:r>
      </w:del>
      <w:r w:rsidRPr="14DFD3C4">
        <w:rPr>
          <w:rFonts w:ascii="Calibri" w:eastAsia="Calibri" w:hAnsi="Calibri" w:cs="Calibri"/>
          <w:color w:val="000000" w:themeColor="text1"/>
        </w:rPr>
        <w:t xml:space="preserve"> = 0.027). </w:t>
      </w:r>
    </w:p>
    <w:p w14:paraId="1A1E1159" w14:textId="7EF63F15" w:rsidR="45F457E6" w:rsidRDefault="45F457E6" w:rsidP="45F457E6">
      <w:pPr>
        <w:spacing w:after="0"/>
        <w:rPr>
          <w:rFonts w:ascii="Calibri" w:eastAsia="Calibri" w:hAnsi="Calibri" w:cs="Calibri"/>
          <w:color w:val="000000" w:themeColor="text1"/>
          <w:sz w:val="20"/>
          <w:szCs w:val="20"/>
        </w:rPr>
      </w:pPr>
    </w:p>
    <w:p w14:paraId="1241F9FB" w14:textId="40C22D41" w:rsidR="005F6A26" w:rsidRDefault="09D65CFE">
      <w:pPr>
        <w:rPr>
          <w:b/>
          <w:bCs/>
        </w:rPr>
      </w:pPr>
      <w:commentRangeStart w:id="312"/>
      <w:r w:rsidRPr="09D65CFE">
        <w:rPr>
          <w:b/>
          <w:bCs/>
        </w:rPr>
        <w:t>Methods</w:t>
      </w:r>
      <w:commentRangeEnd w:id="312"/>
      <w:r w:rsidR="001326FF">
        <w:rPr>
          <w:rStyle w:val="CommentReference"/>
        </w:rPr>
        <w:commentReference w:id="312"/>
      </w:r>
      <w:r w:rsidRPr="09D65CFE">
        <w:rPr>
          <w:b/>
          <w:bCs/>
        </w:rPr>
        <w:t>:</w:t>
      </w:r>
    </w:p>
    <w:p w14:paraId="3B286BA5" w14:textId="57B32522" w:rsidR="005F6A26" w:rsidRDefault="19EEFC01" w:rsidP="19EEFC01">
      <w:r w:rsidRPr="19EEFC01">
        <w:rPr>
          <w:u w:val="single"/>
        </w:rPr>
        <w:t xml:space="preserve">Plant material and insects: </w:t>
      </w:r>
      <w:commentRangeStart w:id="313"/>
      <w:r>
        <w:t>We used the corn hybrid variety 410 with a maturity time of 91</w:t>
      </w:r>
      <w:ins w:id="314" w:author="Gen-Chang Hsu" w:date="2024-04-27T21:18:00Z">
        <w:r w:rsidR="00867902">
          <w:t xml:space="preserve"> </w:t>
        </w:r>
      </w:ins>
      <w:del w:id="315" w:author="Gen-Chang Hsu" w:date="2024-04-27T21:18:00Z">
        <w:r w:rsidDel="00867902">
          <w:delText>-</w:delText>
        </w:r>
      </w:del>
      <w:r>
        <w:t xml:space="preserve">days that were obtained from Prairie Seeds (Illinois, USA) and </w:t>
      </w:r>
      <w:r w:rsidR="00A44662">
        <w:t>this seed lot was not treated by the seed company</w:t>
      </w:r>
      <w:r>
        <w:t>.</w:t>
      </w:r>
      <w:commentRangeEnd w:id="313"/>
      <w:r w:rsidR="00867902">
        <w:rPr>
          <w:rStyle w:val="CommentReference"/>
        </w:rPr>
        <w:commentReference w:id="313"/>
      </w:r>
      <w:r>
        <w:t xml:space="preserve"> Adult flies and larva</w:t>
      </w:r>
      <w:ins w:id="316" w:author="Gen-Chang Hsu" w:date="2024-04-27T21:19:00Z">
        <w:r w:rsidR="00867902">
          <w:t>e</w:t>
        </w:r>
      </w:ins>
      <w:r>
        <w:t xml:space="preserve"> of </w:t>
      </w:r>
      <w:del w:id="317" w:author="Gen-Chang Hsu" w:date="2024-04-27T21:19:00Z">
        <w:r w:rsidDel="00867902">
          <w:delText>seed corn maggots (</w:delText>
        </w:r>
      </w:del>
      <w:r w:rsidRPr="19EEFC01">
        <w:rPr>
          <w:i/>
          <w:iCs/>
        </w:rPr>
        <w:t>D</w:t>
      </w:r>
      <w:ins w:id="318" w:author="Gen-Chang Hsu" w:date="2024-04-27T21:19:00Z">
        <w:r w:rsidR="00867902">
          <w:rPr>
            <w:i/>
            <w:iCs/>
          </w:rPr>
          <w:t>.</w:t>
        </w:r>
      </w:ins>
      <w:del w:id="319" w:author="Gen-Chang Hsu" w:date="2024-04-27T21:19:00Z">
        <w:r w:rsidRPr="19EEFC01" w:rsidDel="00867902">
          <w:rPr>
            <w:i/>
            <w:iCs/>
          </w:rPr>
          <w:delText>elia</w:delText>
        </w:r>
      </w:del>
      <w:r w:rsidRPr="19EEFC01">
        <w:rPr>
          <w:i/>
          <w:iCs/>
        </w:rPr>
        <w:t xml:space="preserve"> </w:t>
      </w:r>
      <w:proofErr w:type="spellStart"/>
      <w:r w:rsidRPr="19EEFC01">
        <w:rPr>
          <w:i/>
          <w:iCs/>
        </w:rPr>
        <w:t>platura</w:t>
      </w:r>
      <w:proofErr w:type="spellEnd"/>
      <w:del w:id="320" w:author="Gen-Chang Hsu" w:date="2024-04-27T21:19:00Z">
        <w:r w:rsidDel="00867902">
          <w:delText>)</w:delText>
        </w:r>
      </w:del>
      <w:r>
        <w:t xml:space="preserve"> were collected from the corn fields in </w:t>
      </w:r>
      <w:del w:id="321" w:author="Gen-Chang Hsu" w:date="2024-04-27T21:19:00Z">
        <w:r w:rsidDel="00867902">
          <w:delText xml:space="preserve"> </w:delText>
        </w:r>
      </w:del>
      <w:r>
        <w:t>Tompkins County</w:t>
      </w:r>
      <w:ins w:id="322" w:author="Gen-Chang Hsu" w:date="2024-04-27T21:19:00Z">
        <w:r w:rsidR="00867902">
          <w:t xml:space="preserve">, </w:t>
        </w:r>
      </w:ins>
      <w:del w:id="323" w:author="Gen-Chang Hsu" w:date="2024-04-27T21:19:00Z">
        <w:r w:rsidDel="00867902">
          <w:delText xml:space="preserve"> in Upstate </w:delText>
        </w:r>
      </w:del>
      <w:r>
        <w:t>New York and were brought back to the lab. Adult flies were reared on 0.5% sucrose solution along with dry yeast extract powder and a dry powder diet consisting of</w:t>
      </w:r>
      <w:r w:rsidR="00A44662">
        <w:t xml:space="preserve"> </w:t>
      </w:r>
      <w:commentRangeStart w:id="324"/>
      <w:r w:rsidR="00A44662">
        <w:t>10 parts</w:t>
      </w:r>
      <w:commentRangeEnd w:id="324"/>
      <w:r w:rsidR="00867902">
        <w:rPr>
          <w:rStyle w:val="CommentReference"/>
        </w:rPr>
        <w:commentReference w:id="324"/>
      </w:r>
      <w:r w:rsidR="00A44662">
        <w:t xml:space="preserve"> casein protein, 10 parts sucrose, 1 part brewer’s yeast and 1 part soy protein </w:t>
      </w:r>
      <w:r>
        <w:t>as food source</w:t>
      </w:r>
      <w:r w:rsidR="00107647">
        <w:t xml:space="preserve"> </w:t>
      </w:r>
      <w:sdt>
        <w:sdtPr>
          <w:rPr>
            <w:color w:val="000000"/>
          </w:rPr>
          <w:tag w:val="MENDELEY_CITATION_v3_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"/>
          <w:id w:val="-524477193"/>
          <w:placeholder>
            <w:docPart w:val="DefaultPlaceholder_-1854013440"/>
          </w:placeholder>
        </w:sdtPr>
        <w:sdtContent>
          <w:r w:rsidR="007A2D69" w:rsidRPr="007A2D69">
            <w:rPr>
              <w:rFonts w:eastAsia="Times New Roman"/>
              <w:color w:val="000000"/>
            </w:rPr>
            <w:t>(Kim and Eckenrode, 1983)</w:t>
          </w:r>
          <w:r w:rsidR="00A44662">
            <w:rPr>
              <w:rFonts w:eastAsia="Times New Roman"/>
              <w:color w:val="000000"/>
            </w:rPr>
            <w:t xml:space="preserve"> (Rooney et al. 2024, in review </w:t>
          </w:r>
        </w:sdtContent>
      </w:sdt>
      <w:r w:rsidR="00107647">
        <w:t xml:space="preserve">. </w:t>
      </w:r>
      <w:r>
        <w:t xml:space="preserve">Organic Lima bean seeds were used to feed the larvae </w:t>
      </w:r>
      <w:del w:id="325" w:author="Gen-Chang Hsu" w:date="2024-04-27T21:21:00Z">
        <w:r w:rsidDel="00867902">
          <w:delText xml:space="preserve">of seed corn maggots </w:delText>
        </w:r>
      </w:del>
      <w:r>
        <w:t>until they pupated. The flies that emerged from these pupae were released into the colony.</w:t>
      </w:r>
    </w:p>
    <w:p w14:paraId="1A978655" w14:textId="0BC7B6BC" w:rsidR="08BF6CD5" w:rsidRPr="00613288" w:rsidRDefault="08BF6CD5" w:rsidP="00107647">
      <w:r w:rsidRPr="08BF6CD5">
        <w:rPr>
          <w:u w:val="single"/>
        </w:rPr>
        <w:t xml:space="preserve">Methyl </w:t>
      </w:r>
      <w:proofErr w:type="spellStart"/>
      <w:r w:rsidRPr="08BF6CD5">
        <w:rPr>
          <w:u w:val="single"/>
        </w:rPr>
        <w:t>jasmonate</w:t>
      </w:r>
      <w:proofErr w:type="spellEnd"/>
      <w:r w:rsidRPr="08BF6CD5">
        <w:rPr>
          <w:u w:val="single"/>
        </w:rPr>
        <w:t xml:space="preserve"> seed treatment of corn seeds:</w:t>
      </w:r>
      <w:r>
        <w:t xml:space="preserve"> Corn seeds were treated either by soaking them overnight in MeJA solution or </w:t>
      </w:r>
      <w:ins w:id="326" w:author="Gen-Chang Hsu" w:date="2024-04-27T22:04:00Z">
        <w:r w:rsidR="00E95394">
          <w:t xml:space="preserve">by </w:t>
        </w:r>
      </w:ins>
      <w:del w:id="327" w:author="Gen-Chang Hsu" w:date="2024-04-27T22:04:00Z">
        <w:r w:rsidDel="00E95394">
          <w:delText xml:space="preserve">MeJA </w:delText>
        </w:r>
        <w:r w:rsidR="0049242F" w:rsidDel="00E95394">
          <w:delText xml:space="preserve"> was </w:delText>
        </w:r>
      </w:del>
      <w:r w:rsidR="0049242F">
        <w:t>appl</w:t>
      </w:r>
      <w:ins w:id="328" w:author="Gen-Chang Hsu" w:date="2024-04-27T22:04:00Z">
        <w:r w:rsidR="00E95394">
          <w:t>ying MeJA</w:t>
        </w:r>
      </w:ins>
      <w:del w:id="329" w:author="Gen-Chang Hsu" w:date="2024-04-27T22:04:00Z">
        <w:r w:rsidR="0049242F" w:rsidDel="00E95394">
          <w:delText>ied</w:delText>
        </w:r>
      </w:del>
      <w:r w:rsidR="0049242F">
        <w:t xml:space="preserve"> </w:t>
      </w:r>
      <w:ins w:id="330" w:author="Gen-Chang Hsu" w:date="2024-04-27T22:05:00Z">
        <w:r w:rsidR="00E95394">
          <w:t>using</w:t>
        </w:r>
      </w:ins>
      <w:del w:id="331" w:author="Gen-Chang Hsu" w:date="2024-04-27T22:05:00Z">
        <w:r w:rsidR="0049242F" w:rsidDel="00E95394">
          <w:delText>with</w:delText>
        </w:r>
      </w:del>
      <w:r w:rsidR="0049242F">
        <w:t xml:space="preserve"> lab</w:t>
      </w:r>
      <w:ins w:id="332" w:author="Gen-Chang Hsu" w:date="2024-04-27T22:05:00Z">
        <w:r w:rsidR="00E95394">
          <w:t>-</w:t>
        </w:r>
      </w:ins>
      <w:del w:id="333" w:author="Gen-Chang Hsu" w:date="2024-04-27T22:05:00Z">
        <w:r w:rsidR="0049242F" w:rsidDel="00E95394">
          <w:delText xml:space="preserve"> </w:delText>
        </w:r>
      </w:del>
      <w:r w:rsidR="0049242F">
        <w:t>scale seed treatment equipment and a commercial film coating polymer, L-650</w:t>
      </w:r>
      <w:r>
        <w:t>. For the wet soaking method, two hundred corn seeds were soaked in 150</w:t>
      </w:r>
      <w:ins w:id="334" w:author="Gen-Chang Hsu" w:date="2024-04-27T22:05:00Z">
        <w:r w:rsidR="00E95394">
          <w:t xml:space="preserve"> </w:t>
        </w:r>
      </w:ins>
      <w:r>
        <w:t>ml of 0.2</w:t>
      </w:r>
      <w:ins w:id="335" w:author="Gen-Chang Hsu" w:date="2024-04-27T22:05:00Z">
        <w:r w:rsidR="00E95394">
          <w:t xml:space="preserve"> </w:t>
        </w:r>
      </w:ins>
      <w:r>
        <w:t>mM, 0.4</w:t>
      </w:r>
      <w:ins w:id="336" w:author="Gen-Chang Hsu" w:date="2024-04-27T22:06:00Z">
        <w:r w:rsidR="00E95394">
          <w:t xml:space="preserve"> </w:t>
        </w:r>
      </w:ins>
      <w:r>
        <w:t>mM, 0.8</w:t>
      </w:r>
      <w:ins w:id="337" w:author="Gen-Chang Hsu" w:date="2024-04-27T22:06:00Z">
        <w:r w:rsidR="00E95394">
          <w:t xml:space="preserve"> </w:t>
        </w:r>
      </w:ins>
      <w:r>
        <w:t>mM, 1</w:t>
      </w:r>
      <w:ins w:id="338" w:author="Gen-Chang Hsu" w:date="2024-04-27T22:06:00Z">
        <w:r w:rsidR="00E95394">
          <w:t xml:space="preserve"> </w:t>
        </w:r>
      </w:ins>
      <w:r>
        <w:t>mM and 10</w:t>
      </w:r>
      <w:ins w:id="339" w:author="Gen-Chang Hsu" w:date="2024-04-27T22:06:00Z">
        <w:r w:rsidR="00E95394">
          <w:t xml:space="preserve"> </w:t>
        </w:r>
      </w:ins>
      <w:r>
        <w:t>mM MeJA solution overnight (for 14</w:t>
      </w:r>
      <w:ins w:id="340" w:author="Gen-Chang Hsu" w:date="2024-04-27T22:06:00Z">
        <w:r w:rsidR="00E95394">
          <w:t xml:space="preserve"> </w:t>
        </w:r>
      </w:ins>
      <w:proofErr w:type="spellStart"/>
      <w:r>
        <w:t>hrs</w:t>
      </w:r>
      <w:proofErr w:type="spellEnd"/>
      <w:r>
        <w:t xml:space="preserve">). The control seeds were soaked in water. The detergent Tween-20 was added to both the water-treated controls and MeJA solutions at the concentration of 45 parts per billion as a surfactant. </w:t>
      </w:r>
      <w:r w:rsidR="0040338D">
        <w:t xml:space="preserve">Since </w:t>
      </w:r>
      <w:r w:rsidR="007F3BC0">
        <w:t>soaking the corn seeds in 0.2</w:t>
      </w:r>
      <w:ins w:id="341" w:author="Gen-Chang Hsu" w:date="2024-04-27T22:07:00Z">
        <w:r w:rsidR="00E95394">
          <w:t xml:space="preserve"> </w:t>
        </w:r>
      </w:ins>
      <w:r w:rsidR="007F3BC0">
        <w:t xml:space="preserve">mM </w:t>
      </w:r>
      <w:del w:id="342" w:author="Gen-Chang Hsu" w:date="2024-04-27T22:07:00Z">
        <w:r w:rsidR="007F3BC0" w:rsidDel="00E95394">
          <w:delText>methyl jasmonate</w:delText>
        </w:r>
      </w:del>
      <w:ins w:id="343" w:author="Gen-Chang Hsu" w:date="2024-04-27T22:07:00Z">
        <w:r w:rsidR="00E95394">
          <w:t>MeJA</w:t>
        </w:r>
      </w:ins>
      <w:r w:rsidR="007F3BC0">
        <w:t xml:space="preserve"> had </w:t>
      </w:r>
      <w:ins w:id="344" w:author="Gen-Chang Hsu" w:date="2024-04-27T22:07:00Z">
        <w:r w:rsidR="00E95394">
          <w:t xml:space="preserve">a </w:t>
        </w:r>
      </w:ins>
      <w:r w:rsidR="0040338D">
        <w:t xml:space="preserve">minimal </w:t>
      </w:r>
      <w:r w:rsidR="007F3BC0">
        <w:t>effect on plant growth and no effect on</w:t>
      </w:r>
      <w:r w:rsidR="005A54E1">
        <w:t xml:space="preserve"> germination </w:t>
      </w:r>
      <w:r w:rsidR="007F3BC0">
        <w:t>rate</w:t>
      </w:r>
      <w:r w:rsidR="005A54E1">
        <w:t xml:space="preserve">, we used this concentration for our subsequent oviposition bioassays with the wet-soaking method. </w:t>
      </w:r>
      <w:r w:rsidR="0049242F" w:rsidRPr="0049242F">
        <w:t xml:space="preserve">To simulate conventional seed treatment technology, we used a commercial, seed film coating polymer, L650 from </w:t>
      </w:r>
      <w:proofErr w:type="spellStart"/>
      <w:r w:rsidR="0049242F" w:rsidRPr="0049242F">
        <w:t>Incotec</w:t>
      </w:r>
      <w:proofErr w:type="spellEnd"/>
      <w:r w:rsidR="0049242F" w:rsidRPr="0049242F">
        <w:t xml:space="preserve">, Urbandale, Iowa. </w:t>
      </w:r>
      <w:r>
        <w:t>For 100 grams of corn seeds, 1</w:t>
      </w:r>
      <w:ins w:id="345" w:author="Gen-Chang Hsu" w:date="2024-04-27T22:07:00Z">
        <w:r w:rsidR="00E95394">
          <w:t xml:space="preserve"> </w:t>
        </w:r>
      </w:ins>
      <w:r>
        <w:t xml:space="preserve">ml of coating </w:t>
      </w:r>
      <w:r w:rsidR="0049242F">
        <w:t xml:space="preserve">suspension </w:t>
      </w:r>
      <w:r>
        <w:t>was used which was composed of 100</w:t>
      </w:r>
      <w:ins w:id="346" w:author="Gen-Chang Hsu" w:date="2024-04-27T22:07:00Z">
        <w:r w:rsidR="00E95394">
          <w:t xml:space="preserve"> </w:t>
        </w:r>
      </w:ins>
      <w:proofErr w:type="spellStart"/>
      <w:r>
        <w:t>ul</w:t>
      </w:r>
      <w:proofErr w:type="spellEnd"/>
      <w:r>
        <w:t xml:space="preserve"> of L650 and 900</w:t>
      </w:r>
      <w:ins w:id="347" w:author="Gen-Chang Hsu" w:date="2024-04-27T22:07:00Z">
        <w:r w:rsidR="00E95394">
          <w:t xml:space="preserve"> </w:t>
        </w:r>
      </w:ins>
      <w:proofErr w:type="spellStart"/>
      <w:r>
        <w:t>ul</w:t>
      </w:r>
      <w:proofErr w:type="spellEnd"/>
      <w:r>
        <w:t xml:space="preserve"> of water or water</w:t>
      </w:r>
      <w:ins w:id="348" w:author="Gen-Chang Hsu" w:date="2024-04-27T22:08:00Z">
        <w:r w:rsidR="00E95394">
          <w:t xml:space="preserve"> </w:t>
        </w:r>
      </w:ins>
      <w:del w:id="349" w:author="Gen-Chang Hsu" w:date="2024-04-27T22:08:00Z">
        <w:r w:rsidDel="00E95394">
          <w:delText>+</w:delText>
        </w:r>
      </w:del>
      <w:ins w:id="350" w:author="Gen-Chang Hsu" w:date="2024-04-27T22:08:00Z">
        <w:r w:rsidR="00E95394">
          <w:t xml:space="preserve"> </w:t>
        </w:r>
      </w:ins>
      <w:r>
        <w:t>MeJA.</w:t>
      </w:r>
      <w:r w:rsidR="0049242F" w:rsidRPr="0049242F">
        <w:rPr>
          <w:rFonts w:ascii="Times New Roman" w:hAnsi="Times New Roman" w:cs="Times New Roman"/>
          <w:sz w:val="24"/>
          <w:szCs w:val="24"/>
        </w:rPr>
        <w:t xml:space="preserve"> </w:t>
      </w:r>
      <w:r w:rsidR="0049242F" w:rsidRPr="0049242F">
        <w:t>Seeds were treated in a Hege 11, seed treater</w:t>
      </w:r>
      <w:ins w:id="351" w:author="Gen-Chang Hsu" w:date="2024-04-27T22:08:00Z">
        <w:r w:rsidR="00E95394">
          <w:t xml:space="preserve"> </w:t>
        </w:r>
      </w:ins>
      <w:r w:rsidR="0049242F">
        <w:t>(</w:t>
      </w:r>
      <w:proofErr w:type="spellStart"/>
      <w:del w:id="352" w:author="Gen-Chang Hsu" w:date="2024-04-27T22:08:00Z">
        <w:r w:rsidR="0049242F" w:rsidRPr="0049242F" w:rsidDel="00E95394">
          <w:delText xml:space="preserve"> </w:delText>
        </w:r>
      </w:del>
      <w:r w:rsidR="0049242F" w:rsidRPr="0049242F">
        <w:t>Wintersteiger</w:t>
      </w:r>
      <w:proofErr w:type="spellEnd"/>
      <w:r w:rsidR="0049242F" w:rsidRPr="0049242F">
        <w:t>, Salt Lake City, UT</w:t>
      </w:r>
      <w:r w:rsidR="0049242F">
        <w:t>)</w:t>
      </w:r>
      <w:r w:rsidR="0049242F" w:rsidRPr="0049242F">
        <w:t xml:space="preserve"> for 0.5</w:t>
      </w:r>
      <w:del w:id="353" w:author="Gen-Chang Hsu" w:date="2024-04-27T22:08:00Z">
        <w:r w:rsidR="0049242F" w:rsidRPr="0049242F" w:rsidDel="00E95394">
          <w:delText xml:space="preserve"> </w:delText>
        </w:r>
      </w:del>
      <w:ins w:id="354" w:author="Gen-Chang Hsu" w:date="2024-04-27T22:08:00Z">
        <w:r w:rsidR="00E95394">
          <w:t xml:space="preserve"> </w:t>
        </w:r>
      </w:ins>
      <w:r w:rsidR="0049242F" w:rsidRPr="0049242F">
        <w:t xml:space="preserve">mins, </w:t>
      </w:r>
      <w:del w:id="355" w:author="Gen-Chang Hsu" w:date="2024-04-27T22:08:00Z">
        <w:r w:rsidR="0049242F" w:rsidRPr="0049242F" w:rsidDel="00E95394">
          <w:delText xml:space="preserve">allowed to </w:delText>
        </w:r>
      </w:del>
      <w:r w:rsidR="0049242F" w:rsidRPr="0049242F">
        <w:t>air dr</w:t>
      </w:r>
      <w:ins w:id="356" w:author="Gen-Chang Hsu" w:date="2024-04-27T22:08:00Z">
        <w:r w:rsidR="00E95394">
          <w:t>ied</w:t>
        </w:r>
      </w:ins>
      <w:del w:id="357" w:author="Gen-Chang Hsu" w:date="2024-04-27T22:08:00Z">
        <w:r w:rsidR="0049242F" w:rsidRPr="0049242F" w:rsidDel="00E95394">
          <w:delText>y</w:delText>
        </w:r>
      </w:del>
      <w:r w:rsidR="0049242F" w:rsidRPr="0049242F">
        <w:t xml:space="preserve"> overnight</w:t>
      </w:r>
      <w:ins w:id="358" w:author="Gen-Chang Hsu" w:date="2024-04-27T22:09:00Z">
        <w:r w:rsidR="00E95394">
          <w:t>,</w:t>
        </w:r>
      </w:ins>
      <w:r w:rsidR="0049242F" w:rsidRPr="0049242F">
        <w:t xml:space="preserve"> and later used for insect bioassays. </w:t>
      </w:r>
      <w:del w:id="359" w:author="Gen-Chang Hsu" w:date="2024-04-27T22:09:00Z">
        <w:r w:rsidDel="00E95394">
          <w:delText xml:space="preserve"> </w:delText>
        </w:r>
      </w:del>
      <w:r>
        <w:t>The amount of MeJA needed to coat the seeds w</w:t>
      </w:r>
      <w:ins w:id="360" w:author="Gen-Chang Hsu" w:date="2024-04-27T22:09:00Z">
        <w:r w:rsidR="00E95394">
          <w:t>as</w:t>
        </w:r>
      </w:ins>
      <w:del w:id="361" w:author="Gen-Chang Hsu" w:date="2024-04-27T22:09:00Z">
        <w:r w:rsidDel="00E95394">
          <w:delText>ere</w:delText>
        </w:r>
      </w:del>
      <w:r>
        <w:t xml:space="preserve"> determined by calculating the equivalent amount of MeJA that is absorbed by the corn seeds when soaked in a 0.2</w:t>
      </w:r>
      <w:ins w:id="362" w:author="Gen-Chang Hsu" w:date="2024-04-27T22:09:00Z">
        <w:r w:rsidR="00E95394">
          <w:t xml:space="preserve"> </w:t>
        </w:r>
      </w:ins>
      <w:r>
        <w:t>mM, 0.4</w:t>
      </w:r>
      <w:ins w:id="363" w:author="Gen-Chang Hsu" w:date="2024-04-27T22:09:00Z">
        <w:r w:rsidR="00E95394">
          <w:t xml:space="preserve"> </w:t>
        </w:r>
      </w:ins>
      <w:r>
        <w:t>mM or 0.8</w:t>
      </w:r>
      <w:ins w:id="364" w:author="Gen-Chang Hsu" w:date="2024-04-27T22:09:00Z">
        <w:r w:rsidR="00E95394">
          <w:t xml:space="preserve"> </w:t>
        </w:r>
      </w:ins>
      <w:r>
        <w:t>mM MeJA solution respectively overnight. For the corn variety we used, 1</w:t>
      </w:r>
      <w:ins w:id="365" w:author="Gen-Chang Hsu" w:date="2024-04-27T22:09:00Z">
        <w:r w:rsidR="00E95394">
          <w:t xml:space="preserve"> </w:t>
        </w:r>
      </w:ins>
      <w:r>
        <w:t>g of corn seed absorbed 0.2895 gram of water overnight. Therefore, in a 0.2</w:t>
      </w:r>
      <w:ins w:id="366" w:author="Gen-Chang Hsu" w:date="2024-04-27T22:09:00Z">
        <w:r w:rsidR="00E95394">
          <w:t xml:space="preserve"> </w:t>
        </w:r>
      </w:ins>
      <w:r>
        <w:t>mM MeJA solution, the corn seeds would absorb 12.98 micrograms of MeJA. Based on the density of MeJA (0.998</w:t>
      </w:r>
      <w:ins w:id="367" w:author="Gen-Chang Hsu" w:date="2024-04-27T22:10:00Z">
        <w:r w:rsidR="00E95394">
          <w:t xml:space="preserve"> </w:t>
        </w:r>
      </w:ins>
      <w:r>
        <w:t>g/mL), we used 13.00</w:t>
      </w:r>
      <w:ins w:id="368" w:author="Gen-Chang Hsu" w:date="2024-04-27T22:10:00Z">
        <w:r w:rsidR="00E95394">
          <w:t xml:space="preserve"> </w:t>
        </w:r>
      </w:ins>
      <w:proofErr w:type="spellStart"/>
      <w:r>
        <w:t>nl</w:t>
      </w:r>
      <w:proofErr w:type="spellEnd"/>
      <w:r>
        <w:t xml:space="preserve"> of MeJA per gram of corn seed to </w:t>
      </w:r>
      <w:r w:rsidR="0049242F">
        <w:t>treat</w:t>
      </w:r>
      <w:r>
        <w:t xml:space="preserve"> the seeds. For our experiments, we </w:t>
      </w:r>
      <w:r w:rsidR="0049242F">
        <w:t xml:space="preserve">treated </w:t>
      </w:r>
      <w:r>
        <w:t>1000 seeds (~220 grams of corn seeds) with 0.2</w:t>
      </w:r>
      <w:ins w:id="369" w:author="Gen-Chang Hsu" w:date="2024-04-27T22:10:00Z">
        <w:r w:rsidR="00E95394">
          <w:t xml:space="preserve"> </w:t>
        </w:r>
      </w:ins>
      <w:r>
        <w:t>mM, 0.4</w:t>
      </w:r>
      <w:ins w:id="370" w:author="Gen-Chang Hsu" w:date="2024-04-27T22:10:00Z">
        <w:r w:rsidR="00E95394">
          <w:t xml:space="preserve"> </w:t>
        </w:r>
      </w:ins>
      <w:r>
        <w:t>mM and 0.8</w:t>
      </w:r>
      <w:ins w:id="371" w:author="Gen-Chang Hsu" w:date="2024-04-27T22:10:00Z">
        <w:r w:rsidR="00E95394">
          <w:t xml:space="preserve"> </w:t>
        </w:r>
      </w:ins>
      <w:r>
        <w:t>mM equivalent amounts of MeJA and the amount of MeJA, L650 and water used to coat the seeds are summarize</w:t>
      </w:r>
      <w:r w:rsidR="00FD249B">
        <w:t>d</w:t>
      </w:r>
      <w:r>
        <w:t xml:space="preserve"> in Table 1.</w:t>
      </w:r>
      <w:r w:rsidR="00474A32">
        <w:t xml:space="preserve"> The number of seeds that germinated each day was measured for 7 days for seeds that were soaked in MeJA solution. </w:t>
      </w:r>
      <w:commentRangeStart w:id="372"/>
      <w:r w:rsidR="00474A32">
        <w:t xml:space="preserve">The total number of seeds that germinated after 7 days was measured in </w:t>
      </w:r>
      <w:del w:id="373" w:author="Gen-Chang Hsu" w:date="2024-04-27T22:10:00Z">
        <w:r w:rsidR="0049242F" w:rsidDel="00E95394">
          <w:delText xml:space="preserve"> </w:delText>
        </w:r>
      </w:del>
      <w:r w:rsidR="00474A32">
        <w:t xml:space="preserve">MeJA </w:t>
      </w:r>
      <w:r w:rsidR="0049242F">
        <w:t>seed treatment</w:t>
      </w:r>
      <w:r w:rsidR="00474A32">
        <w:t>.</w:t>
      </w:r>
      <w:commentRangeEnd w:id="372"/>
      <w:r w:rsidR="00E95394">
        <w:rPr>
          <w:rStyle w:val="CommentReference"/>
        </w:rPr>
        <w:commentReference w:id="372"/>
      </w:r>
      <w:r w:rsidR="00474A32">
        <w:t xml:space="preserve"> The height of seedlings emerging from both seeds that were soaked in MeJA </w:t>
      </w:r>
      <w:r w:rsidR="0049242F">
        <w:t>or treated</w:t>
      </w:r>
      <w:r w:rsidR="00474A32">
        <w:t xml:space="preserve"> with MeJA were </w:t>
      </w:r>
      <w:r w:rsidR="00613288">
        <w:t xml:space="preserve">measured after 14 days of sowing. </w:t>
      </w:r>
    </w:p>
    <w:p w14:paraId="7A290A43" w14:textId="47988738" w:rsidR="5B16470A" w:rsidRDefault="08BF6CD5" w:rsidP="5B16470A">
      <w:r w:rsidRPr="08BF6CD5">
        <w:rPr>
          <w:u w:val="single"/>
        </w:rPr>
        <w:t>Adult oviposition assays:</w:t>
      </w:r>
      <w:r>
        <w:t xml:space="preserve"> For oviposition bioassays, 20 corn seeds that were treated with MeJA (overnight soaked or </w:t>
      </w:r>
      <w:r w:rsidR="0049242F">
        <w:t>seed treatment</w:t>
      </w:r>
      <w:r>
        <w:t>) or untreated control seeds were placed on sand in 8</w:t>
      </w:r>
      <w:ins w:id="374" w:author="Gen-Chang Hsu" w:date="2024-04-27T22:14:00Z">
        <w:r w:rsidR="00ED112F">
          <w:t>-</w:t>
        </w:r>
      </w:ins>
      <w:r>
        <w:t>o</w:t>
      </w:r>
      <w:ins w:id="375" w:author="Gen-Chang Hsu" w:date="2024-04-27T22:26:00Z">
        <w:r w:rsidR="0082024B">
          <w:t>unce</w:t>
        </w:r>
      </w:ins>
      <w:del w:id="376" w:author="Gen-Chang Hsu" w:date="2024-04-27T22:26:00Z">
        <w:r w:rsidDel="0082024B">
          <w:delText>z</w:delText>
        </w:r>
      </w:del>
      <w:r>
        <w:t xml:space="preserve"> cups. The sand was kept moist by threading a cotton wick into the cup with sand that was wetted with water from a cup below </w:t>
      </w:r>
      <w:del w:id="377" w:author="Gen-Chang Hsu" w:date="2024-04-27T22:16:00Z">
        <w:r w:rsidDel="00ED112F">
          <w:delText xml:space="preserve">it </w:delText>
        </w:r>
      </w:del>
      <w:del w:id="378" w:author="Gen-Chang Hsu" w:date="2024-04-27T22:15:00Z">
        <w:r w:rsidDel="00ED112F">
          <w:delText>as demonstrated in the</w:delText>
        </w:r>
      </w:del>
      <w:ins w:id="379" w:author="Gen-Chang Hsu" w:date="2024-04-27T22:15:00Z">
        <w:r w:rsidR="00ED112F">
          <w:t>(</w:t>
        </w:r>
      </w:ins>
      <w:commentRangeStart w:id="380"/>
      <w:del w:id="381" w:author="Gen-Chang Hsu" w:date="2024-04-27T22:15:00Z">
        <w:r w:rsidDel="00ED112F">
          <w:delText xml:space="preserve"> </w:delText>
        </w:r>
      </w:del>
      <w:ins w:id="382" w:author="Gen-Chang Hsu" w:date="2024-04-27T22:15:00Z">
        <w:r w:rsidR="00ED112F">
          <w:t>see S</w:t>
        </w:r>
      </w:ins>
      <w:del w:id="383" w:author="Gen-Chang Hsu" w:date="2024-04-27T22:15:00Z">
        <w:r w:rsidDel="00ED112F">
          <w:delText>s</w:delText>
        </w:r>
      </w:del>
      <w:r>
        <w:t>upplemental Figure S1</w:t>
      </w:r>
      <w:commentRangeEnd w:id="380"/>
      <w:r w:rsidR="00ED112F">
        <w:rPr>
          <w:rStyle w:val="CommentReference"/>
        </w:rPr>
        <w:commentReference w:id="380"/>
      </w:r>
      <w:ins w:id="384" w:author="Gen-Chang Hsu" w:date="2024-04-27T22:15:00Z">
        <w:r w:rsidR="00ED112F">
          <w:t>)</w:t>
        </w:r>
      </w:ins>
      <w:r>
        <w:t xml:space="preserve">. For two-choice oviposition assays in the lab, </w:t>
      </w:r>
      <w:ins w:id="385" w:author="Gen-Chang Hsu" w:date="2024-04-27T22:16:00Z">
        <w:r w:rsidR="00ED112F">
          <w:t>30</w:t>
        </w:r>
      </w:ins>
      <w:del w:id="386" w:author="Gen-Chang Hsu" w:date="2024-04-27T22:16:00Z">
        <w:r w:rsidDel="00ED112F">
          <w:delText>thirty</w:delText>
        </w:r>
      </w:del>
      <w:r>
        <w:t xml:space="preserve"> male and female flies were selected from the lab colony that were </w:t>
      </w:r>
      <w:ins w:id="387" w:author="Gen-Chang Hsu" w:date="2024-04-27T22:17:00Z">
        <w:r w:rsidR="00ED112F">
          <w:t xml:space="preserve">at </w:t>
        </w:r>
      </w:ins>
      <w:r>
        <w:t xml:space="preserve">the same age and were at least two weeks post </w:t>
      </w:r>
      <w:proofErr w:type="spellStart"/>
      <w:r>
        <w:t>eclosion</w:t>
      </w:r>
      <w:proofErr w:type="spellEnd"/>
      <w:r>
        <w:t xml:space="preserve">. The flies were then released in </w:t>
      </w:r>
      <w:r w:rsidR="0049242F">
        <w:t>30</w:t>
      </w:r>
      <w:ins w:id="388" w:author="Gen-Chang Hsu" w:date="2024-04-27T22:17:00Z">
        <w:r w:rsidR="00ED112F">
          <w:t xml:space="preserve"> cm </w:t>
        </w:r>
        <w:r w:rsidR="00ED112F">
          <w:rPr>
            <w:rFonts w:cstheme="minorHAnsi"/>
          </w:rPr>
          <w:t xml:space="preserve">× </w:t>
        </w:r>
      </w:ins>
      <w:del w:id="389" w:author="Gen-Chang Hsu" w:date="2024-04-27T22:17:00Z">
        <w:r w:rsidR="0049242F" w:rsidDel="00ED112F">
          <w:delText>X</w:delText>
        </w:r>
      </w:del>
      <w:r w:rsidR="0049242F">
        <w:t>30</w:t>
      </w:r>
      <w:ins w:id="390" w:author="Gen-Chang Hsu" w:date="2024-04-27T22:17:00Z">
        <w:r w:rsidR="00ED112F">
          <w:t xml:space="preserve"> cm </w:t>
        </w:r>
        <w:r w:rsidR="00ED112F">
          <w:rPr>
            <w:rFonts w:cstheme="minorHAnsi"/>
          </w:rPr>
          <w:t xml:space="preserve">× </w:t>
        </w:r>
      </w:ins>
      <w:del w:id="391" w:author="Gen-Chang Hsu" w:date="2024-04-27T22:17:00Z">
        <w:r w:rsidR="0049242F" w:rsidDel="00ED112F">
          <w:delText>X</w:delText>
        </w:r>
      </w:del>
      <w:r w:rsidR="0049242F">
        <w:t>30</w:t>
      </w:r>
      <w:ins w:id="392" w:author="Gen-Chang Hsu" w:date="2024-04-27T22:17:00Z">
        <w:r w:rsidR="00ED112F">
          <w:t xml:space="preserve"> </w:t>
        </w:r>
      </w:ins>
      <w:r w:rsidR="0049242F">
        <w:t xml:space="preserve">cm </w:t>
      </w:r>
      <w:r>
        <w:t xml:space="preserve">plastic cages with two cups containing corn seeds treated with MeJA or control untreated seeds. For two-choice assays performed in the field, </w:t>
      </w:r>
      <w:commentRangeStart w:id="393"/>
      <w:r w:rsidR="00613288" w:rsidRPr="00613288">
        <w:t xml:space="preserve">58 cm </w:t>
      </w:r>
      <w:ins w:id="394" w:author="Gen-Chang Hsu" w:date="2024-04-27T22:18:00Z">
        <w:r w:rsidR="00ED112F">
          <w:rPr>
            <w:rFonts w:cstheme="minorHAnsi"/>
          </w:rPr>
          <w:t>×</w:t>
        </w:r>
      </w:ins>
      <w:del w:id="395" w:author="Gen-Chang Hsu" w:date="2024-04-27T22:18:00Z">
        <w:r w:rsidRPr="00613288" w:rsidDel="00ED112F">
          <w:delText>X</w:delText>
        </w:r>
      </w:del>
      <w:r w:rsidR="00613288">
        <w:t xml:space="preserve"> 28 </w:t>
      </w:r>
      <w:r>
        <w:t>cm mesh cage</w:t>
      </w:r>
      <w:commentRangeEnd w:id="393"/>
      <w:r w:rsidR="00ED112F">
        <w:rPr>
          <w:rStyle w:val="CommentReference"/>
        </w:rPr>
        <w:commentReference w:id="393"/>
      </w:r>
      <w:r>
        <w:t xml:space="preserve"> was placed above the two cups with seeds to thirty flies in each cage. </w:t>
      </w:r>
      <w:r>
        <w:lastRenderedPageBreak/>
        <w:t xml:space="preserve">After </w:t>
      </w:r>
      <w:ins w:id="396" w:author="Gen-Chang Hsu" w:date="2024-04-27T22:18:00Z">
        <w:r w:rsidR="00ED112F">
          <w:t>five</w:t>
        </w:r>
      </w:ins>
      <w:del w:id="397" w:author="Gen-Chang Hsu" w:date="2024-04-27T22:18:00Z">
        <w:r w:rsidDel="00ED112F">
          <w:delText>5</w:delText>
        </w:r>
      </w:del>
      <w:r>
        <w:t xml:space="preserve"> days, the cups with seeds were taken out and the number of eggs deposited by the flies in each cup were counted</w:t>
      </w:r>
      <w:r w:rsidR="003D64B2">
        <w:t xml:space="preserve"> and the percentage of eggs deposited on water-soaked or MeJA-soaked seeds was calculated for each cage</w:t>
      </w:r>
      <w:r>
        <w:t xml:space="preserve">. A total of 16 replicates were set up for the two-choice assays in the lab. </w:t>
      </w:r>
      <w:r w:rsidR="003D64B2">
        <w:t xml:space="preserve">For the field assays, </w:t>
      </w:r>
      <w:ins w:id="398" w:author="Gen-Chang Hsu" w:date="2024-04-27T22:19:00Z">
        <w:r w:rsidR="00ED112F">
          <w:t>10</w:t>
        </w:r>
      </w:ins>
      <w:del w:id="399" w:author="Gen-Chang Hsu" w:date="2024-04-27T22:19:00Z">
        <w:r w:rsidR="003D64B2" w:rsidDel="00ED112F">
          <w:delText>ten</w:delText>
        </w:r>
      </w:del>
      <w:r w:rsidR="003D64B2">
        <w:t xml:space="preserve"> replicates each were set up in the first week of July 2023 and</w:t>
      </w:r>
      <w:del w:id="400" w:author="Gen-Chang Hsu" w:date="2024-04-27T22:19:00Z">
        <w:r w:rsidR="003D64B2" w:rsidDel="00ED112F">
          <w:delText xml:space="preserve"> then</w:delText>
        </w:r>
      </w:del>
      <w:r w:rsidR="003D64B2">
        <w:t xml:space="preserve"> again in the first week of September 2023. </w:t>
      </w:r>
      <w:r>
        <w:t>The growth chamber was set at 25</w:t>
      </w:r>
      <w:ins w:id="401" w:author="Gen-Chang Hsu" w:date="2024-04-27T22:20:00Z">
        <w:r w:rsidR="00ED112F" w:rsidRPr="00ED112F">
          <w:t>°C</w:t>
        </w:r>
      </w:ins>
      <w:del w:id="402" w:author="Gen-Chang Hsu" w:date="2024-04-27T22:19:00Z">
        <w:r w:rsidDel="00ED112F">
          <w:delText>C</w:delText>
        </w:r>
      </w:del>
      <w:r>
        <w:t xml:space="preserve"> with a 14hr:10hr </w:t>
      </w:r>
      <w:proofErr w:type="gramStart"/>
      <w:ins w:id="403" w:author="Gen-Chang Hsu" w:date="2024-04-27T22:19:00Z">
        <w:r w:rsidR="00ED112F">
          <w:t>light:</w:t>
        </w:r>
      </w:ins>
      <w:r>
        <w:t>dark</w:t>
      </w:r>
      <w:proofErr w:type="gramEnd"/>
      <w:r>
        <w:t xml:space="preserve"> cycle for the lab oviposition assays. For oviposition assays that were performed at low temperatures, the growth temperature was set at 15</w:t>
      </w:r>
      <w:ins w:id="404" w:author="Gen-Chang Hsu" w:date="2024-04-27T22:20:00Z">
        <w:r w:rsidR="00ED112F" w:rsidRPr="00ED112F">
          <w:t>°C</w:t>
        </w:r>
      </w:ins>
      <w:del w:id="405" w:author="Gen-Chang Hsu" w:date="2024-04-27T22:20:00Z">
        <w:r w:rsidDel="00ED112F">
          <w:delText>C</w:delText>
        </w:r>
      </w:del>
      <w:r>
        <w:t xml:space="preserve"> for the light cycle and 5</w:t>
      </w:r>
      <w:ins w:id="406" w:author="Gen-Chang Hsu" w:date="2024-04-27T22:20:00Z">
        <w:r w:rsidR="00ED112F" w:rsidRPr="00ED112F">
          <w:t>°C</w:t>
        </w:r>
      </w:ins>
      <w:del w:id="407" w:author="Gen-Chang Hsu" w:date="2024-04-27T22:20:00Z">
        <w:r w:rsidDel="00ED112F">
          <w:delText>C</w:delText>
        </w:r>
      </w:del>
      <w:r>
        <w:t xml:space="preserve"> for the dark cycle (14hr:10hrs</w:t>
      </w:r>
      <w:del w:id="408" w:author="Gen-Chang Hsu" w:date="2024-04-27T22:20:00Z">
        <w:r w:rsidDel="00ED112F">
          <w:delText xml:space="preserve"> –</w:delText>
        </w:r>
      </w:del>
      <w:r>
        <w:t xml:space="preserve"> </w:t>
      </w:r>
      <w:ins w:id="409" w:author="Gen-Chang Hsu" w:date="2024-04-27T22:20:00Z">
        <w:r w:rsidR="00ED112F">
          <w:t>l</w:t>
        </w:r>
      </w:ins>
      <w:del w:id="410" w:author="Gen-Chang Hsu" w:date="2024-04-27T22:20:00Z">
        <w:r w:rsidDel="00ED112F">
          <w:delText>L</w:delText>
        </w:r>
      </w:del>
      <w:proofErr w:type="gramStart"/>
      <w:r>
        <w:t>ight:</w:t>
      </w:r>
      <w:ins w:id="411" w:author="Gen-Chang Hsu" w:date="2024-04-27T22:20:00Z">
        <w:r w:rsidR="00ED112F">
          <w:t>d</w:t>
        </w:r>
      </w:ins>
      <w:proofErr w:type="gramEnd"/>
      <w:del w:id="412" w:author="Gen-Chang Hsu" w:date="2024-04-27T22:20:00Z">
        <w:r w:rsidDel="00ED112F">
          <w:delText>D</w:delText>
        </w:r>
      </w:del>
      <w:r>
        <w:t xml:space="preserve">ark cycle).  </w:t>
      </w:r>
    </w:p>
    <w:p w14:paraId="07FFD5F1" w14:textId="64A3A191" w:rsidR="5B16470A" w:rsidRDefault="45F457E6" w:rsidP="5B16470A">
      <w:r>
        <w:t>For the no-choice oviposition assays in the lab, a similar set</w:t>
      </w:r>
      <w:del w:id="413" w:author="Gen-Chang Hsu" w:date="2024-04-27T22:21:00Z">
        <w:r w:rsidDel="005F2958">
          <w:delText>-</w:delText>
        </w:r>
      </w:del>
      <w:r>
        <w:t>up was used as the two-choice assays, except the flies were offered either MeJA treated or water-soaked seeds. Ten cages were set up for each seed treatment and after 5 days, the cages that received the MeJA treated seeds, were given water treated seeds and vice versa.</w:t>
      </w:r>
      <w:r w:rsidR="003D64B2">
        <w:t xml:space="preserve"> </w:t>
      </w:r>
      <w:r w:rsidR="00611EC8">
        <w:t>Therefore</w:t>
      </w:r>
      <w:r w:rsidR="003D64B2">
        <w:t>, each cage containing thirty flies had the choice to oviposit on water-soaked seeds first and then on MeJA-soaked seeds or vice versa.</w:t>
      </w:r>
      <w:r>
        <w:t xml:space="preserve"> </w:t>
      </w:r>
      <w:commentRangeStart w:id="414"/>
      <w:r>
        <w:t>The order of the –type presentation was randomized.</w:t>
      </w:r>
      <w:commentRangeEnd w:id="414"/>
      <w:r w:rsidR="005F2958">
        <w:rPr>
          <w:rStyle w:val="CommentReference"/>
        </w:rPr>
        <w:commentReference w:id="414"/>
      </w:r>
      <w:r>
        <w:t xml:space="preserve"> </w:t>
      </w:r>
      <w:r w:rsidR="003D64B2">
        <w:t xml:space="preserve">The total number of eggs deposited in each cup was counted. </w:t>
      </w:r>
      <w:r>
        <w:t>To count the number of eggs deposited by the flies in each cup, the content</w:t>
      </w:r>
      <w:del w:id="415" w:author="Gen-Chang Hsu" w:date="2024-04-27T22:22:00Z">
        <w:r w:rsidDel="005F2958">
          <w:delText>s</w:delText>
        </w:r>
      </w:del>
      <w:r>
        <w:t xml:space="preserve"> of the cup was thoroughly mixed in 30% glycerol solution and then set aside at room temperature for 30 mins.</w:t>
      </w:r>
      <w:r w:rsidR="00613288">
        <w:t xml:space="preserve"> </w:t>
      </w:r>
      <w:r>
        <w:t>Thereafter, the clear glycerol solution containing the eggs were decanted and sieved through a 1</w:t>
      </w:r>
      <w:ins w:id="416" w:author="Gen-Chang Hsu" w:date="2024-04-27T22:23:00Z">
        <w:r w:rsidR="005F2958">
          <w:t xml:space="preserve"> </w:t>
        </w:r>
      </w:ins>
      <w:r>
        <w:t xml:space="preserve">um sieve and the number of eggs were counted. </w:t>
      </w:r>
    </w:p>
    <w:p w14:paraId="28C1B56C" w14:textId="6F767395" w:rsidR="002D240F" w:rsidRPr="002D240F" w:rsidRDefault="45F457E6" w:rsidP="45F457E6">
      <w:r>
        <w:t xml:space="preserve"> </w:t>
      </w:r>
      <w:r w:rsidRPr="45F457E6">
        <w:rPr>
          <w:u w:val="single"/>
        </w:rPr>
        <w:t xml:space="preserve">Synchronized seedling growth stage bioassay: </w:t>
      </w:r>
      <w:r>
        <w:t xml:space="preserve">Because we found delayed germination in the seeds treated with </w:t>
      </w:r>
      <w:ins w:id="417" w:author="Gen-Chang Hsu" w:date="2024-04-27T22:24:00Z">
        <w:r w:rsidR="005F2958">
          <w:t>MeJA</w:t>
        </w:r>
      </w:ins>
      <w:del w:id="418" w:author="Gen-Chang Hsu" w:date="2024-04-27T22:24:00Z">
        <w:r w:rsidDel="005F2958">
          <w:delText>methyl jasmonate</w:delText>
        </w:r>
      </w:del>
      <w:r>
        <w:t xml:space="preserve"> using the soaking method, we checked whether this could have caused the increase in oviposition on the control seeds. It is possible that the flies could only oviposit on seeds once they begin to germinate, essentially increasing the window of time available to oviposition in the bioassays. We tested this by germinating corn seeds soaked with 0.2</w:t>
      </w:r>
      <w:ins w:id="419" w:author="Gen-Chang Hsu" w:date="2024-04-27T22:24:00Z">
        <w:r w:rsidR="005F2958">
          <w:t xml:space="preserve"> </w:t>
        </w:r>
      </w:ins>
      <w:r>
        <w:t>mM MeJA two days prior to control water-soaked seeds to synchronize their stage of germination. The two-choice bioassays were set up as before in the growth chamber at 25</w:t>
      </w:r>
      <w:ins w:id="420" w:author="Gen-Chang Hsu" w:date="2024-04-27T22:25:00Z">
        <w:r w:rsidR="005F2958" w:rsidRPr="00ED112F">
          <w:t>°C</w:t>
        </w:r>
      </w:ins>
      <w:del w:id="421" w:author="Gen-Chang Hsu" w:date="2024-04-27T22:25:00Z">
        <w:r w:rsidDel="005F2958">
          <w:delText>C</w:delText>
        </w:r>
      </w:del>
      <w:r>
        <w:t xml:space="preserve"> with </w:t>
      </w:r>
      <w:ins w:id="422" w:author="Gen-Chang Hsu" w:date="2024-04-27T22:25:00Z">
        <w:r w:rsidR="005F2958">
          <w:t>30</w:t>
        </w:r>
      </w:ins>
      <w:del w:id="423" w:author="Gen-Chang Hsu" w:date="2024-04-27T22:25:00Z">
        <w:r w:rsidDel="005F2958">
          <w:delText>thirty</w:delText>
        </w:r>
      </w:del>
      <w:r>
        <w:t xml:space="preserve"> flies in each cage. A total of 12 replicates were set up for this bioassay. </w:t>
      </w:r>
    </w:p>
    <w:p w14:paraId="76403BB5" w14:textId="5AA2F6B1" w:rsidR="5B16470A" w:rsidRDefault="45F457E6" w:rsidP="5B16470A">
      <w:r w:rsidRPr="45F457E6">
        <w:rPr>
          <w:u w:val="single"/>
        </w:rPr>
        <w:t>Larval performance bioassay:</w:t>
      </w:r>
      <w:r>
        <w:t xml:space="preserve"> We measured the performance of seed corn maggot larvae on corn seeds treated with aqueous MeJA by letting first instar</w:t>
      </w:r>
      <w:del w:id="424" w:author="Gen-Chang Hsu" w:date="2024-04-27T22:25:00Z">
        <w:r w:rsidDel="0082024B">
          <w:delText xml:space="preserve"> seed corn maggot</w:delText>
        </w:r>
      </w:del>
      <w:r>
        <w:t xml:space="preserve"> larva</w:t>
      </w:r>
      <w:ins w:id="425" w:author="Gen-Chang Hsu" w:date="2024-04-27T22:26:00Z">
        <w:r w:rsidR="0082024B">
          <w:t>e</w:t>
        </w:r>
      </w:ins>
      <w:r>
        <w:t xml:space="preserve"> feed on corn seeds and measuring the percentage of larva</w:t>
      </w:r>
      <w:ins w:id="426" w:author="Gen-Chang Hsu" w:date="2024-04-27T22:26:00Z">
        <w:r w:rsidR="0082024B">
          <w:t>e</w:t>
        </w:r>
      </w:ins>
      <w:r>
        <w:t xml:space="preserve"> that </w:t>
      </w:r>
      <w:del w:id="427" w:author="Gen-Chang Hsu" w:date="2024-04-27T22:26:00Z">
        <w:r w:rsidDel="0082024B">
          <w:delText xml:space="preserve">became </w:delText>
        </w:r>
      </w:del>
      <w:r>
        <w:t>pupa</w:t>
      </w:r>
      <w:ins w:id="428" w:author="Gen-Chang Hsu" w:date="2024-04-27T22:26:00Z">
        <w:r w:rsidR="0082024B">
          <w:t>ted</w:t>
        </w:r>
      </w:ins>
      <w:r>
        <w:t>. Ten first instar seed corn maggot larva</w:t>
      </w:r>
      <w:ins w:id="429" w:author="Gen-Chang Hsu" w:date="2024-04-27T22:26:00Z">
        <w:r w:rsidR="0082024B">
          <w:t>e</w:t>
        </w:r>
      </w:ins>
      <w:r>
        <w:t xml:space="preserve"> that were two days old were placed in 8-ounce cups with </w:t>
      </w:r>
      <w:ins w:id="430" w:author="Gen-Chang Hsu" w:date="2024-04-27T22:26:00Z">
        <w:r w:rsidR="0082024B">
          <w:t>10</w:t>
        </w:r>
      </w:ins>
      <w:del w:id="431" w:author="Gen-Chang Hsu" w:date="2024-04-27T22:26:00Z">
        <w:r w:rsidDel="0082024B">
          <w:delText>ten</w:delText>
        </w:r>
      </w:del>
      <w:r>
        <w:t xml:space="preserve"> MeJA treated seeds or control untreated seeds. The number larva</w:t>
      </w:r>
      <w:ins w:id="432" w:author="Gen-Chang Hsu" w:date="2024-04-27T22:26:00Z">
        <w:r w:rsidR="0082024B">
          <w:t>e</w:t>
        </w:r>
      </w:ins>
      <w:r>
        <w:t xml:space="preserve"> that developed into pupa</w:t>
      </w:r>
      <w:ins w:id="433" w:author="Gen-Chang Hsu" w:date="2024-04-27T22:26:00Z">
        <w:r w:rsidR="0082024B">
          <w:t>e</w:t>
        </w:r>
      </w:ins>
      <w:r>
        <w:t xml:space="preserve"> were counted after two weeks. </w:t>
      </w:r>
    </w:p>
    <w:p w14:paraId="2BF78057" w14:textId="77777777" w:rsidR="00511C8A" w:rsidRDefault="14DFD3C4" w:rsidP="14DFD3C4">
      <w:pPr>
        <w:rPr>
          <w:ins w:id="434" w:author="Gen-Chang Hsu" w:date="2024-04-27T22:54:00Z"/>
        </w:rPr>
      </w:pPr>
      <w:r w:rsidRPr="14DFD3C4">
        <w:rPr>
          <w:u w:val="single"/>
        </w:rPr>
        <w:t>Statistical analyses</w:t>
      </w:r>
      <w:r>
        <w:t xml:space="preserve">: </w:t>
      </w:r>
    </w:p>
    <w:p w14:paraId="3B24C4D4" w14:textId="7425A2F8" w:rsidR="5B16470A" w:rsidRDefault="00511C8A" w:rsidP="14DFD3C4">
      <w:pPr>
        <w:rPr>
          <w:rFonts w:eastAsiaTheme="minorEastAsia"/>
        </w:rPr>
      </w:pPr>
      <w:ins w:id="435" w:author="Gen-Chang Hsu" w:date="2024-04-27T22:54:00Z">
        <w:r>
          <w:t>We examine</w:t>
        </w:r>
      </w:ins>
      <w:ins w:id="436" w:author="Gen-Chang Hsu" w:date="2024-04-27T22:55:00Z">
        <w:r>
          <w:t>d</w:t>
        </w:r>
      </w:ins>
      <w:ins w:id="437" w:author="Gen-Chang Hsu" w:date="2024-04-27T22:54:00Z">
        <w:r>
          <w:t xml:space="preserve"> the effect</w:t>
        </w:r>
      </w:ins>
      <w:ins w:id="438" w:author="Gen-Chang Hsu" w:date="2024-04-27T22:56:00Z">
        <w:r>
          <w:t>s</w:t>
        </w:r>
      </w:ins>
      <w:ins w:id="439" w:author="Gen-Chang Hsu" w:date="2024-04-27T22:54:00Z">
        <w:r>
          <w:t xml:space="preserve"> </w:t>
        </w:r>
      </w:ins>
      <w:ins w:id="440" w:author="Gen-Chang Hsu" w:date="2024-04-27T22:59:00Z">
        <w:r w:rsidR="00645509">
          <w:t xml:space="preserve">of </w:t>
        </w:r>
      </w:ins>
      <w:ins w:id="441" w:author="Gen-Chang Hsu" w:date="2024-04-27T22:55:00Z">
        <w:r>
          <w:t xml:space="preserve">seed </w:t>
        </w:r>
      </w:ins>
      <w:ins w:id="442" w:author="Gen-Chang Hsu" w:date="2024-04-27T22:54:00Z">
        <w:r>
          <w:t xml:space="preserve">treatment </w:t>
        </w:r>
      </w:ins>
      <w:ins w:id="443" w:author="Gen-Chang Hsu" w:date="2024-04-27T22:55:00Z">
        <w:r>
          <w:t xml:space="preserve">on the percentage of germinated seeds and seedling height using </w:t>
        </w:r>
      </w:ins>
      <w:ins w:id="444" w:author="Gen-Chang Hsu" w:date="2024-04-27T23:03:00Z">
        <w:r w:rsidR="003A652C">
          <w:t>a one-way</w:t>
        </w:r>
      </w:ins>
      <w:ins w:id="445" w:author="Gen-Chang Hsu" w:date="2024-04-27T22:57:00Z">
        <w:r>
          <w:t xml:space="preserve"> </w:t>
        </w:r>
      </w:ins>
      <w:ins w:id="446" w:author="Gen-Chang Hsu" w:date="2024-04-27T22:55:00Z">
        <w:r>
          <w:t>A</w:t>
        </w:r>
      </w:ins>
      <w:ins w:id="447" w:author="Gen-Chang Hsu" w:date="2024-04-27T22:56:00Z">
        <w:r>
          <w:t>NOVA</w:t>
        </w:r>
      </w:ins>
      <w:ins w:id="448" w:author="Gen-Chang Hsu" w:date="2024-04-27T22:57:00Z">
        <w:r>
          <w:t xml:space="preserve"> </w:t>
        </w:r>
      </w:ins>
      <w:ins w:id="449" w:author="Gen-Chang Hsu" w:date="2024-04-27T22:56:00Z">
        <w:r>
          <w:t>and</w:t>
        </w:r>
      </w:ins>
      <w:ins w:id="450" w:author="Gen-Chang Hsu" w:date="2024-04-27T22:59:00Z">
        <w:r w:rsidR="00645509">
          <w:t xml:space="preserve"> </w:t>
        </w:r>
      </w:ins>
      <w:ins w:id="451" w:author="Gen-Chang Hsu" w:date="2024-04-27T23:03:00Z">
        <w:r w:rsidR="003A652C">
          <w:t>performed</w:t>
        </w:r>
      </w:ins>
      <w:ins w:id="452" w:author="Gen-Chang Hsu" w:date="2024-04-27T22:59:00Z">
        <w:r w:rsidR="00645509">
          <w:t xml:space="preserve"> the</w:t>
        </w:r>
      </w:ins>
      <w:ins w:id="453" w:author="Gen-Chang Hsu" w:date="2024-04-27T22:56:00Z">
        <w:r>
          <w:t xml:space="preserve"> Tukey post-hoc test</w:t>
        </w:r>
      </w:ins>
      <w:ins w:id="454" w:author="Gen-Chang Hsu" w:date="2024-04-27T23:00:00Z">
        <w:r w:rsidR="00645509">
          <w:t xml:space="preserve"> (</w:t>
        </w:r>
        <w:r w:rsidR="00645509">
          <w:rPr>
            <w:rFonts w:cstheme="minorHAnsi"/>
          </w:rPr>
          <w:t>α</w:t>
        </w:r>
        <w:r w:rsidR="00645509">
          <w:t xml:space="preserve"> = 0.05)</w:t>
        </w:r>
      </w:ins>
      <w:ins w:id="455" w:author="Gen-Chang Hsu" w:date="2024-04-27T22:59:00Z">
        <w:r w:rsidR="00645509">
          <w:t xml:space="preserve"> to compare bet</w:t>
        </w:r>
      </w:ins>
      <w:ins w:id="456" w:author="Gen-Chang Hsu" w:date="2024-04-27T23:00:00Z">
        <w:r w:rsidR="00645509">
          <w:t>ween different MeJA concentrations</w:t>
        </w:r>
      </w:ins>
      <w:ins w:id="457" w:author="Gen-Chang Hsu" w:date="2024-04-27T22:58:00Z">
        <w:r w:rsidR="00645509">
          <w:t>.</w:t>
        </w:r>
      </w:ins>
      <w:ins w:id="458" w:author="Gen-Chang Hsu" w:date="2024-04-27T23:00:00Z">
        <w:r w:rsidR="00645509">
          <w:t xml:space="preserve"> </w:t>
        </w:r>
      </w:ins>
      <w:ins w:id="459" w:author="Gen-Chang Hsu" w:date="2024-04-27T22:58:00Z">
        <w:r w:rsidR="00645509">
          <w:t xml:space="preserve">We </w:t>
        </w:r>
      </w:ins>
      <w:del w:id="460" w:author="Gen-Chang Hsu" w:date="2024-04-27T22:57:00Z">
        <w:r w:rsidR="14DFD3C4" w:rsidDel="00511C8A">
          <w:delText xml:space="preserve">We used </w:delText>
        </w:r>
      </w:del>
      <w:del w:id="461" w:author="Gen-Chang Hsu" w:date="2024-04-27T22:53:00Z">
        <w:r w:rsidR="14DFD3C4" w:rsidDel="00511C8A">
          <w:delText xml:space="preserve">the </w:delText>
        </w:r>
      </w:del>
      <w:del w:id="462" w:author="Gen-Chang Hsu" w:date="2024-04-27T22:57:00Z">
        <w:r w:rsidR="14DFD3C4" w:rsidDel="00511C8A">
          <w:delText>A</w:delText>
        </w:r>
      </w:del>
      <w:del w:id="463" w:author="Gen-Chang Hsu" w:date="2024-04-27T22:53:00Z">
        <w:r w:rsidR="14DFD3C4" w:rsidDel="00511C8A">
          <w:delText>nova</w:delText>
        </w:r>
      </w:del>
      <w:del w:id="464" w:author="Gen-Chang Hsu" w:date="2024-04-27T22:57:00Z">
        <w:r w:rsidR="14DFD3C4" w:rsidDel="00511C8A">
          <w:delText xml:space="preserve"> </w:delText>
        </w:r>
      </w:del>
      <w:del w:id="465" w:author="Gen-Chang Hsu" w:date="2024-04-27T22:53:00Z">
        <w:r w:rsidR="14DFD3C4" w:rsidDel="00511C8A">
          <w:delText>function in R version 4.3.1 (R core team, Massachusetts, USA) and used means separation with T</w:delText>
        </w:r>
      </w:del>
      <w:del w:id="466" w:author="Gen-Chang Hsu" w:date="2024-04-27T22:57:00Z">
        <w:r w:rsidR="14DFD3C4" w:rsidDel="00511C8A">
          <w:delText>ukey test at p &lt;0.05 to e</w:delText>
        </w:r>
      </w:del>
      <w:ins w:id="467" w:author="Gen-Chang Hsu" w:date="2024-04-27T22:58:00Z">
        <w:r w:rsidR="00645509">
          <w:t>ex</w:t>
        </w:r>
      </w:ins>
      <w:del w:id="468" w:author="Gen-Chang Hsu" w:date="2024-04-27T22:57:00Z">
        <w:r w:rsidR="14DFD3C4" w:rsidDel="00511C8A">
          <w:delText>x</w:delText>
        </w:r>
      </w:del>
      <w:r w:rsidR="14DFD3C4">
        <w:t>amine</w:t>
      </w:r>
      <w:ins w:id="469" w:author="Gen-Chang Hsu" w:date="2024-04-27T22:58:00Z">
        <w:r w:rsidR="00645509">
          <w:t>d</w:t>
        </w:r>
      </w:ins>
      <w:r w:rsidR="14DFD3C4">
        <w:t xml:space="preserve"> the effect</w:t>
      </w:r>
      <w:ins w:id="470" w:author="Gen-Chang Hsu" w:date="2024-04-27T22:58:00Z">
        <w:r w:rsidR="00645509">
          <w:t>s</w:t>
        </w:r>
      </w:ins>
      <w:r w:rsidR="14DFD3C4">
        <w:t xml:space="preserve"> of seed treatment on oviposition preference by adult flies in the two-choice assays</w:t>
      </w:r>
      <w:ins w:id="471" w:author="Gen-Chang Hsu" w:date="2024-04-27T23:00:00Z">
        <w:r w:rsidR="00645509">
          <w:t xml:space="preserve"> </w:t>
        </w:r>
      </w:ins>
      <w:ins w:id="472" w:author="Gen-Chang Hsu" w:date="2024-04-27T23:03:00Z">
        <w:r w:rsidR="003A652C">
          <w:t>as well as</w:t>
        </w:r>
      </w:ins>
      <w:ins w:id="473" w:author="Gen-Chang Hsu" w:date="2024-04-27T23:01:00Z">
        <w:r w:rsidR="00645509">
          <w:t xml:space="preserve"> the </w:t>
        </w:r>
      </w:ins>
      <w:del w:id="474" w:author="Gen-Chang Hsu" w:date="2024-04-27T23:00:00Z">
        <w:r w:rsidR="14DFD3C4" w:rsidDel="00645509">
          <w:delText xml:space="preserve">. The seed treatment was used as the fixed effect in these analyses. We also used the same statistical test with seed treatment as fixed effect to determine if </w:delText>
        </w:r>
      </w:del>
      <w:r w:rsidR="14DFD3C4">
        <w:t>larval performance</w:t>
      </w:r>
      <w:del w:id="475" w:author="Gen-Chang Hsu" w:date="2024-04-27T23:02:00Z">
        <w:r w:rsidR="14DFD3C4" w:rsidDel="00645509">
          <w:delText xml:space="preserve"> </w:delText>
        </w:r>
      </w:del>
      <w:del w:id="476" w:author="Gen-Chang Hsu" w:date="2024-04-27T23:01:00Z">
        <w:r w:rsidR="14DFD3C4" w:rsidDel="00645509">
          <w:delText xml:space="preserve">was different in seed corn maggots </w:delText>
        </w:r>
      </w:del>
      <w:del w:id="477" w:author="Gen-Chang Hsu" w:date="2024-04-27T23:02:00Z">
        <w:r w:rsidR="14DFD3C4" w:rsidDel="00645509">
          <w:delText>that fed on MeJA treated seeds or untreated control seeds</w:delText>
        </w:r>
      </w:del>
      <w:ins w:id="478" w:author="Gen-Chang Hsu" w:date="2024-04-27T23:02:00Z">
        <w:r w:rsidR="00645509">
          <w:t xml:space="preserve"> </w:t>
        </w:r>
      </w:ins>
      <w:ins w:id="479" w:author="Gen-Chang Hsu" w:date="2024-04-27T23:04:00Z">
        <w:r w:rsidR="003A652C">
          <w:t xml:space="preserve">on MeJA treated and untreated seeds </w:t>
        </w:r>
      </w:ins>
      <w:ins w:id="480" w:author="Gen-Chang Hsu" w:date="2024-04-27T23:02:00Z">
        <w:r w:rsidR="00645509">
          <w:t>using a one-way ANOVA</w:t>
        </w:r>
      </w:ins>
      <w:ins w:id="481" w:author="Gen-Chang Hsu" w:date="2024-04-27T23:04:00Z">
        <w:r w:rsidR="003A652C">
          <w:t xml:space="preserve">. </w:t>
        </w:r>
      </w:ins>
      <w:del w:id="482" w:author="Gen-Chang Hsu" w:date="2024-04-27T23:02:00Z">
        <w:r w:rsidR="14DFD3C4" w:rsidDel="00645509">
          <w:delText xml:space="preserve">. </w:delText>
        </w:r>
      </w:del>
      <w:r w:rsidR="14DFD3C4" w:rsidRPr="14DFD3C4">
        <w:rPr>
          <w:rFonts w:eastAsiaTheme="minorEastAsia"/>
        </w:rPr>
        <w:t xml:space="preserve">To examine the effects of seed treatment on the oviposition </w:t>
      </w:r>
      <w:r w:rsidR="003D64B2" w:rsidRPr="00772679">
        <w:rPr>
          <w:rFonts w:eastAsiaTheme="minorEastAsia"/>
        </w:rPr>
        <w:t>preference</w:t>
      </w:r>
      <w:r w:rsidR="14DFD3C4" w:rsidRPr="14DFD3C4">
        <w:rPr>
          <w:rFonts w:eastAsiaTheme="minorEastAsia"/>
        </w:rPr>
        <w:t xml:space="preserve"> in the no-choice assay, we fit a generalized linear mixed effects model </w:t>
      </w:r>
      <w:del w:id="483" w:author="Gen-Chang Hsu" w:date="2024-04-27T23:05:00Z">
        <w:r w:rsidR="14DFD3C4" w:rsidRPr="14DFD3C4" w:rsidDel="003A652C">
          <w:rPr>
            <w:rFonts w:eastAsiaTheme="minorEastAsia"/>
          </w:rPr>
          <w:delText xml:space="preserve">(GLMM) </w:delText>
        </w:r>
      </w:del>
      <w:r w:rsidR="14DFD3C4" w:rsidRPr="14DFD3C4">
        <w:rPr>
          <w:rFonts w:eastAsiaTheme="minorEastAsia"/>
        </w:rPr>
        <w:t>with the number of eggs in each oviposition cup as the response, seed treatment and order</w:t>
      </w:r>
      <w:r w:rsidR="003D64B2">
        <w:rPr>
          <w:rFonts w:eastAsiaTheme="minorEastAsia"/>
        </w:rPr>
        <w:t xml:space="preserve"> in which each cage received either of the two treatments</w:t>
      </w:r>
      <w:r w:rsidR="14DFD3C4" w:rsidRPr="14DFD3C4">
        <w:rPr>
          <w:rFonts w:eastAsiaTheme="minorEastAsia"/>
        </w:rPr>
        <w:t xml:space="preserve"> as the fixed effects, and cage as the random effect. </w:t>
      </w:r>
      <w:del w:id="484" w:author="Gen-Chang Hsu" w:date="2024-04-27T23:06:00Z">
        <w:r w:rsidR="14DFD3C4" w:rsidRPr="14DFD3C4" w:rsidDel="003A652C">
          <w:rPr>
            <w:rFonts w:eastAsiaTheme="minorEastAsia"/>
          </w:rPr>
          <w:delText>We used a</w:delText>
        </w:r>
      </w:del>
      <w:ins w:id="485" w:author="Gen-Chang Hsu" w:date="2024-04-27T23:06:00Z">
        <w:r w:rsidR="003A652C">
          <w:rPr>
            <w:rFonts w:eastAsiaTheme="minorEastAsia"/>
          </w:rPr>
          <w:t>A</w:t>
        </w:r>
      </w:ins>
      <w:r w:rsidR="14DFD3C4" w:rsidRPr="14DFD3C4">
        <w:rPr>
          <w:rFonts w:eastAsiaTheme="minorEastAsia"/>
        </w:rPr>
        <w:t xml:space="preserve"> </w:t>
      </w:r>
      <w:ins w:id="486" w:author="Gen-Chang Hsu" w:date="2024-04-27T23:06:00Z">
        <w:r w:rsidR="003A652C">
          <w:rPr>
            <w:rFonts w:eastAsiaTheme="minorEastAsia"/>
          </w:rPr>
          <w:t>P</w:t>
        </w:r>
      </w:ins>
      <w:ins w:id="487" w:author="Gen-Chang Hsu" w:date="2024-04-27T23:05:00Z">
        <w:r w:rsidR="003A652C">
          <w:rPr>
            <w:rFonts w:eastAsiaTheme="minorEastAsia"/>
          </w:rPr>
          <w:t xml:space="preserve">oisson </w:t>
        </w:r>
      </w:ins>
      <w:ins w:id="488" w:author="Gen-Chang Hsu" w:date="2024-04-27T23:06:00Z">
        <w:r w:rsidR="003A652C">
          <w:rPr>
            <w:rFonts w:eastAsiaTheme="minorEastAsia"/>
          </w:rPr>
          <w:t xml:space="preserve">error </w:t>
        </w:r>
      </w:ins>
      <w:del w:id="489" w:author="Gen-Chang Hsu" w:date="2024-04-27T23:05:00Z">
        <w:r w:rsidR="14DFD3C4" w:rsidRPr="14DFD3C4" w:rsidDel="003A652C">
          <w:rPr>
            <w:rFonts w:eastAsiaTheme="minorEastAsia"/>
          </w:rPr>
          <w:delText xml:space="preserve">negative binomial </w:delText>
        </w:r>
      </w:del>
      <w:r w:rsidR="14DFD3C4" w:rsidRPr="14DFD3C4">
        <w:rPr>
          <w:rFonts w:eastAsiaTheme="minorEastAsia"/>
        </w:rPr>
        <w:t>distribution with a log</w:t>
      </w:r>
      <w:del w:id="490" w:author="Gen-Chang Hsu" w:date="2024-04-27T23:05:00Z">
        <w:r w:rsidR="14DFD3C4" w:rsidRPr="14DFD3C4" w:rsidDel="003A652C">
          <w:rPr>
            <w:rFonts w:eastAsiaTheme="minorEastAsia"/>
          </w:rPr>
          <w:delText>it</w:delText>
        </w:r>
      </w:del>
      <w:r w:rsidR="14DFD3C4" w:rsidRPr="14DFD3C4">
        <w:rPr>
          <w:rFonts w:eastAsiaTheme="minorEastAsia"/>
        </w:rPr>
        <w:t xml:space="preserve"> link function </w:t>
      </w:r>
      <w:ins w:id="491" w:author="Gen-Chang Hsu" w:date="2024-04-27T23:06:00Z">
        <w:r w:rsidR="003A652C">
          <w:rPr>
            <w:rFonts w:eastAsiaTheme="minorEastAsia"/>
          </w:rPr>
          <w:t xml:space="preserve">was used </w:t>
        </w:r>
      </w:ins>
      <w:ins w:id="492" w:author="Gen-Chang Hsu" w:date="2024-04-27T23:07:00Z">
        <w:r w:rsidR="003A652C">
          <w:rPr>
            <w:rFonts w:eastAsiaTheme="minorEastAsia"/>
          </w:rPr>
          <w:t>in</w:t>
        </w:r>
      </w:ins>
      <w:ins w:id="493" w:author="Gen-Chang Hsu" w:date="2024-04-27T23:06:00Z">
        <w:r w:rsidR="003A652C">
          <w:rPr>
            <w:rFonts w:eastAsiaTheme="minorEastAsia"/>
          </w:rPr>
          <w:t xml:space="preserve"> the model</w:t>
        </w:r>
      </w:ins>
      <w:del w:id="494" w:author="Gen-Chang Hsu" w:date="2024-04-27T23:06:00Z">
        <w:r w:rsidR="14DFD3C4" w:rsidRPr="14DFD3C4" w:rsidDel="003A652C">
          <w:rPr>
            <w:rFonts w:eastAsiaTheme="minorEastAsia"/>
          </w:rPr>
          <w:delText>to account for overdispersion</w:delText>
        </w:r>
      </w:del>
      <w:r w:rsidR="14DFD3C4" w:rsidRPr="14DFD3C4">
        <w:rPr>
          <w:rFonts w:eastAsiaTheme="minorEastAsia"/>
        </w:rPr>
        <w:t xml:space="preserve">. The model was fitted via the </w:t>
      </w:r>
      <w:proofErr w:type="spellStart"/>
      <w:proofErr w:type="gramStart"/>
      <w:r w:rsidR="14DFD3C4" w:rsidRPr="14DFD3C4">
        <w:rPr>
          <w:rFonts w:eastAsiaTheme="minorEastAsia"/>
        </w:rPr>
        <w:t>glmmtmb</w:t>
      </w:r>
      <w:proofErr w:type="spellEnd"/>
      <w:r w:rsidR="14DFD3C4" w:rsidRPr="14DFD3C4">
        <w:rPr>
          <w:rFonts w:eastAsiaTheme="minorEastAsia"/>
        </w:rPr>
        <w:t>(</w:t>
      </w:r>
      <w:proofErr w:type="gramEnd"/>
      <w:r w:rsidR="14DFD3C4" w:rsidRPr="14DFD3C4">
        <w:rPr>
          <w:rFonts w:eastAsiaTheme="minorEastAsia"/>
        </w:rPr>
        <w:t xml:space="preserve">) function in the R “glmmTMB” package </w:t>
      </w:r>
      <w:sdt>
        <w:sdtPr>
          <w:rPr>
            <w:rFonts w:eastAsiaTheme="minorEastAsia"/>
            <w:color w:val="000000"/>
          </w:rPr>
          <w:tag w:val="MENDELEY_CITATION_v3_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"/>
          <w:id w:val="1746379692"/>
          <w:placeholder>
            <w:docPart w:val="DefaultPlaceholder_-1854013440"/>
          </w:placeholder>
        </w:sdtPr>
        <w:sdtContent>
          <w:r w:rsidR="007A2D69" w:rsidRPr="007A2D69">
            <w:rPr>
              <w:rFonts w:eastAsiaTheme="minorEastAsia"/>
              <w:color w:val="000000"/>
            </w:rPr>
            <w:t>(Brooks et al.)</w:t>
          </w:r>
        </w:sdtContent>
      </w:sdt>
      <w:r w:rsidR="14DFD3C4" w:rsidRPr="14DFD3C4">
        <w:rPr>
          <w:rFonts w:eastAsiaTheme="minorEastAsia"/>
        </w:rPr>
        <w:t>.</w:t>
      </w:r>
      <w:ins w:id="495" w:author="Gen-Chang Hsu" w:date="2024-04-27T23:07:00Z">
        <w:r w:rsidR="003A652C">
          <w:rPr>
            <w:rFonts w:eastAsiaTheme="minorEastAsia"/>
          </w:rPr>
          <w:t xml:space="preserve"> </w:t>
        </w:r>
      </w:ins>
      <w:del w:id="496" w:author="Gen-Chang Hsu" w:date="2024-04-27T23:07:00Z">
        <w:r w:rsidR="14DFD3C4" w:rsidRPr="14DFD3C4" w:rsidDel="003A652C">
          <w:rPr>
            <w:rFonts w:eastAsiaTheme="minorEastAsia"/>
          </w:rPr>
          <w:delText xml:space="preserve"> We checked the model assumptions using quantile residuals generated from the function “simulateResiduals()” in the R “DHARMa” package </w:delText>
        </w:r>
      </w:del>
      <w:customXmlDelRangeStart w:id="497" w:author="Gen-Chang Hsu" w:date="2024-04-27T23:07:00Z"/>
      <w:sdt>
        <w:sdtPr>
          <w:rPr>
            <w:rFonts w:eastAsiaTheme="minorEastAsia"/>
            <w:color w:val="000000"/>
          </w:rPr>
          <w:tag w:val="MENDELEY_CITATION_v3_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"/>
          <w:id w:val="-1417625023"/>
          <w:placeholder>
            <w:docPart w:val="DefaultPlaceholder_-1854013440"/>
          </w:placeholder>
        </w:sdtPr>
        <w:sdtContent>
          <w:customXmlDelRangeEnd w:id="497"/>
          <w:del w:id="498" w:author="Gen-Chang Hsu" w:date="2024-04-27T23:07:00Z">
            <w:r w:rsidR="007A2D69" w:rsidRPr="007A2D69" w:rsidDel="003A652C">
              <w:rPr>
                <w:rFonts w:eastAsiaTheme="minorEastAsia"/>
                <w:color w:val="000000"/>
              </w:rPr>
              <w:delText>(Hartig, 2022)</w:delText>
            </w:r>
          </w:del>
          <w:customXmlDelRangeStart w:id="499" w:author="Gen-Chang Hsu" w:date="2024-04-27T23:07:00Z"/>
        </w:sdtContent>
      </w:sdt>
      <w:customXmlDelRangeEnd w:id="499"/>
      <w:del w:id="500" w:author="Gen-Chang Hsu" w:date="2024-04-27T23:07:00Z">
        <w:r w:rsidR="14DFD3C4" w:rsidRPr="14DFD3C4" w:rsidDel="003A652C">
          <w:rPr>
            <w:rFonts w:eastAsiaTheme="minorEastAsia"/>
          </w:rPr>
          <w:delText xml:space="preserve">. </w:delText>
        </w:r>
      </w:del>
      <w:del w:id="501" w:author="Gen-Chang Hsu" w:date="2024-04-27T23:12:00Z">
        <w:r w:rsidR="14DFD3C4" w:rsidRPr="14DFD3C4" w:rsidDel="002B389F">
          <w:rPr>
            <w:rFonts w:eastAsiaTheme="minorEastAsia"/>
          </w:rPr>
          <w:delText xml:space="preserve">We used the likelihood ratio test to assess </w:delText>
        </w:r>
      </w:del>
      <w:ins w:id="502" w:author="Gen-Chang Hsu" w:date="2024-04-27T23:12:00Z">
        <w:r w:rsidR="002B389F">
          <w:rPr>
            <w:rFonts w:eastAsiaTheme="minorEastAsia"/>
          </w:rPr>
          <w:t>P</w:t>
        </w:r>
      </w:ins>
      <w:del w:id="503" w:author="Gen-Chang Hsu" w:date="2024-04-27T23:12:00Z">
        <w:r w:rsidR="14DFD3C4" w:rsidRPr="14DFD3C4" w:rsidDel="002B389F">
          <w:rPr>
            <w:rFonts w:eastAsiaTheme="minorEastAsia"/>
          </w:rPr>
          <w:delText>p</w:delText>
        </w:r>
      </w:del>
      <w:r w:rsidR="14DFD3C4" w:rsidRPr="14DFD3C4">
        <w:rPr>
          <w:rFonts w:eastAsiaTheme="minorEastAsia"/>
        </w:rPr>
        <w:t xml:space="preserve">redictor significance </w:t>
      </w:r>
      <w:ins w:id="504" w:author="Gen-Chang Hsu" w:date="2024-04-27T23:12:00Z">
        <w:r w:rsidR="002B389F">
          <w:rPr>
            <w:rFonts w:eastAsiaTheme="minorEastAsia"/>
          </w:rPr>
          <w:t>was assessed via</w:t>
        </w:r>
      </w:ins>
      <w:del w:id="505" w:author="Gen-Chang Hsu" w:date="2024-04-27T23:12:00Z">
        <w:r w:rsidR="14DFD3C4" w:rsidRPr="14DFD3C4" w:rsidDel="002B389F">
          <w:rPr>
            <w:rFonts w:eastAsiaTheme="minorEastAsia"/>
          </w:rPr>
          <w:delText>using</w:delText>
        </w:r>
      </w:del>
      <w:r w:rsidR="14DFD3C4" w:rsidRPr="14DFD3C4">
        <w:rPr>
          <w:rFonts w:eastAsiaTheme="minorEastAsia"/>
        </w:rPr>
        <w:t xml:space="preserve"> the “</w:t>
      </w:r>
      <w:proofErr w:type="gramStart"/>
      <w:r w:rsidR="14DFD3C4" w:rsidRPr="14DFD3C4">
        <w:rPr>
          <w:rFonts w:eastAsiaTheme="minorEastAsia"/>
        </w:rPr>
        <w:t>Anova(</w:t>
      </w:r>
      <w:proofErr w:type="gramEnd"/>
      <w:r w:rsidR="14DFD3C4" w:rsidRPr="14DFD3C4">
        <w:rPr>
          <w:rFonts w:eastAsiaTheme="minorEastAsia"/>
        </w:rPr>
        <w:t xml:space="preserve">)” function in the R “car” package </w:t>
      </w:r>
      <w:sdt>
        <w:sdtPr>
          <w:rPr>
            <w:rFonts w:eastAsiaTheme="minorEastAsia"/>
            <w:color w:val="000000"/>
          </w:rPr>
          <w:tag w:val="MENDELEY_CITATION_v3_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"/>
          <w:id w:val="-1525701286"/>
          <w:placeholder>
            <w:docPart w:val="DefaultPlaceholder_-1854013440"/>
          </w:placeholder>
        </w:sdtPr>
        <w:sdtContent>
          <w:r w:rsidR="007A2D69" w:rsidRPr="007A2D69">
            <w:rPr>
              <w:rFonts w:eastAsia="Times New Roman"/>
              <w:color w:val="000000"/>
            </w:rPr>
            <w:t>(Fox and Weisberg, 2019)</w:t>
          </w:r>
        </w:sdtContent>
      </w:sdt>
      <w:r w:rsidR="14DFD3C4" w:rsidRPr="14DFD3C4">
        <w:rPr>
          <w:rFonts w:eastAsiaTheme="minorEastAsia"/>
        </w:rPr>
        <w:t>.</w:t>
      </w:r>
      <w:r w:rsidR="14DFD3C4" w:rsidRPr="14DFD3C4">
        <w:rPr>
          <w:rFonts w:eastAsiaTheme="minorEastAsia"/>
          <w:color w:val="FF0000"/>
        </w:rPr>
        <w:t xml:space="preserve"> </w:t>
      </w:r>
      <w:r w:rsidR="14DFD3C4" w:rsidRPr="14DFD3C4">
        <w:rPr>
          <w:rFonts w:eastAsiaTheme="minorEastAsia"/>
        </w:rPr>
        <w:t>All analyses were performed in R version 4.3.</w:t>
      </w:r>
      <w:ins w:id="506" w:author="Gen-Chang Hsu" w:date="2024-04-28T12:44:00Z">
        <w:r w:rsidR="00AB22C7">
          <w:rPr>
            <w:rFonts w:eastAsiaTheme="minorEastAsia"/>
          </w:rPr>
          <w:t>3</w:t>
        </w:r>
      </w:ins>
      <w:del w:id="507" w:author="Gen-Chang Hsu" w:date="2024-04-28T12:43:00Z">
        <w:r w:rsidR="14DFD3C4" w:rsidRPr="14DFD3C4" w:rsidDel="00AB22C7">
          <w:rPr>
            <w:rFonts w:eastAsiaTheme="minorEastAsia"/>
          </w:rPr>
          <w:delText>1</w:delText>
        </w:r>
      </w:del>
      <w:r w:rsidR="14DFD3C4" w:rsidRPr="14DFD3C4">
        <w:rPr>
          <w:rFonts w:eastAsiaTheme="minorEastAsia"/>
        </w:rPr>
        <w:t xml:space="preserve"> (R Core Team</w:t>
      </w:r>
      <w:ins w:id="508" w:author="Gen-Chang Hsu" w:date="2024-04-28T12:43:00Z">
        <w:r w:rsidR="00B521F1">
          <w:rPr>
            <w:rFonts w:eastAsiaTheme="minorEastAsia"/>
          </w:rPr>
          <w:t>,</w:t>
        </w:r>
      </w:ins>
      <w:r w:rsidR="14DFD3C4" w:rsidRPr="14DFD3C4">
        <w:rPr>
          <w:rFonts w:eastAsiaTheme="minorEastAsia"/>
        </w:rPr>
        <w:t xml:space="preserve"> 202</w:t>
      </w:r>
      <w:ins w:id="509" w:author="Gen-Chang Hsu" w:date="2024-04-28T12:43:00Z">
        <w:r w:rsidR="00AB22C7">
          <w:rPr>
            <w:rFonts w:eastAsiaTheme="minorEastAsia"/>
          </w:rPr>
          <w:t>4</w:t>
        </w:r>
      </w:ins>
      <w:del w:id="510" w:author="Gen-Chang Hsu" w:date="2024-04-28T12:43:00Z">
        <w:r w:rsidR="14DFD3C4" w:rsidRPr="14DFD3C4" w:rsidDel="00AB22C7">
          <w:rPr>
            <w:rFonts w:eastAsiaTheme="minorEastAsia"/>
          </w:rPr>
          <w:delText>3</w:delText>
        </w:r>
      </w:del>
      <w:r w:rsidR="14DFD3C4" w:rsidRPr="14DFD3C4">
        <w:rPr>
          <w:rFonts w:eastAsiaTheme="minorEastAsia"/>
        </w:rPr>
        <w:t>).</w:t>
      </w:r>
    </w:p>
    <w:p w14:paraId="620195F0" w14:textId="7A573713" w:rsidR="005F6A26" w:rsidRDefault="24E248F4">
      <w:pPr>
        <w:rPr>
          <w:b/>
          <w:bCs/>
        </w:rPr>
      </w:pPr>
      <w:r w:rsidRPr="24E248F4">
        <w:rPr>
          <w:b/>
          <w:bCs/>
        </w:rPr>
        <w:lastRenderedPageBreak/>
        <w:t>Discussion:</w:t>
      </w:r>
    </w:p>
    <w:p w14:paraId="24B38D24" w14:textId="38744628" w:rsidR="323A0AE8" w:rsidRDefault="39B25D23" w:rsidP="323A0AE8">
      <w:pPr>
        <w:ind w:firstLine="720"/>
      </w:pPr>
      <w:r>
        <w:t xml:space="preserve">The efficacy of any elicitor-based strategy to control an insect pest depends on developing the key parameters that are contextually relevant for </w:t>
      </w:r>
      <w:r w:rsidR="00611EC8">
        <w:t>a specific</w:t>
      </w:r>
      <w:r>
        <w:t xml:space="preserve"> plant species and the insect pest. As the use of </w:t>
      </w:r>
      <w:proofErr w:type="spellStart"/>
      <w:r>
        <w:t>jasmonates</w:t>
      </w:r>
      <w:proofErr w:type="spellEnd"/>
      <w:r>
        <w:t xml:space="preserve"> and </w:t>
      </w:r>
      <w:proofErr w:type="spellStart"/>
      <w:r>
        <w:t>jasmonic</w:t>
      </w:r>
      <w:proofErr w:type="spellEnd"/>
      <w:r>
        <w:t xml:space="preserve"> acid as elicitor-based seed treatment to manage insect pests gain</w:t>
      </w:r>
      <w:ins w:id="511" w:author="Gen-Chang Hsu" w:date="2024-04-28T12:45:00Z">
        <w:r w:rsidR="000A4332">
          <w:t>s</w:t>
        </w:r>
      </w:ins>
      <w:r>
        <w:t xml:space="preserve"> momentum, our work shows the potential for MeJA to induce resistance against seed corn maggot herbivory in corn. Our work brings clarity on </w:t>
      </w:r>
      <w:r w:rsidR="00611EC8">
        <w:t>four</w:t>
      </w:r>
      <w:r>
        <w:t xml:space="preserve"> key considerations for using </w:t>
      </w:r>
      <w:del w:id="512" w:author="Gen-Chang Hsu" w:date="2024-04-28T12:46:00Z">
        <w:r w:rsidDel="000A4332">
          <w:delText>methyl jasmonate</w:delText>
        </w:r>
      </w:del>
      <w:ins w:id="513" w:author="Gen-Chang Hsu" w:date="2024-04-28T12:46:00Z">
        <w:r w:rsidR="000A4332">
          <w:t>MeJA</w:t>
        </w:r>
      </w:ins>
      <w:r>
        <w:t xml:space="preserve"> as seed treatment</w:t>
      </w:r>
      <w:ins w:id="514" w:author="Gen-Chang Hsu" w:date="2024-04-28T12:46:00Z">
        <w:r w:rsidR="000A4332">
          <w:t>s</w:t>
        </w:r>
      </w:ins>
      <w:r>
        <w:t xml:space="preserve"> to combat seed corn maggot herbivory. First, we show that a concentration as low as 0.2</w:t>
      </w:r>
      <w:ins w:id="515" w:author="Gen-Chang Hsu" w:date="2024-04-28T12:46:00Z">
        <w:r w:rsidR="000A4332">
          <w:t xml:space="preserve"> </w:t>
        </w:r>
      </w:ins>
      <w:r>
        <w:t>mM MeJA can be an optimal dose to treat corn seeds by either soaking seeds overnight or</w:t>
      </w:r>
      <w:ins w:id="516" w:author="Gen-Chang Hsu" w:date="2024-04-28T12:46:00Z">
        <w:r w:rsidR="000A4332">
          <w:t xml:space="preserve"> by applying</w:t>
        </w:r>
      </w:ins>
      <w:r>
        <w:t xml:space="preserve"> </w:t>
      </w:r>
      <w:ins w:id="517" w:author="Gen-Chang Hsu" w:date="2024-04-28T12:47:00Z">
        <w:r w:rsidR="000A4332">
          <w:t xml:space="preserve">a </w:t>
        </w:r>
      </w:ins>
      <w:r w:rsidR="00DF46FB">
        <w:t xml:space="preserve">conventional seed treatment </w:t>
      </w:r>
      <w:r w:rsidR="00563EB3">
        <w:t>with MeJA</w:t>
      </w:r>
      <w:r>
        <w:t xml:space="preserve"> to induce host plant resistance without significantly affecting seed germination</w:t>
      </w:r>
      <w:r w:rsidR="003405E9">
        <w:t xml:space="preserve"> </w:t>
      </w:r>
      <w:ins w:id="518" w:author="Gen-Chang Hsu" w:date="2024-04-28T12:47:00Z">
        <w:r w:rsidR="000A4332">
          <w:t>(</w:t>
        </w:r>
      </w:ins>
      <w:r w:rsidR="003405E9">
        <w:t>Fig</w:t>
      </w:r>
      <w:ins w:id="519" w:author="Gen-Chang Hsu" w:date="2024-04-28T12:47:00Z">
        <w:r w:rsidR="000A4332">
          <w:t>.</w:t>
        </w:r>
      </w:ins>
      <w:r w:rsidR="003405E9">
        <w:t xml:space="preserve"> 1</w:t>
      </w:r>
      <w:commentRangeStart w:id="520"/>
      <w:proofErr w:type="gramStart"/>
      <w:r w:rsidR="003405E9">
        <w:t>a,c</w:t>
      </w:r>
      <w:commentRangeEnd w:id="520"/>
      <w:proofErr w:type="gramEnd"/>
      <w:r w:rsidR="000A4332">
        <w:rPr>
          <w:rStyle w:val="CommentReference"/>
        </w:rPr>
        <w:commentReference w:id="520"/>
      </w:r>
      <w:r w:rsidR="003405E9">
        <w:t>)</w:t>
      </w:r>
      <w:r>
        <w:t>. Second, we show that seeds</w:t>
      </w:r>
      <w:del w:id="521" w:author="Gen-Chang Hsu" w:date="2024-04-28T12:47:00Z">
        <w:r w:rsidDel="000A4332">
          <w:delText xml:space="preserve"> that are</w:delText>
        </w:r>
      </w:del>
      <w:r>
        <w:t xml:space="preserve"> soaked with 0.2</w:t>
      </w:r>
      <w:ins w:id="522" w:author="Gen-Chang Hsu" w:date="2024-04-28T12:47:00Z">
        <w:r w:rsidR="000A4332">
          <w:t xml:space="preserve"> </w:t>
        </w:r>
      </w:ins>
      <w:r>
        <w:t xml:space="preserve">mM MeJA solution or </w:t>
      </w:r>
      <w:r w:rsidR="00563EB3">
        <w:t>treated</w:t>
      </w:r>
      <w:r>
        <w:t xml:space="preserve"> with </w:t>
      </w:r>
      <w:r w:rsidR="00563EB3">
        <w:t xml:space="preserve">a conventional seed treatment of </w:t>
      </w:r>
      <w:r>
        <w:t>an equivalent amount of MeJA with a seed coating matrix are both equally effective in deterring adult flies from ovipositing on treated seeds</w:t>
      </w:r>
      <w:r w:rsidR="003405E9">
        <w:t xml:space="preserve"> (Fig</w:t>
      </w:r>
      <w:ins w:id="523" w:author="Gen-Chang Hsu" w:date="2024-04-28T12:48:00Z">
        <w:r w:rsidR="000A4332">
          <w:t>.</w:t>
        </w:r>
      </w:ins>
      <w:r w:rsidR="003405E9">
        <w:t xml:space="preserve"> 2 a-d)</w:t>
      </w:r>
      <w:r>
        <w:t>. Third, the induction of host plant resistance can deter adult flies from oviposition at temperatures as low as 5-15°C</w:t>
      </w:r>
      <w:r w:rsidR="003405E9">
        <w:t xml:space="preserve"> (Fig</w:t>
      </w:r>
      <w:ins w:id="524" w:author="Gen-Chang Hsu" w:date="2024-04-28T12:48:00Z">
        <w:r w:rsidR="000A4332">
          <w:t>.</w:t>
        </w:r>
      </w:ins>
      <w:r w:rsidR="003405E9">
        <w:t xml:space="preserve"> 4c)</w:t>
      </w:r>
      <w:r>
        <w:t>. This is especially significant in this system since adult flies</w:t>
      </w:r>
      <w:del w:id="525" w:author="Gen-Chang Hsu" w:date="2024-04-28T12:48:00Z">
        <w:r w:rsidDel="000A4332">
          <w:delText xml:space="preserve"> of seed corn maggots</w:delText>
        </w:r>
      </w:del>
      <w:r>
        <w:t xml:space="preserve"> emerge in late spring when the temperatures in temperate corn growing regions tend to be cool (</w:t>
      </w:r>
      <w:commentRangeStart w:id="526"/>
      <w:r>
        <w:t>Poveda lab</w:t>
      </w:r>
      <w:commentRangeEnd w:id="526"/>
      <w:r w:rsidR="000A4332">
        <w:rPr>
          <w:rStyle w:val="CommentReference"/>
        </w:rPr>
        <w:commentReference w:id="526"/>
      </w:r>
      <w:r>
        <w:t xml:space="preserve">, personal communication). </w:t>
      </w:r>
      <w:r w:rsidR="00611EC8" w:rsidRPr="00611EC8">
        <w:t>Fourth, an optimal dos</w:t>
      </w:r>
      <w:ins w:id="527" w:author="Gen-Chang Hsu" w:date="2024-04-28T12:50:00Z">
        <w:r w:rsidR="000A4332">
          <w:t>e</w:t>
        </w:r>
      </w:ins>
      <w:del w:id="528" w:author="Gen-Chang Hsu" w:date="2024-04-28T12:50:00Z">
        <w:r w:rsidR="00611EC8" w:rsidRPr="00611EC8" w:rsidDel="000A4332">
          <w:delText>age</w:delText>
        </w:r>
      </w:del>
      <w:r w:rsidR="00611EC8" w:rsidRPr="00611EC8">
        <w:t xml:space="preserve"> of MeJA needs to be established for commercial varieties using conventional seed treatment application. Moreover, there may be varietal differences in dos</w:t>
      </w:r>
      <w:ins w:id="529" w:author="Gen-Chang Hsu" w:date="2024-04-28T12:50:00Z">
        <w:r w:rsidR="000A4332">
          <w:t>e</w:t>
        </w:r>
      </w:ins>
      <w:del w:id="530" w:author="Gen-Chang Hsu" w:date="2024-04-28T12:50:00Z">
        <w:r w:rsidR="00611EC8" w:rsidRPr="00611EC8" w:rsidDel="000A4332">
          <w:delText>age</w:delText>
        </w:r>
      </w:del>
      <w:r w:rsidR="00611EC8" w:rsidRPr="00611EC8">
        <w:t xml:space="preserve"> response to MeJA. For example, a four-fold difference in seed uptake of a model nonionic compound was measured between two inbred lines (Yang et al., 2018a). Collectively,</w:t>
      </w:r>
      <w:r>
        <w:t xml:space="preserve"> the use of MeJA </w:t>
      </w:r>
      <w:commentRangeStart w:id="531"/>
      <w:r>
        <w:t>as a seed treatment</w:t>
      </w:r>
      <w:commentRangeEnd w:id="531"/>
      <w:r w:rsidR="000A4332">
        <w:rPr>
          <w:rStyle w:val="CommentReference"/>
        </w:rPr>
        <w:commentReference w:id="531"/>
      </w:r>
      <w:r>
        <w:t xml:space="preserve"> has the potential to be a viable method for corn growers. </w:t>
      </w:r>
    </w:p>
    <w:p w14:paraId="35102A57" w14:textId="76238621" w:rsidR="323A0AE8" w:rsidRDefault="39B25D23" w:rsidP="323A0AE8">
      <w:pPr>
        <w:ind w:firstLine="720"/>
      </w:pPr>
      <w:r>
        <w:t>In different plant species, the dose of MeJA affects the trade-off between growth and resistance. For example, rice seeds treated with 2.5</w:t>
      </w:r>
      <w:ins w:id="532" w:author="Gen-Chang Hsu" w:date="2024-04-28T12:52:00Z">
        <w:r w:rsidR="000A4332">
          <w:t xml:space="preserve"> </w:t>
        </w:r>
      </w:ins>
      <w:r>
        <w:t xml:space="preserve">mM </w:t>
      </w:r>
      <w:del w:id="533" w:author="Gen-Chang Hsu" w:date="2024-04-28T12:52:00Z">
        <w:r w:rsidDel="000A4332">
          <w:delText>methyl jasmonate</w:delText>
        </w:r>
      </w:del>
      <w:ins w:id="534" w:author="Gen-Chang Hsu" w:date="2024-04-28T12:52:00Z">
        <w:r w:rsidR="000A4332">
          <w:t>MeJA</w:t>
        </w:r>
      </w:ins>
      <w:r>
        <w:t xml:space="preserve"> induce resistance against rice weevil while maintaining growth, and tomato seeds treated with a 0.05 - 1 mM dose of </w:t>
      </w:r>
      <w:del w:id="535" w:author="Gen-Chang Hsu" w:date="2024-04-28T12:52:00Z">
        <w:r w:rsidDel="000A4332">
          <w:delText>methyl jasmonate</w:delText>
        </w:r>
      </w:del>
      <w:ins w:id="536" w:author="Gen-Chang Hsu" w:date="2024-04-28T12:52:00Z">
        <w:r w:rsidR="000A4332">
          <w:t>MeJA</w:t>
        </w:r>
      </w:ins>
      <w:r>
        <w:t xml:space="preserve"> suppress tomato fruit worm larval performance while maintaining growth and germination </w:t>
      </w:r>
      <w:sdt>
        <w:sdtPr>
          <w:rPr>
            <w:color w:val="000000"/>
          </w:rPr>
          <w:tag w:val="MENDELEY_CITATION_v3_eyJjaXRhdGlvbklEIjoiTUVOREVMRVlfQ0lUQVRJT05fNTk1YjQ2ZDUtYTJlOS00MjE1LWIwNDYtNDM1OGU1NjYwMmRlIiwicHJvcGVydGllcyI6eyJub3RlSW5kZXgiOjB9LCJpc0VkaXRlZCI6ZmFsc2UsIm1hbnVhbE92ZXJyaWRlIjp7ImlzTWFudWFsbHlPdmVycmlkZGVuIjpmYWxzZSwiY2l0ZXByb2NUZXh0IjoiKFBhdWRlbCBldCBhbC4sIDIwMTQ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V19"/>
          <w:id w:val="-379475660"/>
          <w:placeholder>
            <w:docPart w:val="DefaultPlaceholder_-1854013440"/>
          </w:placeholder>
        </w:sdtPr>
        <w:sdtContent>
          <w:r w:rsidR="007A2D69" w:rsidRPr="007A2D69">
            <w:rPr>
              <w:color w:val="000000"/>
            </w:rPr>
            <w:t>(Paudel et al., 2014)</w:t>
          </w:r>
        </w:sdtContent>
      </w:sdt>
      <w:r>
        <w:t xml:space="preserve">. Worral et al. (2012) showed that performance of spider mites, </w:t>
      </w:r>
      <w:r w:rsidRPr="39B25D23">
        <w:rPr>
          <w:i/>
          <w:iCs/>
        </w:rPr>
        <w:t xml:space="preserve">Manduca </w:t>
      </w:r>
      <w:proofErr w:type="spellStart"/>
      <w:r w:rsidRPr="39B25D23">
        <w:rPr>
          <w:i/>
          <w:iCs/>
        </w:rPr>
        <w:t>sexta</w:t>
      </w:r>
      <w:proofErr w:type="spellEnd"/>
      <w:r w:rsidRPr="39B25D23">
        <w:rPr>
          <w:i/>
          <w:iCs/>
        </w:rPr>
        <w:t xml:space="preserve"> </w:t>
      </w:r>
      <w:r>
        <w:t xml:space="preserve">and </w:t>
      </w:r>
      <w:proofErr w:type="spellStart"/>
      <w:r w:rsidRPr="39B25D23">
        <w:rPr>
          <w:i/>
          <w:iCs/>
        </w:rPr>
        <w:t>Myzus</w:t>
      </w:r>
      <w:proofErr w:type="spellEnd"/>
      <w:r w:rsidRPr="39B25D23">
        <w:rPr>
          <w:i/>
          <w:iCs/>
        </w:rPr>
        <w:t xml:space="preserve"> </w:t>
      </w:r>
      <w:proofErr w:type="spellStart"/>
      <w:r w:rsidRPr="39B25D23">
        <w:rPr>
          <w:i/>
          <w:iCs/>
        </w:rPr>
        <w:t>persicae</w:t>
      </w:r>
      <w:proofErr w:type="spellEnd"/>
      <w:r>
        <w:t xml:space="preserve"> on tomato plants </w:t>
      </w:r>
      <w:ins w:id="537" w:author="Gen-Chang Hsu" w:date="2024-04-28T12:53:00Z">
        <w:r w:rsidR="000A4332">
          <w:t>is</w:t>
        </w:r>
      </w:ins>
      <w:del w:id="538" w:author="Gen-Chang Hsu" w:date="2024-04-28T12:53:00Z">
        <w:r w:rsidDel="000A4332">
          <w:delText>was</w:delText>
        </w:r>
      </w:del>
      <w:r>
        <w:t xml:space="preserve"> reduced when seeds were treated with 3</w:t>
      </w:r>
      <w:ins w:id="539" w:author="Gen-Chang Hsu" w:date="2024-04-28T12:53:00Z">
        <w:r w:rsidR="000A4332">
          <w:t xml:space="preserve"> </w:t>
        </w:r>
      </w:ins>
      <w:r>
        <w:t xml:space="preserve">mM </w:t>
      </w:r>
      <w:del w:id="540" w:author="Gen-Chang Hsu" w:date="2024-04-28T12:53:00Z">
        <w:r w:rsidDel="000A4332">
          <w:delText>methyl jasmonate</w:delText>
        </w:r>
      </w:del>
      <w:ins w:id="541" w:author="Gen-Chang Hsu" w:date="2024-04-28T12:53:00Z">
        <w:r w:rsidR="000A4332">
          <w:t>MeJA</w:t>
        </w:r>
      </w:ins>
      <w:r>
        <w:t>. While the root length was shorter in seedlings emerging from 3</w:t>
      </w:r>
      <w:ins w:id="542" w:author="Gen-Chang Hsu" w:date="2024-04-28T12:53:00Z">
        <w:r w:rsidR="000A4332">
          <w:t xml:space="preserve"> </w:t>
        </w:r>
      </w:ins>
      <w:r>
        <w:t xml:space="preserve">mM MeJA treated seeds compared to untreated controls, there was no long-term effect on plant height and fruit weight </w:t>
      </w:r>
      <w:sdt>
        <w:sdtPr>
          <w:rPr>
            <w:color w:val="000000"/>
          </w:rPr>
          <w:tag w:val="MENDELEY_CITATION_v3_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"/>
          <w:id w:val="-2054456212"/>
          <w:placeholder>
            <w:docPart w:val="DefaultPlaceholder_-1854013440"/>
          </w:placeholder>
        </w:sdtPr>
        <w:sdtContent>
          <w:r w:rsidR="007A2D69" w:rsidRPr="007A2D69">
            <w:rPr>
              <w:color w:val="000000"/>
            </w:rPr>
            <w:t>(Worrall et al., 2012)</w:t>
          </w:r>
        </w:sdtContent>
      </w:sdt>
      <w:r>
        <w:t>. In our system, corn seeds treated with any concentration of MeJA between 0.2</w:t>
      </w:r>
      <w:ins w:id="543" w:author="Gen-Chang Hsu" w:date="2024-04-28T12:53:00Z">
        <w:r w:rsidR="000A4332">
          <w:t xml:space="preserve"> </w:t>
        </w:r>
      </w:ins>
      <w:r>
        <w:t xml:space="preserve">mM to 0.8 mM using the wet or </w:t>
      </w:r>
      <w:r w:rsidR="00611EC8">
        <w:t xml:space="preserve">conventional seed treatment </w:t>
      </w:r>
      <w:r>
        <w:t xml:space="preserve">method showed no difference in percent germination 5 days after sowing. </w:t>
      </w:r>
      <w:del w:id="544" w:author="Gen-Chang Hsu" w:date="2024-04-28T12:53:00Z">
        <w:r w:rsidDel="000A4332">
          <w:delText xml:space="preserve"> </w:delText>
        </w:r>
      </w:del>
      <w:del w:id="545" w:author="Gen-Chang Hsu" w:date="2024-04-28T12:54:00Z">
        <w:r w:rsidDel="000A4332">
          <w:delText>When we look at the daily germination in the wet treatment, we see some delays, but converged by day 5</w:delText>
        </w:r>
      </w:del>
      <w:ins w:id="546" w:author="Gen-Chang Hsu" w:date="2024-04-28T12:54:00Z">
        <w:r w:rsidR="000A4332">
          <w:t xml:space="preserve">Although we did observe </w:t>
        </w:r>
      </w:ins>
      <w:ins w:id="547" w:author="Gen-Chang Hsu" w:date="2024-04-28T12:55:00Z">
        <w:r w:rsidR="000A4332">
          <w:t>a</w:t>
        </w:r>
      </w:ins>
      <w:ins w:id="548" w:author="Gen-Chang Hsu" w:date="2024-04-28T12:54:00Z">
        <w:r w:rsidR="000A4332">
          <w:t xml:space="preserve"> delay in the daily germination in the wet treatment, the seedlings growth converged by day 5</w:t>
        </w:r>
      </w:ins>
      <w:r>
        <w:t xml:space="preserve">. This delay in germination may have caused the reduction in plant height seen at </w:t>
      </w:r>
      <w:del w:id="549" w:author="Gen-Chang Hsu" w:date="2024-04-28T12:55:00Z">
        <w:r w:rsidDel="000A4332">
          <w:delText xml:space="preserve">14 </w:delText>
        </w:r>
      </w:del>
      <w:r>
        <w:t>day</w:t>
      </w:r>
      <w:ins w:id="550" w:author="Gen-Chang Hsu" w:date="2024-04-28T12:55:00Z">
        <w:r w:rsidR="000A4332">
          <w:t xml:space="preserve"> 14</w:t>
        </w:r>
      </w:ins>
      <w:del w:id="551" w:author="Gen-Chang Hsu" w:date="2024-04-28T12:55:00Z">
        <w:r w:rsidDel="000A4332">
          <w:delText>s</w:delText>
        </w:r>
      </w:del>
      <w:r>
        <w:t xml:space="preserve"> in the wet treatment</w:t>
      </w:r>
      <w:ins w:id="552" w:author="Gen-Chang Hsu" w:date="2024-04-28T12:55:00Z">
        <w:r w:rsidR="000A4332">
          <w:t>.</w:t>
        </w:r>
      </w:ins>
      <w:del w:id="553" w:author="Gen-Chang Hsu" w:date="2024-04-28T12:55:00Z">
        <w:r w:rsidDel="000A4332">
          <w:delText>,</w:delText>
        </w:r>
      </w:del>
      <w:r>
        <w:t xml:space="preserve"> </w:t>
      </w:r>
      <w:ins w:id="554" w:author="Gen-Chang Hsu" w:date="2024-04-28T12:55:00Z">
        <w:r w:rsidR="000A4332">
          <w:t>H</w:t>
        </w:r>
      </w:ins>
      <w:del w:id="555" w:author="Gen-Chang Hsu" w:date="2024-04-28T12:55:00Z">
        <w:r w:rsidDel="000A4332">
          <w:delText>h</w:delText>
        </w:r>
      </w:del>
      <w:r>
        <w:t>owever</w:t>
      </w:r>
      <w:ins w:id="556" w:author="Gen-Chang Hsu" w:date="2024-04-28T12:55:00Z">
        <w:r w:rsidR="000A4332">
          <w:t>,</w:t>
        </w:r>
      </w:ins>
      <w:r>
        <w:t xml:space="preserve"> in the </w:t>
      </w:r>
      <w:r w:rsidR="00611EC8">
        <w:t xml:space="preserve">conventional seed </w:t>
      </w:r>
      <w:r>
        <w:t>treatment</w:t>
      </w:r>
      <w:r w:rsidR="00611EC8">
        <w:t>s</w:t>
      </w:r>
      <w:ins w:id="557" w:author="Gen-Chang Hsu" w:date="2024-04-28T12:55:00Z">
        <w:r w:rsidR="000A4332">
          <w:t>,</w:t>
        </w:r>
      </w:ins>
      <w:r>
        <w:t xml:space="preserve"> we </w:t>
      </w:r>
      <w:proofErr w:type="spellStart"/>
      <w:r>
        <w:t>d</w:t>
      </w:r>
      <w:ins w:id="558" w:author="Gen-Chang Hsu" w:date="2024-04-28T12:55:00Z">
        <w:r w:rsidR="000A4332">
          <w:t>did</w:t>
        </w:r>
        <w:proofErr w:type="spellEnd"/>
        <w:r w:rsidR="000A4332">
          <w:t xml:space="preserve"> not</w:t>
        </w:r>
      </w:ins>
      <w:del w:id="559" w:author="Gen-Chang Hsu" w:date="2024-04-28T12:55:00Z">
        <w:r w:rsidDel="000A4332">
          <w:delText>on’t</w:delText>
        </w:r>
      </w:del>
      <w:r>
        <w:t xml:space="preserve"> see any differences in plant height. Therefore, the costs of the </w:t>
      </w:r>
      <w:r w:rsidR="00611EC8">
        <w:t xml:space="preserve">conventional seed </w:t>
      </w:r>
      <w:r>
        <w:t xml:space="preserve">treatment method appeared less than the aqueous method. While the bioassays in this study focused on the 0.2 and 0.4 mM MeJA treatment, the low costs of growth even at higher concentrations may allow for higher doses in the field. Taken together, </w:t>
      </w:r>
      <w:del w:id="560" w:author="Gen-Chang Hsu" w:date="2024-04-28T12:55:00Z">
        <w:r w:rsidDel="000A4332">
          <w:delText xml:space="preserve"> </w:delText>
        </w:r>
      </w:del>
      <w:r>
        <w:t>the dose of MeJA needed to treat seeds is unique to each plant species</w:t>
      </w:r>
      <w:ins w:id="561" w:author="Gen-Chang Hsu" w:date="2024-04-28T12:56:00Z">
        <w:r w:rsidR="000A4332">
          <w:t>,</w:t>
        </w:r>
      </w:ins>
      <w:r>
        <w:t xml:space="preserve"> but</w:t>
      </w:r>
      <w:del w:id="562" w:author="Gen-Chang Hsu" w:date="2024-04-28T12:56:00Z">
        <w:r w:rsidDel="00D2533E">
          <w:delText xml:space="preserve"> that</w:delText>
        </w:r>
      </w:del>
      <w:r>
        <w:t xml:space="preserve"> it is possible to find doses of MeJA that can induce resistance without incurring a high growth cost. </w:t>
      </w:r>
    </w:p>
    <w:p w14:paraId="19EE0CBC" w14:textId="254C66C6" w:rsidR="733C5C36" w:rsidRDefault="5C1018BF" w:rsidP="6825DA81">
      <w:pPr>
        <w:ind w:firstLine="720"/>
      </w:pPr>
      <w:r>
        <w:t xml:space="preserve">Prior research has shown that metabolic activity of the germinating seeds drives adult </w:t>
      </w:r>
      <w:ins w:id="563" w:author="Gen-Chang Hsu" w:date="2024-04-28T12:56:00Z">
        <w:r w:rsidR="00715332">
          <w:t xml:space="preserve">fly </w:t>
        </w:r>
      </w:ins>
      <w:r>
        <w:t>preference. Weston and Miller (1989) found that the</w:t>
      </w:r>
      <w:del w:id="564" w:author="Gen-Chang Hsu" w:date="2024-04-28T12:56:00Z">
        <w:r w:rsidDel="00715332">
          <w:delText xml:space="preserve"> </w:delText>
        </w:r>
        <w:r w:rsidRPr="5C1018BF" w:rsidDel="00715332">
          <w:rPr>
            <w:i/>
            <w:iCs/>
          </w:rPr>
          <w:delText>Delia platura</w:delText>
        </w:r>
      </w:del>
      <w:r>
        <w:t xml:space="preserve"> adults prefer</w:t>
      </w:r>
      <w:del w:id="565" w:author="Gen-Chang Hsu" w:date="2024-04-28T12:56:00Z">
        <w:r w:rsidDel="00715332">
          <w:delText>red</w:delText>
        </w:r>
      </w:del>
      <w:r>
        <w:t xml:space="preserve"> to lay eggs on germinating lima bean seedlings over surrogate artificial seedlings, suggesting that the flies do not need visual cues from the germinating seeds but are attracted to other chemical stimulus from the germinating seeds </w:t>
      </w:r>
      <w:sdt>
        <w:sdtPr>
          <w:rPr>
            <w:color w:val="000000"/>
          </w:rPr>
          <w:tag w:val="MENDELEY_CITATION_v3_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"/>
          <w:id w:val="1248616406"/>
          <w:placeholder>
            <w:docPart w:val="DefaultPlaceholder_-1854013440"/>
          </w:placeholder>
        </w:sdtPr>
        <w:sdtContent>
          <w:r w:rsidR="007A2D69" w:rsidRPr="007A2D69">
            <w:rPr>
              <w:rFonts w:eastAsia="Times New Roman"/>
              <w:color w:val="000000"/>
            </w:rPr>
            <w:t>(Weston and Miller, 1989)</w:t>
          </w:r>
        </w:sdtContent>
      </w:sdt>
      <w:r>
        <w:t>.</w:t>
      </w:r>
      <w:r w:rsidR="00162B1C">
        <w:t xml:space="preserve"> Likewise, in corn most of the oviposit</w:t>
      </w:r>
      <w:r w:rsidR="00604958">
        <w:t>i</w:t>
      </w:r>
      <w:r w:rsidR="00162B1C">
        <w:t xml:space="preserve">on by </w:t>
      </w:r>
      <w:r w:rsidR="00162B1C" w:rsidRPr="00563EB3">
        <w:rPr>
          <w:i/>
          <w:iCs/>
        </w:rPr>
        <w:t>D.</w:t>
      </w:r>
      <w:ins w:id="566" w:author="Gen-Chang Hsu" w:date="2024-04-28T12:57:00Z">
        <w:r w:rsidR="00715332">
          <w:rPr>
            <w:i/>
            <w:iCs/>
          </w:rPr>
          <w:t xml:space="preserve"> </w:t>
        </w:r>
      </w:ins>
      <w:proofErr w:type="spellStart"/>
      <w:r w:rsidR="00162B1C" w:rsidRPr="00563EB3">
        <w:rPr>
          <w:i/>
          <w:iCs/>
        </w:rPr>
        <w:t>platura</w:t>
      </w:r>
      <w:proofErr w:type="spellEnd"/>
      <w:r w:rsidR="00162B1C">
        <w:t xml:space="preserve"> happens before the seedlings have </w:t>
      </w:r>
      <w:r w:rsidR="00162B1C">
        <w:lastRenderedPageBreak/>
        <w:t xml:space="preserve">emerged from the </w:t>
      </w:r>
      <w:r w:rsidR="00604958">
        <w:t xml:space="preserve">soil. </w:t>
      </w:r>
      <w:del w:id="567" w:author="Gen-Chang Hsu" w:date="2024-04-28T12:57:00Z">
        <w:r w:rsidDel="00715332">
          <w:delText xml:space="preserve"> </w:delText>
        </w:r>
      </w:del>
      <w:r>
        <w:t xml:space="preserve">MeJA </w:t>
      </w:r>
      <w:r w:rsidR="00A669AB">
        <w:t xml:space="preserve">seed </w:t>
      </w:r>
      <w:r>
        <w:t>treatment is known to affect volatile emissions from</w:t>
      </w:r>
      <w:r w:rsidR="00A669AB">
        <w:t xml:space="preserve"> plants emerging from treated seeds </w:t>
      </w:r>
      <w:sdt>
        <w:sdtPr>
          <w:rPr>
            <w:color w:val="000000"/>
          </w:rPr>
          <w:tag w:val="MENDELEY_CITATION_v3_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"/>
          <w:id w:val="-1653290035"/>
          <w:placeholder>
            <w:docPart w:val="DefaultPlaceholder_-1854013440"/>
          </w:placeholder>
        </w:sdtPr>
        <w:sdtContent>
          <w:r w:rsidR="007A2D69" w:rsidRPr="007A2D69">
            <w:rPr>
              <w:color w:val="000000"/>
            </w:rPr>
            <w:t xml:space="preserve">(Smart et al., 2013; </w:t>
          </w:r>
          <w:proofErr w:type="spellStart"/>
          <w:r w:rsidR="007A2D69" w:rsidRPr="007A2D69">
            <w:rPr>
              <w:color w:val="000000"/>
            </w:rPr>
            <w:t>Strapasson</w:t>
          </w:r>
          <w:proofErr w:type="spellEnd"/>
          <w:r w:rsidR="007A2D69" w:rsidRPr="007A2D69">
            <w:rPr>
              <w:color w:val="000000"/>
            </w:rPr>
            <w:t xml:space="preserve"> et al., 2014)</w:t>
          </w:r>
        </w:sdtContent>
      </w:sdt>
      <w:r>
        <w:t>. Volatile compounds from MeJA treated lupin seeds deter oviposition</w:t>
      </w:r>
      <w:r w:rsidRPr="5C1018BF">
        <w:rPr>
          <w:i/>
          <w:iCs/>
        </w:rPr>
        <w:t xml:space="preserve"> </w:t>
      </w:r>
      <w:r>
        <w:t xml:space="preserve">by </w:t>
      </w:r>
      <w:r w:rsidRPr="5C1018BF">
        <w:rPr>
          <w:i/>
          <w:iCs/>
        </w:rPr>
        <w:t>D</w:t>
      </w:r>
      <w:ins w:id="568" w:author="Gen-Chang Hsu" w:date="2024-04-28T12:57:00Z">
        <w:r w:rsidR="00715332">
          <w:rPr>
            <w:i/>
            <w:iCs/>
          </w:rPr>
          <w:t>.</w:t>
        </w:r>
      </w:ins>
      <w:del w:id="569" w:author="Gen-Chang Hsu" w:date="2024-04-28T12:57:00Z">
        <w:r w:rsidRPr="5C1018BF" w:rsidDel="00715332">
          <w:rPr>
            <w:i/>
            <w:iCs/>
          </w:rPr>
          <w:delText>elia</w:delText>
        </w:r>
      </w:del>
      <w:r w:rsidRPr="5C1018BF">
        <w:rPr>
          <w:i/>
          <w:iCs/>
        </w:rPr>
        <w:t xml:space="preserve"> </w:t>
      </w:r>
      <w:proofErr w:type="spellStart"/>
      <w:r w:rsidRPr="5C1018BF">
        <w:rPr>
          <w:i/>
          <w:iCs/>
        </w:rPr>
        <w:t>platur</w:t>
      </w:r>
      <w:r w:rsidRPr="007A2D69">
        <w:rPr>
          <w:i/>
          <w:iCs/>
        </w:rPr>
        <w:t>a</w:t>
      </w:r>
      <w:proofErr w:type="spellEnd"/>
      <w:r w:rsidR="007A2D69">
        <w:rPr>
          <w:i/>
          <w:iCs/>
        </w:rPr>
        <w:t xml:space="preserve"> </w:t>
      </w:r>
      <w:sdt>
        <w:sdtPr>
          <w:rPr>
            <w:iCs/>
            <w:color w:val="000000"/>
          </w:rPr>
          <w:tag w:val="MENDELEY_CITATION_v3_eyJjaXRhdGlvbklEIjoiTUVOREVMRVlfQ0lUQVRJT05fMGU1NGE2MjUtZmIxNC00YzFiLTkyNTctNTMyZDJjMDI2OGQy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1083192539"/>
          <w:placeholder>
            <w:docPart w:val="DefaultPlaceholder_-1854013440"/>
          </w:placeholder>
        </w:sdtPr>
        <w:sdtContent>
          <w:r w:rsidR="007A2D69" w:rsidRPr="007A2D69">
            <w:rPr>
              <w:iCs/>
              <w:color w:val="000000"/>
            </w:rPr>
            <w:t>(Erazo-Garcia et al., 2021)</w:t>
          </w:r>
        </w:sdtContent>
      </w:sdt>
      <w:r>
        <w:t xml:space="preserve">. Volatiles </w:t>
      </w:r>
      <w:ins w:id="570" w:author="Gen-Chang Hsu" w:date="2024-04-28T12:57:00Z">
        <w:r w:rsidR="00715332">
          <w:t>may</w:t>
        </w:r>
      </w:ins>
      <w:del w:id="571" w:author="Gen-Chang Hsu" w:date="2024-04-28T12:57:00Z">
        <w:r w:rsidDel="00715332">
          <w:delText xml:space="preserve">could be </w:delText>
        </w:r>
      </w:del>
      <w:ins w:id="572" w:author="Gen-Chang Hsu" w:date="2024-04-28T12:57:00Z">
        <w:r w:rsidR="00715332">
          <w:t xml:space="preserve"> </w:t>
        </w:r>
      </w:ins>
      <w:r>
        <w:t>play</w:t>
      </w:r>
      <w:del w:id="573" w:author="Gen-Chang Hsu" w:date="2024-04-28T12:57:00Z">
        <w:r w:rsidDel="00715332">
          <w:delText>ing</w:delText>
        </w:r>
      </w:del>
      <w:r>
        <w:t xml:space="preserve"> a role in oviposition decisions on corn seeds. Our results with stage matched seeds </w:t>
      </w:r>
      <w:ins w:id="574" w:author="Gen-Chang Hsu" w:date="2024-04-28T12:58:00Z">
        <w:r w:rsidR="00715332">
          <w:t>suggest</w:t>
        </w:r>
      </w:ins>
      <w:del w:id="575" w:author="Gen-Chang Hsu" w:date="2024-04-28T12:58:00Z">
        <w:r w:rsidDel="00715332">
          <w:delText>show</w:delText>
        </w:r>
      </w:del>
      <w:r>
        <w:t xml:space="preserve"> that the precise developmental stage in the days immediately after germination is not the determinant of where </w:t>
      </w:r>
      <w:ins w:id="576" w:author="Gen-Chang Hsu" w:date="2024-04-28T12:58:00Z">
        <w:r w:rsidR="00715332">
          <w:t xml:space="preserve">the </w:t>
        </w:r>
      </w:ins>
      <w:r>
        <w:t>eggs are laid</w:t>
      </w:r>
      <w:ins w:id="577" w:author="Gen-Chang Hsu" w:date="2024-04-28T12:59:00Z">
        <w:r w:rsidR="00715332">
          <w:t>. Rather,</w:t>
        </w:r>
      </w:ins>
      <w:del w:id="578" w:author="Gen-Chang Hsu" w:date="2024-04-28T12:59:00Z">
        <w:r w:rsidDel="00715332">
          <w:delText>, also suggesting tha</w:delText>
        </w:r>
      </w:del>
      <w:del w:id="579" w:author="Gen-Chang Hsu" w:date="2024-04-28T12:58:00Z">
        <w:r w:rsidDel="00715332">
          <w:delText>t</w:delText>
        </w:r>
      </w:del>
      <w:r>
        <w:t xml:space="preserve"> it is chemosensory information from the MeJA treated corn seeds that causes reduced oviposition. Although larvae performance could have been affected by host volatiles, MeJA could also affect other seed and seedling traits. For example, in lupin, MeJA seed treatment induces expression of genes involved in </w:t>
      </w:r>
      <w:proofErr w:type="spellStart"/>
      <w:r>
        <w:t>jasmonate</w:t>
      </w:r>
      <w:proofErr w:type="spellEnd"/>
      <w:r>
        <w:t xml:space="preserve"> biosynthesis, including lipoxygenase and allene oxide synthase, as well as terpene synthesis and the antioxidant pathway in the embryonic ax</w:t>
      </w:r>
      <w:r w:rsidRPr="007A2D69">
        <w:t>is</w:t>
      </w:r>
      <w:r w:rsidR="007A2D69">
        <w:t xml:space="preserve"> </w:t>
      </w:r>
      <w:sdt>
        <w:sdtPr>
          <w:rPr>
            <w:color w:val="000000"/>
          </w:rPr>
          <w:tag w:val="MENDELEY_CITATION_v3_eyJjaXRhdGlvbklEIjoiTUVOREVMRVlfQ0lUQVRJT05fZGM1ZTIxMzItZTc3Zi00ZmRjLWJhZDYtNmFmYzg4NzUyYzZl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713245655"/>
          <w:placeholder>
            <w:docPart w:val="DefaultPlaceholder_-1854013440"/>
          </w:placeholder>
        </w:sdtPr>
        <w:sdtContent>
          <w:r w:rsidR="007A2D69" w:rsidRPr="007A2D69">
            <w:rPr>
              <w:color w:val="000000"/>
            </w:rPr>
            <w:t>(Erazo-Garcia et al., 2021)</w:t>
          </w:r>
        </w:sdtContent>
      </w:sdt>
      <w:r>
        <w:t xml:space="preserve">. </w:t>
      </w:r>
      <w:ins w:id="580" w:author="Gen-Chang Hsu" w:date="2024-04-28T12:59:00Z">
        <w:r w:rsidR="00715332">
          <w:t>M</w:t>
        </w:r>
      </w:ins>
      <w:ins w:id="581" w:author="Gen-Chang Hsu" w:date="2024-04-28T13:00:00Z">
        <w:r w:rsidR="00715332">
          <w:t>eJA</w:t>
        </w:r>
      </w:ins>
      <w:del w:id="582" w:author="Gen-Chang Hsu" w:date="2024-04-28T12:59:00Z">
        <w:r w:rsidDel="00715332">
          <w:delText>Methyl jasmonat</w:delText>
        </w:r>
      </w:del>
      <w:del w:id="583" w:author="Gen-Chang Hsu" w:date="2024-04-28T13:00:00Z">
        <w:r w:rsidDel="00715332">
          <w:delText>e</w:delText>
        </w:r>
      </w:del>
      <w:r>
        <w:t xml:space="preserve"> may affect many plant traits that contribute to resistance to seed corn maggot.</w:t>
      </w:r>
    </w:p>
    <w:p w14:paraId="62B8ADFD" w14:textId="1BA74908" w:rsidR="0B5CC898" w:rsidRDefault="65A7B86C" w:rsidP="03CBFDA6">
      <w:pPr>
        <w:ind w:firstLine="720"/>
        <w:rPr>
          <w:rFonts w:ascii="Calibri" w:eastAsia="Calibri" w:hAnsi="Calibri" w:cs="Calibri"/>
          <w:color w:val="000000" w:themeColor="text1"/>
        </w:rPr>
      </w:pPr>
      <w:r>
        <w:t>We expected the effects of MeJA treatment on plant growth and induction to be temperature</w:t>
      </w:r>
      <w:r w:rsidR="00C04933">
        <w:t xml:space="preserve"> </w:t>
      </w:r>
      <w:r>
        <w:t xml:space="preserve">dependent. Foliar induction of the </w:t>
      </w:r>
      <w:proofErr w:type="spellStart"/>
      <w:r>
        <w:t>jasmonate</w:t>
      </w:r>
      <w:proofErr w:type="spellEnd"/>
      <w:r>
        <w:t xml:space="preserve"> pathway can be enhanced at warmer temperatures </w:t>
      </w:r>
      <w:sdt>
        <w:sdtPr>
          <w:rPr>
            <w:color w:val="000000"/>
          </w:rPr>
          <w:tag w:val="MENDELEY_CITATION_v3_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"/>
          <w:id w:val="101302911"/>
          <w:placeholder>
            <w:docPart w:val="DefaultPlaceholder_-1854013440"/>
          </w:placeholder>
        </w:sdtPr>
        <w:sdtContent>
          <w:r w:rsidR="007A2D69" w:rsidRPr="007A2D69">
            <w:rPr>
              <w:color w:val="000000"/>
            </w:rPr>
            <w:t>(</w:t>
          </w:r>
          <w:proofErr w:type="spellStart"/>
          <w:r w:rsidR="007A2D69" w:rsidRPr="007A2D69">
            <w:rPr>
              <w:color w:val="000000"/>
            </w:rPr>
            <w:t>Havko</w:t>
          </w:r>
          <w:proofErr w:type="spellEnd"/>
          <w:r w:rsidR="007A2D69" w:rsidRPr="007A2D69">
            <w:rPr>
              <w:color w:val="000000"/>
            </w:rPr>
            <w:t xml:space="preserve"> et al., 2020).</w:t>
          </w:r>
        </w:sdtContent>
      </w:sdt>
      <w:r>
        <w:t xml:space="preserve"> Tomato seedlings did not respond to wounding at temperatures below 20</w:t>
      </w:r>
      <w:del w:id="584" w:author="Gen-Chang Hsu" w:date="2024-04-28T13:00:00Z">
        <w:r w:rsidDel="0037026B">
          <w:delText xml:space="preserve"> </w:delText>
        </w:r>
      </w:del>
      <w:r>
        <w:t xml:space="preserve">°C </w:t>
      </w:r>
      <w:sdt>
        <w:sdtPr>
          <w:rPr>
            <w:color w:val="000000"/>
          </w:rPr>
          <w:tag w:val="MENDELEY_CITATION_v3_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"/>
          <w:id w:val="960387844"/>
          <w:placeholder>
            <w:docPart w:val="DefaultPlaceholder_-1854013440"/>
          </w:placeholder>
        </w:sdtPr>
        <w:sdtContent>
          <w:r w:rsidR="007A2D69" w:rsidRPr="007A2D69">
            <w:rPr>
              <w:rFonts w:eastAsia="Times New Roman"/>
              <w:color w:val="000000"/>
            </w:rPr>
            <w:t>(Green and Ryan, 1973)</w:t>
          </w:r>
        </w:sdtContent>
      </w:sdt>
      <w:r>
        <w:t xml:space="preserve">. However, </w:t>
      </w:r>
      <w:ins w:id="585" w:author="Gen-Chang Hsu" w:date="2024-04-28T13:00:00Z">
        <w:r w:rsidR="0037026B">
          <w:t>few studies</w:t>
        </w:r>
      </w:ins>
      <w:del w:id="586" w:author="Gen-Chang Hsu" w:date="2024-04-28T13:00:00Z">
        <w:r w:rsidDel="0037026B">
          <w:delText>we could find little other work</w:delText>
        </w:r>
      </w:del>
      <w:ins w:id="587" w:author="Gen-Chang Hsu" w:date="2024-04-28T13:00:00Z">
        <w:r w:rsidR="0037026B">
          <w:t xml:space="preserve"> have</w:t>
        </w:r>
      </w:ins>
      <w:r>
        <w:t xml:space="preserve"> look</w:t>
      </w:r>
      <w:ins w:id="588" w:author="Gen-Chang Hsu" w:date="2024-04-28T13:00:00Z">
        <w:r w:rsidR="0037026B">
          <w:t>ed</w:t>
        </w:r>
      </w:ins>
      <w:del w:id="589" w:author="Gen-Chang Hsu" w:date="2024-04-28T13:00:00Z">
        <w:r w:rsidDel="0037026B">
          <w:delText>ing</w:delText>
        </w:r>
      </w:del>
      <w:r>
        <w:t xml:space="preserve"> at the ability of plants </w:t>
      </w:r>
      <w:ins w:id="590" w:author="Gen-Chang Hsu" w:date="2024-04-28T13:01:00Z">
        <w:r w:rsidR="0037026B">
          <w:t xml:space="preserve">and seeds </w:t>
        </w:r>
      </w:ins>
      <w:r>
        <w:t xml:space="preserve">to induce responses at cool temperatures </w:t>
      </w:r>
      <w:sdt>
        <w:sdtPr>
          <w:rPr>
            <w:color w:val="000000"/>
          </w:rPr>
          <w:tag w:val="MENDELEY_CITATION_v3_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"/>
          <w:id w:val="595587436"/>
          <w:placeholder>
            <w:docPart w:val="DefaultPlaceholder_-1854013440"/>
          </w:placeholder>
        </w:sdtPr>
        <w:sdtContent>
          <w:r w:rsidR="007A2D69" w:rsidRPr="007A2D69">
            <w:rPr>
              <w:color w:val="000000"/>
            </w:rPr>
            <w:t>(but see Whalen and Harmon, 2015)</w:t>
          </w:r>
        </w:sdtContent>
      </w:sdt>
      <w:del w:id="591" w:author="Gen-Chang Hsu" w:date="2024-04-28T13:00:00Z">
        <w:r w:rsidDel="0037026B">
          <w:delText>,</w:delText>
        </w:r>
      </w:del>
      <w:del w:id="592" w:author="Gen-Chang Hsu" w:date="2024-04-28T13:01:00Z">
        <w:r w:rsidDel="0037026B">
          <w:delText xml:space="preserve"> and nothing with seed induction</w:delText>
        </w:r>
      </w:del>
      <w:r>
        <w:t xml:space="preserve">. In our study, the seeds were held at a constant cool temperature for the duration of the assay. The </w:t>
      </w:r>
      <w:r w:rsidRPr="65A7B86C">
        <w:rPr>
          <w:rFonts w:eastAsiaTheme="minorEastAsia"/>
          <w:color w:val="000000" w:themeColor="text1"/>
        </w:rPr>
        <w:t xml:space="preserve">effects of MeJA treatment on seed germination and seedling growth appeared to be stronger at the low temperature compared to our room temperature assays, although these experiments were conducted at separate times and </w:t>
      </w:r>
      <w:ins w:id="593" w:author="Gen-Chang Hsu" w:date="2024-04-28T13:01:00Z">
        <w:r w:rsidR="0037026B">
          <w:rPr>
            <w:rFonts w:eastAsiaTheme="minorEastAsia"/>
            <w:color w:val="000000" w:themeColor="text1"/>
          </w:rPr>
          <w:t>therefore</w:t>
        </w:r>
      </w:ins>
      <w:del w:id="594" w:author="Gen-Chang Hsu" w:date="2024-04-28T13:01:00Z">
        <w:r w:rsidRPr="65A7B86C" w:rsidDel="0037026B">
          <w:rPr>
            <w:rFonts w:eastAsiaTheme="minorEastAsia"/>
            <w:color w:val="000000" w:themeColor="text1"/>
          </w:rPr>
          <w:delText>so</w:delText>
        </w:r>
      </w:del>
      <w:r w:rsidRPr="65A7B86C">
        <w:rPr>
          <w:rFonts w:eastAsiaTheme="minorEastAsia"/>
          <w:color w:val="000000" w:themeColor="text1"/>
        </w:rPr>
        <w:t xml:space="preserve"> </w:t>
      </w:r>
      <w:ins w:id="595" w:author="Gen-Chang Hsu" w:date="2024-04-28T13:01:00Z">
        <w:r w:rsidR="0037026B">
          <w:rPr>
            <w:rFonts w:eastAsiaTheme="minorEastAsia"/>
            <w:color w:val="000000" w:themeColor="text1"/>
          </w:rPr>
          <w:t xml:space="preserve">were </w:t>
        </w:r>
      </w:ins>
      <w:r w:rsidRPr="65A7B86C">
        <w:rPr>
          <w:rFonts w:eastAsiaTheme="minorEastAsia"/>
          <w:color w:val="000000" w:themeColor="text1"/>
        </w:rPr>
        <w:t>not directly comparable. It</w:t>
      </w:r>
      <w:ins w:id="596" w:author="Gen-Chang Hsu" w:date="2024-04-28T13:02:00Z">
        <w:r w:rsidR="0037026B">
          <w:rPr>
            <w:rFonts w:eastAsiaTheme="minorEastAsia"/>
            <w:color w:val="000000" w:themeColor="text1"/>
          </w:rPr>
          <w:t xml:space="preserve"> is</w:t>
        </w:r>
      </w:ins>
      <w:del w:id="597" w:author="Gen-Chang Hsu" w:date="2024-04-28T13:02:00Z">
        <w:r w:rsidRPr="65A7B86C" w:rsidDel="0037026B">
          <w:rPr>
            <w:rFonts w:eastAsiaTheme="minorEastAsia"/>
            <w:color w:val="000000" w:themeColor="text1"/>
          </w:rPr>
          <w:delText>’s</w:delText>
        </w:r>
      </w:del>
      <w:r w:rsidRPr="65A7B86C">
        <w:rPr>
          <w:rFonts w:eastAsiaTheme="minorEastAsia"/>
          <w:color w:val="000000" w:themeColor="text1"/>
        </w:rPr>
        <w:t xml:space="preserve"> possible that in a field assay, seasonal warming would ameliorate the germination and growth </w:t>
      </w:r>
      <w:ins w:id="598" w:author="Gen-Chang Hsu" w:date="2024-04-28T13:02:00Z">
        <w:r w:rsidR="0037026B">
          <w:rPr>
            <w:rFonts w:eastAsiaTheme="minorEastAsia"/>
            <w:color w:val="000000" w:themeColor="text1"/>
          </w:rPr>
          <w:t>e</w:t>
        </w:r>
      </w:ins>
      <w:del w:id="599" w:author="Gen-Chang Hsu" w:date="2024-04-28T13:02:00Z">
        <w:r w:rsidRPr="65A7B86C" w:rsidDel="0037026B">
          <w:rPr>
            <w:rFonts w:eastAsiaTheme="minorEastAsia"/>
            <w:color w:val="000000" w:themeColor="text1"/>
          </w:rPr>
          <w:delText>a</w:delText>
        </w:r>
      </w:del>
      <w:r w:rsidRPr="65A7B86C">
        <w:rPr>
          <w:rFonts w:eastAsiaTheme="minorEastAsia"/>
          <w:color w:val="000000" w:themeColor="text1"/>
        </w:rPr>
        <w:t xml:space="preserve">ffects. </w:t>
      </w:r>
      <w:r>
        <w:t xml:space="preserve">In addition, recent studies show potential </w:t>
      </w:r>
      <w:r w:rsidR="00822D65">
        <w:t>additional</w:t>
      </w:r>
      <w:r>
        <w:t xml:space="preserve"> benefits of treating seeds with MeJA such as increased </w:t>
      </w:r>
      <w:r w:rsidR="00C04933">
        <w:t xml:space="preserve">cold </w:t>
      </w:r>
      <w:r>
        <w:t>tolerance in wheat</w:t>
      </w:r>
      <w:r w:rsidR="00822D65">
        <w:t xml:space="preserve"> </w:t>
      </w:r>
      <w:sdt>
        <w:sdtPr>
          <w:rPr>
            <w:color w:val="000000"/>
          </w:rPr>
          <w:tag w:val="MENDELEY_CITATION_v3_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"/>
          <w:id w:val="-1817641748"/>
          <w:placeholder>
            <w:docPart w:val="DefaultPlaceholder_-1854013440"/>
          </w:placeholder>
        </w:sdtPr>
        <w:sdtContent>
          <w:r w:rsidR="007A2D69" w:rsidRPr="007A2D69">
            <w:rPr>
              <w:color w:val="000000"/>
            </w:rPr>
            <w:t>(</w:t>
          </w:r>
          <w:proofErr w:type="spellStart"/>
          <w:r w:rsidR="007A2D69" w:rsidRPr="007A2D69">
            <w:rPr>
              <w:color w:val="000000"/>
            </w:rPr>
            <w:t>Repkina</w:t>
          </w:r>
          <w:proofErr w:type="spellEnd"/>
          <w:r w:rsidR="007A2D69" w:rsidRPr="007A2D69">
            <w:rPr>
              <w:color w:val="000000"/>
            </w:rPr>
            <w:t xml:space="preserve"> et al., 2021)</w:t>
          </w:r>
        </w:sdtContent>
      </w:sdt>
      <w:r>
        <w:t xml:space="preserve"> and drought tolerance in corn and rice </w:t>
      </w:r>
      <w:sdt>
        <w:sdtPr>
          <w:rPr>
            <w:color w:val="000000"/>
          </w:rPr>
          <w:tag w:val="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"/>
          <w:id w:val="1014582160"/>
          <w:placeholder>
            <w:docPart w:val="DefaultPlaceholder_-1854013440"/>
          </w:placeholder>
        </w:sdtPr>
        <w:sdtContent>
          <w:r w:rsidR="007A2D69" w:rsidRPr="007A2D69">
            <w:rPr>
              <w:color w:val="000000"/>
            </w:rPr>
            <w:t>(</w:t>
          </w:r>
          <w:proofErr w:type="spellStart"/>
          <w:r w:rsidR="007A2D69" w:rsidRPr="007A2D69">
            <w:rPr>
              <w:color w:val="000000"/>
            </w:rPr>
            <w:t>Sheteiwy</w:t>
          </w:r>
          <w:proofErr w:type="spellEnd"/>
          <w:r w:rsidR="007A2D69" w:rsidRPr="007A2D69">
            <w:rPr>
              <w:color w:val="000000"/>
            </w:rPr>
            <w:t xml:space="preserve"> et al., 2018; Tayyab et al., 2020)</w:t>
          </w:r>
        </w:sdtContent>
      </w:sdt>
      <w:r>
        <w:t>. Therefore, the costs and benefits of MeJA treatment are multifaceted and need to be assessed in field environmental conditions</w:t>
      </w:r>
      <w:r w:rsidR="00162B1C">
        <w:t xml:space="preserve"> with respect to insect performance, longevity of treatment and long-term effect</w:t>
      </w:r>
      <w:ins w:id="600" w:author="Gen-Chang Hsu" w:date="2024-04-28T13:02:00Z">
        <w:r w:rsidR="0037026B">
          <w:t>s</w:t>
        </w:r>
      </w:ins>
      <w:r w:rsidR="00162B1C">
        <w:t xml:space="preserve"> on growth and crop yield</w:t>
      </w:r>
      <w:r w:rsidR="00772679">
        <w:t>.</w:t>
      </w:r>
    </w:p>
    <w:p w14:paraId="67357A4B" w14:textId="65926CC5" w:rsidR="2AF8BD69" w:rsidRDefault="65A7B86C" w:rsidP="008F7AE3">
      <w:pPr>
        <w:ind w:firstLine="720"/>
        <w:rPr>
          <w:rFonts w:ascii="Segoe UI" w:eastAsia="Segoe UI" w:hAnsi="Segoe UI" w:cs="Segoe UI"/>
          <w:color w:val="333333"/>
          <w:sz w:val="18"/>
          <w:szCs w:val="18"/>
        </w:rPr>
      </w:pPr>
      <w:r>
        <w:t xml:space="preserve">In conclusion, there is promise in the approach of developing </w:t>
      </w:r>
      <w:proofErr w:type="spellStart"/>
      <w:r>
        <w:t>jasmonate</w:t>
      </w:r>
      <w:proofErr w:type="spellEnd"/>
      <w:r>
        <w:t xml:space="preserve"> seed treatments that increase resistance to seed corn maggot adults and larvae with small or negligible effects on germination and growth </w:t>
      </w:r>
      <w:commentRangeStart w:id="601"/>
      <w:r>
        <w:t>in the lab</w:t>
      </w:r>
      <w:commentRangeEnd w:id="601"/>
      <w:r w:rsidR="00262316">
        <w:rPr>
          <w:rStyle w:val="CommentReference"/>
        </w:rPr>
        <w:commentReference w:id="601"/>
      </w:r>
      <w:r>
        <w:t xml:space="preserve">. In our experiments, the MeJA </w:t>
      </w:r>
      <w:r w:rsidR="00C04933">
        <w:t xml:space="preserve">conventional </w:t>
      </w:r>
      <w:r>
        <w:t xml:space="preserve">seed treatment appears to be especially promising. </w:t>
      </w:r>
      <w:commentRangeStart w:id="602"/>
      <w:r>
        <w:t>Further experiments must be conducted in the field</w:t>
      </w:r>
      <w:commentRangeEnd w:id="602"/>
      <w:r w:rsidR="00262316">
        <w:rPr>
          <w:rStyle w:val="CommentReference"/>
        </w:rPr>
        <w:commentReference w:id="602"/>
      </w:r>
      <w:r>
        <w:t xml:space="preserve">. </w:t>
      </w:r>
    </w:p>
    <w:p w14:paraId="43284370" w14:textId="6E86A472" w:rsidR="005F6A26" w:rsidRDefault="005F6A26">
      <w:pPr>
        <w:rPr>
          <w:b/>
          <w:bCs/>
        </w:rPr>
      </w:pPr>
      <w:r>
        <w:rPr>
          <w:b/>
          <w:bCs/>
        </w:rPr>
        <w:t>Acknowledgements:</w:t>
      </w:r>
    </w:p>
    <w:p w14:paraId="4E327E78" w14:textId="473B0A67" w:rsidR="005F6A26" w:rsidRDefault="1ED85544">
      <w:r>
        <w:t xml:space="preserve">We would like to acknowledge </w:t>
      </w:r>
      <w:proofErr w:type="spellStart"/>
      <w:r w:rsidR="00C04933">
        <w:t>Masoume</w:t>
      </w:r>
      <w:proofErr w:type="spellEnd"/>
      <w:r w:rsidR="00C04933">
        <w:t xml:space="preserve"> Amirkhani and Michael Loos from Cornell </w:t>
      </w:r>
      <w:proofErr w:type="spellStart"/>
      <w:r w:rsidR="00C04933">
        <w:t>AgriTech</w:t>
      </w:r>
      <w:proofErr w:type="spellEnd"/>
      <w:r w:rsidR="00C04933">
        <w:t xml:space="preserve"> for their help </w:t>
      </w:r>
      <w:ins w:id="603" w:author="Gen-Chang Hsu" w:date="2024-04-27T20:51:00Z">
        <w:r w:rsidR="00BC2D58">
          <w:t>with</w:t>
        </w:r>
      </w:ins>
      <w:del w:id="604" w:author="Gen-Chang Hsu" w:date="2024-04-27T20:51:00Z">
        <w:r w:rsidR="00C04933" w:rsidDel="00BC2D58">
          <w:delText>in</w:delText>
        </w:r>
      </w:del>
      <w:r w:rsidR="00C04933">
        <w:t xml:space="preserve"> treating the corn seeds using the conventional seed treatment. We would also like to thank </w:t>
      </w:r>
      <w:r>
        <w:t>Avni Bhalla, Michaela Fitzgerald, Natalie Brennan, Emily Cavanaugh, Laura Martinez, Jules Davis</w:t>
      </w:r>
      <w:r w:rsidR="00C04933">
        <w:t>, Matt Barett and</w:t>
      </w:r>
      <w:r>
        <w:t xml:space="preserve"> Moshe </w:t>
      </w:r>
      <w:proofErr w:type="spellStart"/>
      <w:r>
        <w:t>Zaghouri</w:t>
      </w:r>
      <w:proofErr w:type="spellEnd"/>
      <w:del w:id="605" w:author="Gen-Chang Hsu" w:date="2024-04-27T20:51:00Z">
        <w:r w:rsidR="00C04933" w:rsidDel="00BC2D58">
          <w:delText xml:space="preserve"> at the Thaler lab</w:delText>
        </w:r>
      </w:del>
      <w:r w:rsidR="00C04933">
        <w:t xml:space="preserve"> for</w:t>
      </w:r>
      <w:ins w:id="606" w:author="Gen-Chang Hsu" w:date="2024-04-27T20:51:00Z">
        <w:r w:rsidR="00F27760">
          <w:t xml:space="preserve"> their constructive comments </w:t>
        </w:r>
      </w:ins>
      <w:del w:id="607" w:author="Gen-Chang Hsu" w:date="2024-04-27T20:51:00Z">
        <w:r w:rsidR="00C04933" w:rsidDel="00F27760">
          <w:delText xml:space="preserve"> their</w:delText>
        </w:r>
        <w:r w:rsidR="00C04933" w:rsidDel="00BC2D58">
          <w:delText xml:space="preserve"> in</w:delText>
        </w:r>
        <w:r w:rsidR="00C04933" w:rsidDel="00F27760">
          <w:delText xml:space="preserve"> reviewing the manuscript and their</w:delText>
        </w:r>
      </w:del>
      <w:ins w:id="608" w:author="Gen-Chang Hsu" w:date="2024-04-27T20:51:00Z">
        <w:r w:rsidR="00F27760">
          <w:t>and</w:t>
        </w:r>
      </w:ins>
      <w:r w:rsidR="00C04933">
        <w:t xml:space="preserve"> valuable edits. We would like to thank</w:t>
      </w:r>
      <w:del w:id="609" w:author="Gen-Chang Hsu" w:date="2024-04-27T20:52:00Z">
        <w:r w:rsidR="00C04933" w:rsidDel="00F27760">
          <w:delText xml:space="preserve"> </w:delText>
        </w:r>
        <w:r w:rsidDel="00F27760">
          <w:delText xml:space="preserve">, </w:delText>
        </w:r>
      </w:del>
      <w:ins w:id="610" w:author="Gen-Chang Hsu" w:date="2024-04-27T20:52:00Z">
        <w:r w:rsidR="00F27760">
          <w:t xml:space="preserve"> </w:t>
        </w:r>
      </w:ins>
      <w:r>
        <w:t>Alexa</w:t>
      </w:r>
      <w:r w:rsidR="00C04933">
        <w:t xml:space="preserve"> Stratton and Lilly Elliott-Vidaurri for</w:t>
      </w:r>
      <w:del w:id="611" w:author="Gen-Chang Hsu" w:date="2024-04-27T20:52:00Z">
        <w:r w:rsidR="00C04933" w:rsidDel="00F27760">
          <w:delText xml:space="preserve"> all their</w:delText>
        </w:r>
      </w:del>
      <w:r w:rsidR="00C04933">
        <w:t xml:space="preserve"> help</w:t>
      </w:r>
      <w:ins w:id="612" w:author="Gen-Chang Hsu" w:date="2024-04-27T20:52:00Z">
        <w:r w:rsidR="00F27760">
          <w:t>ing with</w:t>
        </w:r>
      </w:ins>
      <w:del w:id="613" w:author="Gen-Chang Hsu" w:date="2024-04-27T20:52:00Z">
        <w:r w:rsidR="00C04933" w:rsidDel="00F27760">
          <w:delText xml:space="preserve"> in</w:delText>
        </w:r>
      </w:del>
      <w:r w:rsidR="00C04933">
        <w:t xml:space="preserve"> setting up the experiments and insect colony care. We would especially like to thank </w:t>
      </w:r>
      <w:del w:id="614" w:author="Gen-Chang Hsu" w:date="2024-04-27T20:52:00Z">
        <w:r w:rsidR="00C04933" w:rsidDel="00F27760">
          <w:delText xml:space="preserve">Dr. </w:delText>
        </w:r>
      </w:del>
      <w:r w:rsidR="00C04933">
        <w:t>Katja Poveda</w:t>
      </w:r>
      <w:r w:rsidR="00DF46FB">
        <w:t xml:space="preserve"> for helping</w:t>
      </w:r>
      <w:del w:id="615" w:author="Gen-Chang Hsu" w:date="2024-04-27T20:52:00Z">
        <w:r w:rsidR="00DF46FB" w:rsidDel="00F27760">
          <w:delText xml:space="preserve"> us</w:delText>
        </w:r>
      </w:del>
      <w:r w:rsidR="00DF46FB">
        <w:t xml:space="preserve"> troubleshoot our experiments and sharing her lab’s resources for the work. This work was funded by </w:t>
      </w:r>
      <w:del w:id="616" w:author="Gen-Chang Hsu" w:date="2024-04-27T20:53:00Z">
        <w:r w:rsidR="00DF46FB" w:rsidDel="00F27760">
          <w:delText xml:space="preserve"> </w:delText>
        </w:r>
        <w:r w:rsidR="00C04933" w:rsidDel="00F27760">
          <w:delText xml:space="preserve"> </w:delText>
        </w:r>
      </w:del>
      <w:r>
        <w:t>NY IPM () and New York Ag</w:t>
      </w:r>
      <w:r w:rsidR="00A669AB">
        <w:t xml:space="preserve"> </w:t>
      </w:r>
      <w:r>
        <w:t>&amp;</w:t>
      </w:r>
      <w:r w:rsidR="00A669AB">
        <w:t xml:space="preserve"> </w:t>
      </w:r>
      <w:r>
        <w:t>Markets for funding.</w:t>
      </w:r>
    </w:p>
    <w:p w14:paraId="2DAF6B10" w14:textId="77777777" w:rsidR="0051797C" w:rsidRDefault="0051797C"/>
    <w:p w14:paraId="68FA5BE1" w14:textId="7AFFD827" w:rsidR="0051797C" w:rsidRDefault="0051797C">
      <w:pPr>
        <w:rPr>
          <w:b/>
          <w:bCs/>
        </w:rPr>
      </w:pPr>
      <w:commentRangeStart w:id="617"/>
      <w:r w:rsidRPr="0051797C">
        <w:rPr>
          <w:b/>
          <w:bCs/>
        </w:rPr>
        <w:t>Figure Legends:</w:t>
      </w:r>
      <w:commentRangeEnd w:id="617"/>
      <w:r w:rsidR="00CB2495">
        <w:rPr>
          <w:rStyle w:val="CommentReference"/>
        </w:rPr>
        <w:commentReference w:id="617"/>
      </w:r>
    </w:p>
    <w:p w14:paraId="69F4777F" w14:textId="2D7AD5B9" w:rsidR="002719FF" w:rsidRDefault="00FD249B">
      <w:commentRangeStart w:id="618"/>
      <w:r>
        <w:rPr>
          <w:b/>
          <w:bCs/>
        </w:rPr>
        <w:lastRenderedPageBreak/>
        <w:t>Figure 1.</w:t>
      </w:r>
      <w:commentRangeEnd w:id="618"/>
      <w:r w:rsidR="00FD0ADA">
        <w:rPr>
          <w:rStyle w:val="CommentReference"/>
        </w:rPr>
        <w:commentReference w:id="618"/>
      </w:r>
      <w:r>
        <w:rPr>
          <w:b/>
          <w:bCs/>
        </w:rPr>
        <w:t xml:space="preserve"> </w:t>
      </w:r>
      <w:r w:rsidRPr="00FD249B">
        <w:t xml:space="preserve">Germination rate and seedling height of corn seedlings post seed treatment with methyl </w:t>
      </w:r>
      <w:proofErr w:type="spellStart"/>
      <w:r w:rsidRPr="00FD249B">
        <w:t>jasmonate</w:t>
      </w:r>
      <w:proofErr w:type="spellEnd"/>
      <w:r w:rsidRPr="00FD249B">
        <w:t xml:space="preserve"> (MeJA).</w:t>
      </w:r>
      <w:r>
        <w:t xml:space="preserve"> </w:t>
      </w:r>
      <w:r w:rsidR="002719FF">
        <w:t>The seed</w:t>
      </w:r>
      <w:r>
        <w:t xml:space="preserve"> germination rate of corn seeds soaked in 0.2-10</w:t>
      </w:r>
      <w:ins w:id="619" w:author="Gen-Chang Hsu" w:date="2024-04-27T20:37:00Z">
        <w:r w:rsidR="00FD0ADA">
          <w:t xml:space="preserve"> </w:t>
        </w:r>
      </w:ins>
      <w:r>
        <w:t xml:space="preserve">mM MeJA solution </w:t>
      </w:r>
      <w:r w:rsidR="002719FF">
        <w:t>and water (</w:t>
      </w:r>
      <w:ins w:id="620" w:author="Gen-Chang Hsu" w:date="2024-04-27T14:03:00Z">
        <w:r w:rsidR="00517C86">
          <w:t>control</w:t>
        </w:r>
      </w:ins>
      <w:del w:id="621" w:author="Gen-Chang Hsu" w:date="2024-04-27T14:02:00Z">
        <w:r w:rsidR="002719FF" w:rsidDel="00517C86">
          <w:delText>Mock</w:delText>
        </w:r>
      </w:del>
      <w:r w:rsidR="002719FF">
        <w:t xml:space="preserve">) </w:t>
      </w:r>
      <w:r>
        <w:t>was measured for 7 days (a) and the percentage of germinated seeds with</w:t>
      </w:r>
      <w:r w:rsidR="00373050">
        <w:t xml:space="preserve"> </w:t>
      </w:r>
      <w:r w:rsidR="00563EB3">
        <w:t>conventional seed treat</w:t>
      </w:r>
      <w:del w:id="622" w:author="Gen-Chang Hsu" w:date="2024-04-27T14:03:00Z">
        <w:r w:rsidR="00563EB3" w:rsidDel="005761B9">
          <w:delText>e</w:delText>
        </w:r>
      </w:del>
      <w:r w:rsidR="00563EB3">
        <w:t>me</w:t>
      </w:r>
      <w:del w:id="623" w:author="Gen-Chang Hsu" w:date="2024-04-27T14:03:00Z">
        <w:r w:rsidR="00563EB3" w:rsidDel="005761B9">
          <w:delText>m</w:delText>
        </w:r>
      </w:del>
      <w:r w:rsidR="00563EB3">
        <w:t xml:space="preserve">nt with </w:t>
      </w:r>
      <w:r w:rsidR="00373050">
        <w:t xml:space="preserve">MeJA was measured after 7 days (c). </w:t>
      </w:r>
      <w:r w:rsidR="002719FF">
        <w:t>The height</w:t>
      </w:r>
      <w:r w:rsidR="00373050">
        <w:t xml:space="preserve"> of seedlings emerging from both seeds treated with MeJA using the wet soaking method (b) and </w:t>
      </w:r>
      <w:r w:rsidR="00DF46FB">
        <w:t>conventional seed treatment</w:t>
      </w:r>
      <w:r w:rsidR="00373050">
        <w:t xml:space="preserve"> method (d) was measured 14 days after sowing. </w:t>
      </w:r>
      <w:del w:id="624" w:author="Gen-Chang Hsu" w:date="2024-04-27T20:38:00Z">
        <w:r w:rsidR="00373050" w:rsidDel="00FD0ADA">
          <w:delText xml:space="preserve">One-way ANOVA was performed to measure significant difference among treatments at p=0.05. </w:delText>
        </w:r>
      </w:del>
      <w:r w:rsidR="002719FF">
        <w:t>Means that are d</w:t>
      </w:r>
      <w:r w:rsidR="00373050">
        <w:t xml:space="preserve">ifferent </w:t>
      </w:r>
      <w:r w:rsidR="002719FF">
        <w:t xml:space="preserve">from each other are denoted by different </w:t>
      </w:r>
      <w:r w:rsidR="00373050">
        <w:t xml:space="preserve">letters </w:t>
      </w:r>
      <w:del w:id="625" w:author="Gen-Chang Hsu" w:date="2024-04-27T20:41:00Z">
        <w:r w:rsidR="002719FF" w:rsidDel="002B2146">
          <w:delText>using</w:delText>
        </w:r>
      </w:del>
      <w:del w:id="626" w:author="Gen-Chang Hsu" w:date="2024-04-27T20:39:00Z">
        <w:r w:rsidR="002719FF" w:rsidDel="00FD0ADA">
          <w:delText xml:space="preserve"> means separation by </w:delText>
        </w:r>
      </w:del>
      <w:del w:id="627" w:author="Gen-Chang Hsu" w:date="2024-04-27T20:41:00Z">
        <w:r w:rsidR="002719FF" w:rsidDel="002B2146">
          <w:delText>Tukey test</w:delText>
        </w:r>
      </w:del>
      <w:ins w:id="628" w:author="Gen-Chang Hsu" w:date="2024-04-27T20:39:00Z">
        <w:r w:rsidR="00FD0ADA">
          <w:t>(</w:t>
        </w:r>
      </w:ins>
      <w:ins w:id="629" w:author="Gen-Chang Hsu" w:date="2024-04-27T20:42:00Z">
        <w:r w:rsidR="002B2146">
          <w:t xml:space="preserve">Tukey test; </w:t>
        </w:r>
      </w:ins>
      <w:ins w:id="630" w:author="Gen-Chang Hsu" w:date="2024-04-27T20:39:00Z">
        <w:r w:rsidR="00FD0ADA" w:rsidRPr="00FD0ADA">
          <w:rPr>
            <w:rFonts w:cstheme="minorHAnsi"/>
            <w:i/>
            <w:iCs/>
            <w:rPrChange w:id="631" w:author="Gen-Chang Hsu" w:date="2024-04-27T20:39:00Z">
              <w:rPr>
                <w:rFonts w:cstheme="minorHAnsi"/>
              </w:rPr>
            </w:rPrChange>
          </w:rPr>
          <w:t>α</w:t>
        </w:r>
        <w:r w:rsidR="00FD0ADA">
          <w:t xml:space="preserve"> = 0.05)</w:t>
        </w:r>
      </w:ins>
      <w:r w:rsidR="002719FF">
        <w:t xml:space="preserve">. </w:t>
      </w:r>
      <w:r w:rsidR="00A669AB">
        <w:t>Error bars indicate standard error</w:t>
      </w:r>
      <w:ins w:id="632" w:author="Gen-Chang Hsu" w:date="2024-04-27T20:39:00Z">
        <w:r w:rsidR="00FD0ADA">
          <w:t>s</w:t>
        </w:r>
      </w:ins>
      <w:r w:rsidR="00A669AB">
        <w:t xml:space="preserve"> around the mean</w:t>
      </w:r>
      <w:ins w:id="633" w:author="Gen-Chang Hsu" w:date="2024-04-27T20:39:00Z">
        <w:r w:rsidR="00FD0ADA">
          <w:t>s</w:t>
        </w:r>
      </w:ins>
      <w:r w:rsidR="00A669AB">
        <w:t>.</w:t>
      </w:r>
    </w:p>
    <w:p w14:paraId="5544D1A6" w14:textId="5156A65F" w:rsidR="005E3DEC" w:rsidRDefault="6F7B9834" w:rsidP="005E3DEC">
      <w:r>
        <w:t xml:space="preserve"> </w:t>
      </w:r>
      <w:r w:rsidRPr="6F7B9834">
        <w:rPr>
          <w:b/>
          <w:bCs/>
        </w:rPr>
        <w:t xml:space="preserve">Figure 2. </w:t>
      </w:r>
      <w:r>
        <w:t>Oviposition choice assays of adult</w:t>
      </w:r>
      <w:del w:id="634" w:author="Gen-Chang Hsu" w:date="2024-04-27T20:40:00Z">
        <w:r w:rsidDel="00FD0ADA">
          <w:delText xml:space="preserve"> flies of</w:delText>
        </w:r>
      </w:del>
      <w:r>
        <w:t xml:space="preserve"> </w:t>
      </w:r>
      <w:r w:rsidRPr="6F7B9834">
        <w:rPr>
          <w:i/>
          <w:iCs/>
        </w:rPr>
        <w:t xml:space="preserve">Delia </w:t>
      </w:r>
      <w:proofErr w:type="spellStart"/>
      <w:r w:rsidRPr="6F7B9834">
        <w:rPr>
          <w:i/>
          <w:iCs/>
        </w:rPr>
        <w:t>platura</w:t>
      </w:r>
      <w:proofErr w:type="spellEnd"/>
      <w:r>
        <w:t xml:space="preserve"> on seeds treated with MeJA. The percentage of eggs deposited by adult </w:t>
      </w:r>
      <w:ins w:id="635" w:author="Gen-Chang Hsu" w:date="2024-04-27T20:41:00Z">
        <w:r w:rsidR="00FD0ADA">
          <w:t>flies</w:t>
        </w:r>
      </w:ins>
      <w:del w:id="636" w:author="Gen-Chang Hsu" w:date="2024-04-27T20:41:00Z">
        <w:r w:rsidDel="00FD0ADA">
          <w:delText xml:space="preserve">flies of seed corn maggots </w:delText>
        </w:r>
      </w:del>
      <w:ins w:id="637" w:author="Gen-Chang Hsu" w:date="2024-04-27T20:41:00Z">
        <w:r w:rsidR="00FD0ADA">
          <w:t xml:space="preserve"> </w:t>
        </w:r>
      </w:ins>
      <w:r>
        <w:t>in two-choice assays with water-soaked (</w:t>
      </w:r>
      <w:ins w:id="638" w:author="Gen-Chang Hsu" w:date="2024-04-27T20:41:00Z">
        <w:r w:rsidR="00FD0ADA">
          <w:t>control</w:t>
        </w:r>
      </w:ins>
      <w:del w:id="639" w:author="Gen-Chang Hsu" w:date="2024-04-27T20:41:00Z">
        <w:r w:rsidDel="00FD0ADA">
          <w:delText>mock</w:delText>
        </w:r>
      </w:del>
      <w:r>
        <w:t>) and 0.2</w:t>
      </w:r>
      <w:ins w:id="640" w:author="Gen-Chang Hsu" w:date="2024-04-27T20:41:00Z">
        <w:r w:rsidR="00FD0ADA">
          <w:t xml:space="preserve"> </w:t>
        </w:r>
      </w:ins>
      <w:r>
        <w:t>mM MeJA soaked corn seeds were performed in the laboratory (a) and in the field (b). Two-choice oviposition assays were also performed with corn seeds treated</w:t>
      </w:r>
      <w:r w:rsidR="00DF46FB">
        <w:t xml:space="preserve"> with MeJA using conventional seed treatment</w:t>
      </w:r>
      <w:ins w:id="641" w:author="Gen-Chang Hsu" w:date="2024-04-27T20:41:00Z">
        <w:r w:rsidR="00FD0ADA">
          <w:t xml:space="preserve"> </w:t>
        </w:r>
      </w:ins>
      <w:r w:rsidR="00DF46FB">
        <w:t xml:space="preserve">and the </w:t>
      </w:r>
      <w:r>
        <w:t>coating matrix only (</w:t>
      </w:r>
      <w:ins w:id="642" w:author="Gen-Chang Hsu" w:date="2024-04-27T20:41:00Z">
        <w:r w:rsidR="00FD0ADA">
          <w:t>control</w:t>
        </w:r>
      </w:ins>
      <w:del w:id="643" w:author="Gen-Chang Hsu" w:date="2024-04-27T20:41:00Z">
        <w:r w:rsidDel="00FD0ADA">
          <w:delText>Mock</w:delText>
        </w:r>
      </w:del>
      <w:r>
        <w:t>) or 0.2</w:t>
      </w:r>
      <w:ins w:id="644" w:author="Gen-Chang Hsu" w:date="2024-04-27T20:41:00Z">
        <w:r w:rsidR="00FD0ADA">
          <w:t xml:space="preserve"> </w:t>
        </w:r>
      </w:ins>
      <w:r>
        <w:t>mM MeJA equivalent (c) and 0.4</w:t>
      </w:r>
      <w:ins w:id="645" w:author="Gen-Chang Hsu" w:date="2024-04-27T20:41:00Z">
        <w:r w:rsidR="00FD0ADA">
          <w:t xml:space="preserve"> </w:t>
        </w:r>
      </w:ins>
      <w:r>
        <w:t>mM MeJA equivalent (d).</w:t>
      </w:r>
      <w:del w:id="646" w:author="Gen-Chang Hsu" w:date="2024-04-27T20:41:00Z">
        <w:r w:rsidDel="002B2146">
          <w:delText xml:space="preserve"> One-way ANOVA was performed to measure significant difference among treatments for the two-choice bioassays.</w:delText>
        </w:r>
      </w:del>
      <w:r>
        <w:t xml:space="preserve"> Means that are different from each other are denoted by different letters</w:t>
      </w:r>
      <w:ins w:id="647" w:author="Gen-Chang Hsu" w:date="2024-04-27T20:41:00Z">
        <w:r w:rsidR="002B2146">
          <w:t xml:space="preserve"> </w:t>
        </w:r>
      </w:ins>
      <w:ins w:id="648" w:author="Gen-Chang Hsu" w:date="2024-04-27T20:42:00Z">
        <w:r w:rsidR="002B2146">
          <w:t>(</w:t>
        </w:r>
        <w:r w:rsidR="002B2146" w:rsidRPr="00032164">
          <w:rPr>
            <w:rFonts w:cstheme="minorHAnsi"/>
            <w:i/>
            <w:iCs/>
          </w:rPr>
          <w:t>α</w:t>
        </w:r>
        <w:r w:rsidR="002B2146">
          <w:t xml:space="preserve"> = 0.05)</w:t>
        </w:r>
      </w:ins>
      <w:r>
        <w:t xml:space="preserve">. </w:t>
      </w:r>
      <w:r w:rsidR="00A669AB">
        <w:t>Error bars indicate standard erro</w:t>
      </w:r>
      <w:ins w:id="649" w:author="Gen-Chang Hsu" w:date="2024-04-27T20:42:00Z">
        <w:r w:rsidR="002B2146">
          <w:t xml:space="preserve">rs </w:t>
        </w:r>
      </w:ins>
      <w:del w:id="650" w:author="Gen-Chang Hsu" w:date="2024-04-27T20:42:00Z">
        <w:r w:rsidR="00A669AB" w:rsidDel="002B2146">
          <w:delText xml:space="preserve">r </w:delText>
        </w:r>
      </w:del>
      <w:r w:rsidR="00A669AB">
        <w:t>around the mean</w:t>
      </w:r>
      <w:ins w:id="651" w:author="Gen-Chang Hsu" w:date="2024-04-27T20:42:00Z">
        <w:r w:rsidR="002B2146">
          <w:t>s</w:t>
        </w:r>
      </w:ins>
      <w:r w:rsidR="00A669AB">
        <w:t>.</w:t>
      </w:r>
    </w:p>
    <w:p w14:paraId="3DFC36E1" w14:textId="20CE6698" w:rsidR="00050467" w:rsidRDefault="00050467" w:rsidP="00050467">
      <w:r>
        <w:rPr>
          <w:b/>
          <w:bCs/>
        </w:rPr>
        <w:t xml:space="preserve">Figure 3. </w:t>
      </w:r>
      <w:r w:rsidR="003405E9" w:rsidRPr="00CB2495">
        <w:rPr>
          <w:rPrChange w:id="652" w:author="Gen-Chang Hsu" w:date="2024-04-27T20:42:00Z">
            <w:rPr>
              <w:b/>
              <w:bCs/>
            </w:rPr>
          </w:rPrChange>
        </w:rPr>
        <w:t>(a)</w:t>
      </w:r>
      <w:r w:rsidR="003405E9">
        <w:rPr>
          <w:b/>
          <w:bCs/>
        </w:rPr>
        <w:t xml:space="preserve"> </w:t>
      </w:r>
      <w:r w:rsidR="008F7AE3">
        <w:t>Total number of eggs deposited by adult flies on water-soaked (</w:t>
      </w:r>
      <w:ins w:id="653" w:author="Gen-Chang Hsu" w:date="2024-04-27T20:42:00Z">
        <w:r w:rsidR="00CB2495">
          <w:t>control</w:t>
        </w:r>
      </w:ins>
      <w:del w:id="654" w:author="Gen-Chang Hsu" w:date="2024-04-27T20:42:00Z">
        <w:r w:rsidR="008F7AE3" w:rsidDel="00CB2495">
          <w:delText>Mock</w:delText>
        </w:r>
      </w:del>
      <w:r w:rsidR="008F7AE3">
        <w:t>) and 0.2</w:t>
      </w:r>
      <w:ins w:id="655" w:author="Gen-Chang Hsu" w:date="2024-04-27T20:42:00Z">
        <w:r w:rsidR="00CB2495">
          <w:t xml:space="preserve"> </w:t>
        </w:r>
      </w:ins>
      <w:r w:rsidR="008F7AE3">
        <w:t>mM MeJA soaked corn seeds measured in no-choice bioassays.</w:t>
      </w:r>
      <w:del w:id="656" w:author="Gen-Chang Hsu" w:date="2024-04-27T20:42:00Z">
        <w:r w:rsidR="008F7AE3" w:rsidDel="00CB2495">
          <w:delText xml:space="preserve"> The number of eggs deposited on each seed treatment was fit into a generalized linear mixed model at p=0.05.</w:delText>
        </w:r>
      </w:del>
      <w:r w:rsidR="008F7AE3">
        <w:t xml:space="preserve"> (b)</w:t>
      </w:r>
      <w:r w:rsidR="008F7AE3" w:rsidRPr="008F7AE3">
        <w:t xml:space="preserve"> </w:t>
      </w:r>
      <w:r w:rsidR="008F7AE3">
        <w:t>The percentage of eggs deposited on seeds</w:t>
      </w:r>
      <w:ins w:id="657" w:author="Gen-Chang Hsu" w:date="2024-04-27T20:43:00Z">
        <w:r w:rsidR="00CB2495">
          <w:t xml:space="preserve"> </w:t>
        </w:r>
      </w:ins>
      <w:del w:id="658" w:author="Gen-Chang Hsu" w:date="2024-04-27T20:43:00Z">
        <w:r w:rsidR="008F7AE3" w:rsidDel="00CB2495">
          <w:delText xml:space="preserve"> that were </w:delText>
        </w:r>
      </w:del>
      <w:r w:rsidR="008F7AE3">
        <w:t>soaked in water or 0.2</w:t>
      </w:r>
      <w:ins w:id="659" w:author="Gen-Chang Hsu" w:date="2024-04-27T20:42:00Z">
        <w:r w:rsidR="00CB2495">
          <w:t xml:space="preserve"> </w:t>
        </w:r>
      </w:ins>
      <w:r w:rsidR="008F7AE3">
        <w:t>mM MeJA and</w:t>
      </w:r>
      <w:del w:id="660" w:author="Gen-Chang Hsu" w:date="2024-04-27T20:43:00Z">
        <w:r w:rsidR="008F7AE3" w:rsidDel="00CB2495">
          <w:delText xml:space="preserve"> were</w:delText>
        </w:r>
      </w:del>
      <w:r w:rsidR="008F7AE3">
        <w:t xml:space="preserve"> matched for growth stage was also measured in a two-choice oviposition assay. (c) </w:t>
      </w:r>
      <w:r>
        <w:t xml:space="preserve">Larval performance </w:t>
      </w:r>
      <w:ins w:id="661" w:author="Gen-Chang Hsu" w:date="2024-04-27T20:43:00Z">
        <w:r w:rsidR="00CB2495">
          <w:t>o</w:t>
        </w:r>
      </w:ins>
      <w:del w:id="662" w:author="Gen-Chang Hsu" w:date="2024-04-27T20:43:00Z">
        <w:r w:rsidDel="00CB2495">
          <w:delText>o</w:delText>
        </w:r>
        <w:r w:rsidRPr="002719FF" w:rsidDel="00CB2495">
          <w:delText xml:space="preserve">f </w:delText>
        </w:r>
        <w:r w:rsidRPr="002719FF" w:rsidDel="00CB2495">
          <w:rPr>
            <w:i/>
            <w:iCs/>
          </w:rPr>
          <w:delText>Delia platura</w:delText>
        </w:r>
        <w:r w:rsidRPr="002719FF" w:rsidDel="00CB2495">
          <w:delText xml:space="preserve"> o</w:delText>
        </w:r>
      </w:del>
      <w:r w:rsidRPr="002719FF">
        <w:t>n seeds treated with MeJA.</w:t>
      </w:r>
      <w:r>
        <w:t xml:space="preserve"> The percentage of first instar</w:t>
      </w:r>
      <w:del w:id="663" w:author="Gen-Chang Hsu" w:date="2024-04-27T20:43:00Z">
        <w:r w:rsidDel="00CB2495">
          <w:delText xml:space="preserve"> seed corn maggot</w:delText>
        </w:r>
      </w:del>
      <w:r>
        <w:t xml:space="preserve"> larva</w:t>
      </w:r>
      <w:ins w:id="664" w:author="Gen-Chang Hsu" w:date="2024-04-27T20:43:00Z">
        <w:r w:rsidR="00CB2495">
          <w:t>e</w:t>
        </w:r>
      </w:ins>
      <w:r>
        <w:t xml:space="preserve"> that</w:t>
      </w:r>
      <w:del w:id="665" w:author="Gen-Chang Hsu" w:date="2024-04-27T20:44:00Z">
        <w:r w:rsidDel="00CB2495">
          <w:delText xml:space="preserve"> matured to becoming</w:delText>
        </w:r>
      </w:del>
      <w:r>
        <w:t xml:space="preserve"> pupa</w:t>
      </w:r>
      <w:ins w:id="666" w:author="Gen-Chang Hsu" w:date="2024-04-27T20:44:00Z">
        <w:r w:rsidR="00CB2495">
          <w:t>ted</w:t>
        </w:r>
      </w:ins>
      <w:r>
        <w:t xml:space="preserve"> when fe</w:t>
      </w:r>
      <w:ins w:id="667" w:author="Gen-Chang Hsu" w:date="2024-04-27T20:44:00Z">
        <w:r w:rsidR="00CB2495">
          <w:t>e</w:t>
        </w:r>
      </w:ins>
      <w:r>
        <w:t>d</w:t>
      </w:r>
      <w:ins w:id="668" w:author="Gen-Chang Hsu" w:date="2024-04-27T20:44:00Z">
        <w:r w:rsidR="00CB2495">
          <w:t>ing</w:t>
        </w:r>
      </w:ins>
      <w:r>
        <w:t xml:space="preserve"> on corn seeds soaked in water versus 0.2</w:t>
      </w:r>
      <w:ins w:id="669" w:author="Gen-Chang Hsu" w:date="2024-04-27T20:44:00Z">
        <w:r w:rsidR="00CB2495">
          <w:t xml:space="preserve"> </w:t>
        </w:r>
      </w:ins>
      <w:r>
        <w:t xml:space="preserve">mM MeJA was measured after 14 days. </w:t>
      </w:r>
      <w:del w:id="670" w:author="Gen-Chang Hsu" w:date="2024-04-27T20:45:00Z">
        <w:r w:rsidDel="00CB2495">
          <w:delText>One-way ANOVA was performed to measure significant difference among treatments</w:delText>
        </w:r>
        <w:r w:rsidR="008F7AE3" w:rsidDel="00CB2495">
          <w:delText xml:space="preserve"> in the two choice oviposition assay (b) and larval performance assay (c)</w:delText>
        </w:r>
        <w:r w:rsidDel="00CB2495">
          <w:delText xml:space="preserve">. </w:delText>
        </w:r>
      </w:del>
      <w:r>
        <w:t>Means that are different from each other are denoted by different letters</w:t>
      </w:r>
      <w:ins w:id="671" w:author="Gen-Chang Hsu" w:date="2024-04-27T20:45:00Z">
        <w:r w:rsidR="00CB2495">
          <w:t xml:space="preserve"> (</w:t>
        </w:r>
        <w:r w:rsidR="00CB2495" w:rsidRPr="00032164">
          <w:rPr>
            <w:rFonts w:cstheme="minorHAnsi"/>
            <w:i/>
            <w:iCs/>
          </w:rPr>
          <w:t>α</w:t>
        </w:r>
        <w:r w:rsidR="00CB2495">
          <w:t xml:space="preserve"> = 0.05)</w:t>
        </w:r>
      </w:ins>
      <w:r>
        <w:t xml:space="preserve">. </w:t>
      </w:r>
      <w:r w:rsidR="00A669AB">
        <w:t>Error bars indicate standard error</w:t>
      </w:r>
      <w:ins w:id="672" w:author="Gen-Chang Hsu" w:date="2024-04-27T20:45:00Z">
        <w:r w:rsidR="00CB2495">
          <w:t>s</w:t>
        </w:r>
      </w:ins>
      <w:r w:rsidR="00A669AB">
        <w:t xml:space="preserve"> around the mean</w:t>
      </w:r>
      <w:ins w:id="673" w:author="Gen-Chang Hsu" w:date="2024-04-27T20:45:00Z">
        <w:r w:rsidR="00CB2495">
          <w:t>s</w:t>
        </w:r>
      </w:ins>
      <w:r w:rsidR="00A669AB">
        <w:t>.</w:t>
      </w:r>
    </w:p>
    <w:p w14:paraId="1D44E05E" w14:textId="6B59C801" w:rsidR="003279A1" w:rsidRDefault="1ED85544" w:rsidP="003279A1">
      <w:r w:rsidRPr="1ED85544">
        <w:rPr>
          <w:b/>
          <w:bCs/>
        </w:rPr>
        <w:t xml:space="preserve">Figure 4. </w:t>
      </w:r>
      <w:r>
        <w:t xml:space="preserve">Germination rate, seedling growth of corn and oviposition preference of </w:t>
      </w:r>
      <w:ins w:id="674" w:author="Gen-Chang Hsu" w:date="2024-04-27T20:47:00Z">
        <w:r w:rsidR="00CB2495">
          <w:t xml:space="preserve">adult flies </w:t>
        </w:r>
      </w:ins>
      <w:del w:id="675" w:author="Gen-Chang Hsu" w:date="2024-04-27T20:47:00Z">
        <w:r w:rsidRPr="1ED85544" w:rsidDel="00CB2495">
          <w:rPr>
            <w:i/>
            <w:iCs/>
          </w:rPr>
          <w:delText>Delia platura</w:delText>
        </w:r>
        <w:r w:rsidDel="00CB2495">
          <w:delText xml:space="preserve"> </w:delText>
        </w:r>
      </w:del>
      <w:r>
        <w:t xml:space="preserve">on corn seeds treated with MeJA at </w:t>
      </w:r>
      <w:ins w:id="676" w:author="Gen-Chang Hsu" w:date="2024-04-27T20:47:00Z">
        <w:r w:rsidR="00CB2495">
          <w:t xml:space="preserve">the </w:t>
        </w:r>
      </w:ins>
      <w:r>
        <w:t>low temperature.</w:t>
      </w:r>
      <w:r w:rsidRPr="1ED85544">
        <w:rPr>
          <w:b/>
          <w:bCs/>
        </w:rPr>
        <w:t xml:space="preserve"> </w:t>
      </w:r>
      <w:r>
        <w:t xml:space="preserve">The percentage </w:t>
      </w:r>
      <w:ins w:id="677" w:author="Gen-Chang Hsu" w:date="2024-04-27T20:48:00Z">
        <w:r w:rsidR="00CB2495">
          <w:t xml:space="preserve">of </w:t>
        </w:r>
      </w:ins>
      <w:r>
        <w:t>germinat</w:t>
      </w:r>
      <w:ins w:id="678" w:author="Gen-Chang Hsu" w:date="2024-04-27T20:48:00Z">
        <w:r w:rsidR="00CB2495">
          <w:t>ed</w:t>
        </w:r>
      </w:ins>
      <w:del w:id="679" w:author="Gen-Chang Hsu" w:date="2024-04-27T20:48:00Z">
        <w:r w:rsidDel="00CB2495">
          <w:delText>ion of</w:delText>
        </w:r>
      </w:del>
      <w:r>
        <w:t xml:space="preserve"> seeds (a) and height of seedlings (b) emerging from seeds soaked in water (</w:t>
      </w:r>
      <w:ins w:id="680" w:author="Gen-Chang Hsu" w:date="2024-04-27T20:48:00Z">
        <w:r w:rsidR="00CB2495">
          <w:t>control</w:t>
        </w:r>
      </w:ins>
      <w:del w:id="681" w:author="Gen-Chang Hsu" w:date="2024-04-27T20:48:00Z">
        <w:r w:rsidDel="00CB2495">
          <w:delText>Mock</w:delText>
        </w:r>
      </w:del>
      <w:r>
        <w:t>) or 0.2</w:t>
      </w:r>
      <w:ins w:id="682" w:author="Gen-Chang Hsu" w:date="2024-04-27T20:48:00Z">
        <w:r w:rsidR="00CB2495">
          <w:t xml:space="preserve"> </w:t>
        </w:r>
      </w:ins>
      <w:r>
        <w:t>mM MeJA solution was measured 21 days after sowing in growth chambers at 15</w:t>
      </w:r>
      <w:del w:id="683" w:author="Gen-Chang Hsu" w:date="2024-04-27T20:48:00Z">
        <w:r w:rsidDel="00CB2495">
          <w:delText xml:space="preserve"> </w:delText>
        </w:r>
      </w:del>
      <w:r>
        <w:t>°C daytime and 5</w:t>
      </w:r>
      <w:del w:id="684" w:author="Gen-Chang Hsu" w:date="2024-04-27T20:48:00Z">
        <w:r w:rsidDel="00CB2495">
          <w:delText xml:space="preserve"> </w:delText>
        </w:r>
      </w:del>
      <w:r>
        <w:t>°C night</w:t>
      </w:r>
      <w:ins w:id="685" w:author="Gen-Chang Hsu" w:date="2024-04-27T20:48:00Z">
        <w:r w:rsidR="00CB2495">
          <w:t>time</w:t>
        </w:r>
      </w:ins>
      <w:r>
        <w:t xml:space="preserve"> temperature. Two-choice oviposition choice assays on seeds soaked in 0.2</w:t>
      </w:r>
      <w:ins w:id="686" w:author="Gen-Chang Hsu" w:date="2024-04-27T20:48:00Z">
        <w:r w:rsidR="00CB2495">
          <w:t xml:space="preserve"> </w:t>
        </w:r>
      </w:ins>
      <w:r>
        <w:t xml:space="preserve">mM MeJA or water was also measured at these low temperatures (c). </w:t>
      </w:r>
      <w:del w:id="687" w:author="Gen-Chang Hsu" w:date="2024-04-27T20:48:00Z">
        <w:r w:rsidDel="00CB2495">
          <w:delText xml:space="preserve">One-way ANOVA was performed to measure significant difference among treatments for the two-choice bioassays, seed germination rate and seedling height at p=0.05. </w:delText>
        </w:r>
      </w:del>
      <w:r>
        <w:t>Means that are different from each other are denoted by different letters</w:t>
      </w:r>
      <w:ins w:id="688" w:author="Gen-Chang Hsu" w:date="2024-04-27T20:48:00Z">
        <w:r w:rsidR="00CB2495">
          <w:t xml:space="preserve"> (</w:t>
        </w:r>
      </w:ins>
      <w:ins w:id="689" w:author="Gen-Chang Hsu" w:date="2024-04-27T20:49:00Z">
        <w:r w:rsidR="00CB2495" w:rsidRPr="00032164">
          <w:rPr>
            <w:rFonts w:cstheme="minorHAnsi"/>
            <w:i/>
            <w:iCs/>
          </w:rPr>
          <w:t>α</w:t>
        </w:r>
        <w:r w:rsidR="00CB2495">
          <w:t xml:space="preserve"> = 0.05</w:t>
        </w:r>
      </w:ins>
      <w:ins w:id="690" w:author="Gen-Chang Hsu" w:date="2024-04-27T20:48:00Z">
        <w:r w:rsidR="00CB2495">
          <w:t>)</w:t>
        </w:r>
      </w:ins>
      <w:r>
        <w:t xml:space="preserve">. </w:t>
      </w:r>
      <w:r w:rsidR="00A669AB">
        <w:t>Error bars indicate standard error</w:t>
      </w:r>
      <w:ins w:id="691" w:author="Gen-Chang Hsu" w:date="2024-04-27T20:49:00Z">
        <w:r w:rsidR="00CB2495">
          <w:t>s</w:t>
        </w:r>
      </w:ins>
      <w:r w:rsidR="00A669AB">
        <w:t xml:space="preserve"> around the mean</w:t>
      </w:r>
      <w:ins w:id="692" w:author="Gen-Chang Hsu" w:date="2024-04-27T20:49:00Z">
        <w:r w:rsidR="00CB2495">
          <w:t>s</w:t>
        </w:r>
      </w:ins>
      <w:r w:rsidR="00A669AB">
        <w:t>.</w:t>
      </w:r>
    </w:p>
    <w:p w14:paraId="58C91459" w14:textId="14EDA245" w:rsidR="00107647" w:rsidRPr="00613288" w:rsidRDefault="00107647" w:rsidP="00107647">
      <w:pPr>
        <w:rPr>
          <w:b/>
          <w:bCs/>
        </w:rPr>
      </w:pPr>
      <w:r w:rsidRPr="00613288">
        <w:rPr>
          <w:b/>
          <w:bCs/>
        </w:rPr>
        <w:t>Table 1</w:t>
      </w:r>
      <w:ins w:id="693" w:author="Gen-Chang Hsu" w:date="2024-04-28T12:34:00Z">
        <w:r w:rsidR="00503941">
          <w:rPr>
            <w:b/>
            <w:bCs/>
          </w:rPr>
          <w:t>.</w:t>
        </w:r>
      </w:ins>
      <w:del w:id="694" w:author="Gen-Chang Hsu" w:date="2024-04-28T12:34:00Z">
        <w:r w:rsidRPr="00613288" w:rsidDel="00503941">
          <w:rPr>
            <w:b/>
            <w:bCs/>
          </w:rPr>
          <w:delText>:</w:delText>
        </w:r>
      </w:del>
      <w:r w:rsidRPr="00613288">
        <w:rPr>
          <w:b/>
          <w:bCs/>
        </w:rPr>
        <w:t xml:space="preserve"> Calculation of the amount of MeJA used to coat corn seeds using L-650</w:t>
      </w:r>
    </w:p>
    <w:tbl>
      <w:tblPr>
        <w:tblStyle w:val="TableGrid"/>
        <w:tblW w:w="0" w:type="auto"/>
        <w:tblLayout w:type="fixed"/>
        <w:tblLook w:val="04A0" w:firstRow="1" w:lastRow="0" w:firstColumn="1" w:lastColumn="0" w:noHBand="0" w:noVBand="1"/>
      </w:tblPr>
      <w:tblGrid>
        <w:gridCol w:w="1980"/>
        <w:gridCol w:w="2490"/>
        <w:gridCol w:w="1710"/>
        <w:gridCol w:w="1395"/>
        <w:gridCol w:w="1395"/>
      </w:tblGrid>
      <w:tr w:rsidR="00107647" w14:paraId="1935F6C4" w14:textId="77777777" w:rsidTr="002002AD">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351E8A93" w14:textId="77777777" w:rsidR="00107647" w:rsidRDefault="00107647" w:rsidP="002002AD">
            <w:pPr>
              <w:rPr>
                <w:rFonts w:ascii="Calibri" w:eastAsia="Calibri" w:hAnsi="Calibri" w:cs="Calibri"/>
                <w:szCs w:val="22"/>
              </w:rPr>
            </w:pPr>
            <w:r w:rsidRPr="45F457E6">
              <w:rPr>
                <w:rFonts w:ascii="Calibri" w:eastAsia="Calibri" w:hAnsi="Calibri" w:cs="Calibri"/>
                <w:szCs w:val="22"/>
              </w:rPr>
              <w:t xml:space="preserve">Concentration of MeJA </w:t>
            </w:r>
          </w:p>
        </w:tc>
        <w:tc>
          <w:tcPr>
            <w:tcW w:w="2490" w:type="dxa"/>
            <w:tcBorders>
              <w:top w:val="single" w:sz="8" w:space="0" w:color="auto"/>
              <w:left w:val="single" w:sz="8" w:space="0" w:color="auto"/>
              <w:bottom w:val="single" w:sz="8" w:space="0" w:color="auto"/>
              <w:right w:val="single" w:sz="8" w:space="0" w:color="auto"/>
            </w:tcBorders>
            <w:tcMar>
              <w:left w:w="108" w:type="dxa"/>
              <w:right w:w="108" w:type="dxa"/>
            </w:tcMar>
          </w:tcPr>
          <w:p w14:paraId="6FB706FC" w14:textId="6093A119" w:rsidR="00107647" w:rsidRDefault="00107647" w:rsidP="002002AD">
            <w:pPr>
              <w:rPr>
                <w:rFonts w:ascii="Calibri" w:eastAsia="Calibri" w:hAnsi="Calibri" w:cs="Calibri"/>
                <w:szCs w:val="22"/>
              </w:rPr>
            </w:pPr>
            <w:r w:rsidRPr="45F457E6">
              <w:rPr>
                <w:rFonts w:ascii="Calibri" w:eastAsia="Calibri" w:hAnsi="Calibri" w:cs="Calibri"/>
                <w:szCs w:val="22"/>
              </w:rPr>
              <w:t>W</w:t>
            </w:r>
            <w:ins w:id="695" w:author="Gen-Chang Hsu" w:date="2024-04-27T20:53:00Z">
              <w:r w:rsidR="001C4C5B">
                <w:rPr>
                  <w:rFonts w:ascii="Calibri" w:eastAsia="Calibri" w:hAnsi="Calibri" w:cs="Calibri"/>
                  <w:szCs w:val="22"/>
                </w:rPr>
                <w:t>eig</w:t>
              </w:r>
            </w:ins>
            <w:ins w:id="696" w:author="Gen-Chang Hsu" w:date="2024-04-27T20:54:00Z">
              <w:r w:rsidR="001C4C5B">
                <w:rPr>
                  <w:rFonts w:ascii="Calibri" w:eastAsia="Calibri" w:hAnsi="Calibri" w:cs="Calibri"/>
                  <w:szCs w:val="22"/>
                </w:rPr>
                <w:t>ht</w:t>
              </w:r>
            </w:ins>
            <w:del w:id="697" w:author="Gen-Chang Hsu" w:date="2024-04-27T20:53:00Z">
              <w:r w:rsidRPr="45F457E6" w:rsidDel="001C4C5B">
                <w:rPr>
                  <w:rFonts w:ascii="Calibri" w:eastAsia="Calibri" w:hAnsi="Calibri" w:cs="Calibri"/>
                  <w:szCs w:val="22"/>
                </w:rPr>
                <w:delText>t</w:delText>
              </w:r>
            </w:del>
            <w:r w:rsidRPr="45F457E6">
              <w:rPr>
                <w:rFonts w:ascii="Calibri" w:eastAsia="Calibri" w:hAnsi="Calibri" w:cs="Calibri"/>
                <w:szCs w:val="22"/>
              </w:rPr>
              <w:t xml:space="preserve"> of MeJA (</w:t>
            </w:r>
            <w:commentRangeStart w:id="698"/>
            <w:r w:rsidRPr="45F457E6">
              <w:rPr>
                <w:rFonts w:ascii="Calibri" w:eastAsia="Calibri" w:hAnsi="Calibri" w:cs="Calibri"/>
                <w:szCs w:val="22"/>
              </w:rPr>
              <w:t>mg</w:t>
            </w:r>
            <w:commentRangeEnd w:id="698"/>
            <w:r w:rsidR="001C4C5B">
              <w:rPr>
                <w:rStyle w:val="CommentReference"/>
              </w:rPr>
              <w:commentReference w:id="698"/>
            </w:r>
            <w:r w:rsidRPr="45F457E6">
              <w:rPr>
                <w:rFonts w:ascii="Calibri" w:eastAsia="Calibri" w:hAnsi="Calibri" w:cs="Calibri"/>
                <w:szCs w:val="22"/>
              </w:rPr>
              <w:t>)</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5B93ECBA" w14:textId="4B110169" w:rsidR="00107647" w:rsidRDefault="00107647" w:rsidP="002002AD">
            <w:pPr>
              <w:rPr>
                <w:rFonts w:ascii="Calibri" w:eastAsia="Calibri" w:hAnsi="Calibri" w:cs="Calibri"/>
                <w:szCs w:val="22"/>
              </w:rPr>
            </w:pPr>
            <w:r w:rsidRPr="4F0F376A">
              <w:rPr>
                <w:rFonts w:ascii="Calibri" w:eastAsia="Calibri" w:hAnsi="Calibri" w:cs="Calibri"/>
                <w:szCs w:val="22"/>
              </w:rPr>
              <w:t>Vol</w:t>
            </w:r>
            <w:ins w:id="699" w:author="Gen-Chang Hsu" w:date="2024-04-27T20:54:00Z">
              <w:r w:rsidR="001C4C5B">
                <w:rPr>
                  <w:rFonts w:ascii="Calibri" w:eastAsia="Calibri" w:hAnsi="Calibri" w:cs="Calibri"/>
                  <w:szCs w:val="22"/>
                </w:rPr>
                <w:t>ume</w:t>
              </w:r>
            </w:ins>
            <w:r w:rsidRPr="4F0F376A">
              <w:rPr>
                <w:rFonts w:ascii="Calibri" w:eastAsia="Calibri" w:hAnsi="Calibri" w:cs="Calibri"/>
                <w:szCs w:val="22"/>
              </w:rPr>
              <w:t xml:space="preserve"> of MeJA (</w:t>
            </w:r>
            <w:proofErr w:type="spellStart"/>
            <w:r w:rsidRPr="4F0F376A">
              <w:rPr>
                <w:rFonts w:ascii="Calibri" w:eastAsia="Calibri" w:hAnsi="Calibri" w:cs="Calibri"/>
                <w:szCs w:val="22"/>
              </w:rPr>
              <w:t>u</w:t>
            </w:r>
            <w:ins w:id="700" w:author="Gen-Chang Hsu" w:date="2024-04-27T23:13:00Z">
              <w:r w:rsidR="008B3197">
                <w:rPr>
                  <w:rFonts w:ascii="Calibri" w:eastAsia="Calibri" w:hAnsi="Calibri" w:cs="Calibri"/>
                  <w:szCs w:val="22"/>
                </w:rPr>
                <w:t>l</w:t>
              </w:r>
            </w:ins>
            <w:proofErr w:type="spellEnd"/>
            <w:del w:id="701" w:author="Gen-Chang Hsu" w:date="2024-04-27T23:13:00Z">
              <w:r w:rsidRPr="4F0F376A" w:rsidDel="008B3197">
                <w:rPr>
                  <w:rFonts w:ascii="Calibri" w:eastAsia="Calibri" w:hAnsi="Calibri" w:cs="Calibri"/>
                  <w:szCs w:val="22"/>
                </w:rPr>
                <w:delText>L</w:delText>
              </w:r>
            </w:del>
            <w:r w:rsidRPr="4F0F376A">
              <w:rPr>
                <w:rFonts w:ascii="Calibri" w:eastAsia="Calibri" w:hAnsi="Calibri" w:cs="Calibri"/>
                <w:szCs w:val="22"/>
              </w:rPr>
              <w:t>)</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54ED8D16" w14:textId="520DD23C" w:rsidR="00107647" w:rsidRDefault="00107647" w:rsidP="002002AD">
            <w:pPr>
              <w:rPr>
                <w:rFonts w:ascii="Calibri" w:eastAsia="Calibri" w:hAnsi="Calibri" w:cs="Calibri"/>
                <w:szCs w:val="22"/>
              </w:rPr>
            </w:pPr>
            <w:r w:rsidRPr="4F0F376A">
              <w:rPr>
                <w:rFonts w:ascii="Calibri" w:eastAsia="Calibri" w:hAnsi="Calibri" w:cs="Calibri"/>
                <w:szCs w:val="22"/>
              </w:rPr>
              <w:t>Vol</w:t>
            </w:r>
            <w:ins w:id="702" w:author="Gen-Chang Hsu" w:date="2024-04-27T20:54:00Z">
              <w:r w:rsidR="001C4C5B">
                <w:rPr>
                  <w:rFonts w:ascii="Calibri" w:eastAsia="Calibri" w:hAnsi="Calibri" w:cs="Calibri"/>
                  <w:szCs w:val="22"/>
                </w:rPr>
                <w:t>ume</w:t>
              </w:r>
            </w:ins>
            <w:r w:rsidRPr="4F0F376A">
              <w:rPr>
                <w:rFonts w:ascii="Calibri" w:eastAsia="Calibri" w:hAnsi="Calibri" w:cs="Calibri"/>
                <w:szCs w:val="22"/>
              </w:rPr>
              <w:t xml:space="preserve"> of L-650 (</w:t>
            </w:r>
            <w:proofErr w:type="spellStart"/>
            <w:r w:rsidRPr="4F0F376A">
              <w:rPr>
                <w:rFonts w:ascii="Calibri" w:eastAsia="Calibri" w:hAnsi="Calibri" w:cs="Calibri"/>
                <w:szCs w:val="22"/>
              </w:rPr>
              <w:t>u</w:t>
            </w:r>
            <w:ins w:id="703" w:author="Gen-Chang Hsu" w:date="2024-04-27T23:13:00Z">
              <w:r w:rsidR="008B3197">
                <w:rPr>
                  <w:rFonts w:ascii="Calibri" w:eastAsia="Calibri" w:hAnsi="Calibri" w:cs="Calibri"/>
                  <w:szCs w:val="22"/>
                </w:rPr>
                <w:t>l</w:t>
              </w:r>
            </w:ins>
            <w:proofErr w:type="spellEnd"/>
            <w:del w:id="704" w:author="Gen-Chang Hsu" w:date="2024-04-27T23:13:00Z">
              <w:r w:rsidRPr="4F0F376A" w:rsidDel="008B3197">
                <w:rPr>
                  <w:rFonts w:ascii="Calibri" w:eastAsia="Calibri" w:hAnsi="Calibri" w:cs="Calibri"/>
                  <w:szCs w:val="22"/>
                </w:rPr>
                <w:delText>L</w:delText>
              </w:r>
            </w:del>
            <w:r w:rsidRPr="4F0F376A">
              <w:rPr>
                <w:rFonts w:ascii="Calibri" w:eastAsia="Calibri" w:hAnsi="Calibri" w:cs="Calibri"/>
                <w:szCs w:val="22"/>
              </w:rPr>
              <w:t>)</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84A65F3" w14:textId="369719A9" w:rsidR="00107647" w:rsidRDefault="00107647" w:rsidP="002002AD">
            <w:pPr>
              <w:rPr>
                <w:rFonts w:ascii="Calibri" w:eastAsia="Calibri" w:hAnsi="Calibri" w:cs="Calibri"/>
                <w:szCs w:val="22"/>
              </w:rPr>
            </w:pPr>
            <w:r w:rsidRPr="4F0F376A">
              <w:rPr>
                <w:rFonts w:ascii="Calibri" w:eastAsia="Calibri" w:hAnsi="Calibri" w:cs="Calibri"/>
                <w:szCs w:val="22"/>
              </w:rPr>
              <w:t>Vol</w:t>
            </w:r>
            <w:ins w:id="705" w:author="Gen-Chang Hsu" w:date="2024-04-27T20:54:00Z">
              <w:r w:rsidR="001C4C5B">
                <w:rPr>
                  <w:rFonts w:ascii="Calibri" w:eastAsia="Calibri" w:hAnsi="Calibri" w:cs="Calibri"/>
                  <w:szCs w:val="22"/>
                </w:rPr>
                <w:t>ume</w:t>
              </w:r>
            </w:ins>
            <w:r w:rsidRPr="4F0F376A">
              <w:rPr>
                <w:rFonts w:ascii="Calibri" w:eastAsia="Calibri" w:hAnsi="Calibri" w:cs="Calibri"/>
                <w:szCs w:val="22"/>
              </w:rPr>
              <w:t xml:space="preserve"> of </w:t>
            </w:r>
            <w:ins w:id="706" w:author="Gen-Chang Hsu" w:date="2024-04-27T20:54:00Z">
              <w:r w:rsidR="001C4C5B">
                <w:rPr>
                  <w:rFonts w:ascii="Calibri" w:eastAsia="Calibri" w:hAnsi="Calibri" w:cs="Calibri"/>
                  <w:szCs w:val="22"/>
                </w:rPr>
                <w:t>w</w:t>
              </w:r>
            </w:ins>
            <w:del w:id="707" w:author="Gen-Chang Hsu" w:date="2024-04-27T20:54:00Z">
              <w:r w:rsidRPr="4F0F376A" w:rsidDel="001C4C5B">
                <w:rPr>
                  <w:rFonts w:ascii="Calibri" w:eastAsia="Calibri" w:hAnsi="Calibri" w:cs="Calibri"/>
                  <w:szCs w:val="22"/>
                </w:rPr>
                <w:delText>W</w:delText>
              </w:r>
            </w:del>
            <w:r w:rsidRPr="4F0F376A">
              <w:rPr>
                <w:rFonts w:ascii="Calibri" w:eastAsia="Calibri" w:hAnsi="Calibri" w:cs="Calibri"/>
                <w:szCs w:val="22"/>
              </w:rPr>
              <w:t>ater (</w:t>
            </w:r>
            <w:proofErr w:type="spellStart"/>
            <w:r w:rsidRPr="4F0F376A">
              <w:rPr>
                <w:rFonts w:ascii="Calibri" w:eastAsia="Calibri" w:hAnsi="Calibri" w:cs="Calibri"/>
                <w:szCs w:val="22"/>
              </w:rPr>
              <w:t>u</w:t>
            </w:r>
            <w:ins w:id="708" w:author="Gen-Chang Hsu" w:date="2024-04-27T23:13:00Z">
              <w:r w:rsidR="008B3197">
                <w:rPr>
                  <w:rFonts w:ascii="Calibri" w:eastAsia="Calibri" w:hAnsi="Calibri" w:cs="Calibri"/>
                  <w:szCs w:val="22"/>
                </w:rPr>
                <w:t>l</w:t>
              </w:r>
            </w:ins>
            <w:proofErr w:type="spellEnd"/>
            <w:del w:id="709" w:author="Gen-Chang Hsu" w:date="2024-04-27T23:13:00Z">
              <w:r w:rsidRPr="4F0F376A" w:rsidDel="008B3197">
                <w:rPr>
                  <w:rFonts w:ascii="Calibri" w:eastAsia="Calibri" w:hAnsi="Calibri" w:cs="Calibri"/>
                  <w:szCs w:val="22"/>
                </w:rPr>
                <w:delText>L</w:delText>
              </w:r>
            </w:del>
            <w:r w:rsidRPr="4F0F376A">
              <w:rPr>
                <w:rFonts w:ascii="Calibri" w:eastAsia="Calibri" w:hAnsi="Calibri" w:cs="Calibri"/>
                <w:szCs w:val="22"/>
              </w:rPr>
              <w:t>)</w:t>
            </w:r>
          </w:p>
        </w:tc>
      </w:tr>
      <w:tr w:rsidR="00107647" w14:paraId="4D9EDB93" w14:textId="77777777" w:rsidTr="002002AD">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46488EBA" w14:textId="1E549233" w:rsidR="00107647" w:rsidRDefault="00107647" w:rsidP="002002AD">
            <w:pPr>
              <w:rPr>
                <w:rFonts w:ascii="Calibri" w:eastAsia="Calibri" w:hAnsi="Calibri" w:cs="Calibri"/>
                <w:szCs w:val="22"/>
              </w:rPr>
            </w:pPr>
            <w:r w:rsidRPr="4F0F376A">
              <w:rPr>
                <w:rFonts w:ascii="Calibri" w:eastAsia="Calibri" w:hAnsi="Calibri" w:cs="Calibri"/>
                <w:szCs w:val="22"/>
              </w:rPr>
              <w:t>0</w:t>
            </w:r>
            <w:ins w:id="710" w:author="Gen-Chang Hsu" w:date="2024-04-27T13:57:00Z">
              <w:r w:rsidR="0003650B">
                <w:rPr>
                  <w:rFonts w:ascii="Calibri" w:eastAsia="Calibri" w:hAnsi="Calibri" w:cs="Calibri"/>
                  <w:szCs w:val="22"/>
                </w:rPr>
                <w:t xml:space="preserve"> </w:t>
              </w:r>
            </w:ins>
            <w:r w:rsidRPr="4F0F376A">
              <w:rPr>
                <w:rFonts w:ascii="Calibri" w:eastAsia="Calibri" w:hAnsi="Calibri" w:cs="Calibri"/>
                <w:szCs w:val="22"/>
              </w:rPr>
              <w:t>mM (film coat control)</w:t>
            </w:r>
          </w:p>
        </w:tc>
        <w:tc>
          <w:tcPr>
            <w:tcW w:w="2490" w:type="dxa"/>
            <w:tcBorders>
              <w:top w:val="single" w:sz="8" w:space="0" w:color="auto"/>
              <w:left w:val="single" w:sz="8" w:space="0" w:color="auto"/>
              <w:bottom w:val="single" w:sz="8" w:space="0" w:color="auto"/>
              <w:right w:val="single" w:sz="8" w:space="0" w:color="auto"/>
            </w:tcBorders>
            <w:tcMar>
              <w:left w:w="108" w:type="dxa"/>
              <w:right w:w="108" w:type="dxa"/>
            </w:tcMar>
          </w:tcPr>
          <w:p w14:paraId="68984105" w14:textId="77777777" w:rsidR="00107647" w:rsidRDefault="00107647" w:rsidP="002002AD">
            <w:pPr>
              <w:rPr>
                <w:rFonts w:ascii="Calibri" w:eastAsia="Calibri" w:hAnsi="Calibri" w:cs="Calibri"/>
                <w:szCs w:val="22"/>
              </w:rPr>
            </w:pPr>
            <w:r w:rsidRPr="4F0F376A">
              <w:rPr>
                <w:rFonts w:ascii="Calibri" w:eastAsia="Calibri" w:hAnsi="Calibri" w:cs="Calibri"/>
                <w:szCs w:val="22"/>
              </w:rPr>
              <w:t xml:space="preserve">0 </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340359A6" w14:textId="77777777" w:rsidR="00107647" w:rsidRDefault="00107647" w:rsidP="002002AD">
            <w:pPr>
              <w:rPr>
                <w:rFonts w:ascii="Calibri" w:eastAsia="Calibri" w:hAnsi="Calibri" w:cs="Calibri"/>
                <w:szCs w:val="22"/>
              </w:rPr>
            </w:pPr>
            <w:r w:rsidRPr="4F0F376A">
              <w:rPr>
                <w:rFonts w:ascii="Calibri" w:eastAsia="Calibri" w:hAnsi="Calibri" w:cs="Calibri"/>
                <w:szCs w:val="22"/>
              </w:rPr>
              <w:t>0</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F93004E"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57FA9B8" w14:textId="77777777" w:rsidR="00107647" w:rsidRDefault="00107647" w:rsidP="002002AD">
            <w:pPr>
              <w:rPr>
                <w:rFonts w:ascii="Calibri" w:eastAsia="Calibri" w:hAnsi="Calibri" w:cs="Calibri"/>
                <w:szCs w:val="22"/>
              </w:rPr>
            </w:pPr>
            <w:r w:rsidRPr="4F0F376A">
              <w:rPr>
                <w:rFonts w:ascii="Calibri" w:eastAsia="Calibri" w:hAnsi="Calibri" w:cs="Calibri"/>
                <w:szCs w:val="22"/>
              </w:rPr>
              <w:t>1980</w:t>
            </w:r>
          </w:p>
        </w:tc>
      </w:tr>
      <w:tr w:rsidR="00107647" w14:paraId="2551C6BA" w14:textId="77777777" w:rsidTr="002002AD">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625A672C" w14:textId="79E7C934" w:rsidR="00107647" w:rsidRDefault="00107647" w:rsidP="002002AD">
            <w:pPr>
              <w:rPr>
                <w:rFonts w:ascii="Calibri" w:eastAsia="Calibri" w:hAnsi="Calibri" w:cs="Calibri"/>
                <w:szCs w:val="22"/>
              </w:rPr>
            </w:pPr>
            <w:r w:rsidRPr="4F0F376A">
              <w:rPr>
                <w:rFonts w:ascii="Calibri" w:eastAsia="Calibri" w:hAnsi="Calibri" w:cs="Calibri"/>
                <w:szCs w:val="22"/>
              </w:rPr>
              <w:t>0.2</w:t>
            </w:r>
            <w:ins w:id="711" w:author="Gen-Chang Hsu" w:date="2024-04-27T13:57:00Z">
              <w:r w:rsidR="0003650B">
                <w:rPr>
                  <w:rFonts w:ascii="Calibri" w:eastAsia="Calibri" w:hAnsi="Calibri" w:cs="Calibri"/>
                  <w:szCs w:val="22"/>
                </w:rPr>
                <w:t xml:space="preserve"> </w:t>
              </w:r>
            </w:ins>
            <w:r w:rsidRPr="4F0F376A">
              <w:rPr>
                <w:rFonts w:ascii="Calibri" w:eastAsia="Calibri" w:hAnsi="Calibri" w:cs="Calibri"/>
                <w:szCs w:val="22"/>
              </w:rPr>
              <w:t>mM</w:t>
            </w:r>
          </w:p>
        </w:tc>
        <w:tc>
          <w:tcPr>
            <w:tcW w:w="2490" w:type="dxa"/>
            <w:tcBorders>
              <w:top w:val="single" w:sz="8" w:space="0" w:color="auto"/>
              <w:left w:val="single" w:sz="8" w:space="0" w:color="auto"/>
              <w:bottom w:val="single" w:sz="8" w:space="0" w:color="auto"/>
              <w:right w:val="single" w:sz="8" w:space="0" w:color="auto"/>
            </w:tcBorders>
            <w:tcMar>
              <w:left w:w="108" w:type="dxa"/>
              <w:right w:w="108" w:type="dxa"/>
            </w:tcMar>
          </w:tcPr>
          <w:p w14:paraId="4134FBD8" w14:textId="6087CBA9" w:rsidR="00107647" w:rsidRDefault="00107647" w:rsidP="002002AD">
            <w:pPr>
              <w:rPr>
                <w:rFonts w:ascii="Calibri" w:eastAsia="Calibri" w:hAnsi="Calibri" w:cs="Calibri"/>
                <w:szCs w:val="22"/>
              </w:rPr>
            </w:pPr>
            <w:r w:rsidRPr="4F0F376A">
              <w:rPr>
                <w:rFonts w:ascii="Calibri" w:eastAsia="Calibri" w:hAnsi="Calibri" w:cs="Calibri"/>
                <w:szCs w:val="22"/>
              </w:rPr>
              <w:t>220*12.98 = 2855.6</w:t>
            </w:r>
            <w:del w:id="712" w:author="Gen-Chang Hsu" w:date="2024-04-27T20:56:00Z">
              <w:r w:rsidRPr="4F0F376A" w:rsidDel="001C4C5B">
                <w:rPr>
                  <w:rFonts w:ascii="Calibri" w:eastAsia="Calibri" w:hAnsi="Calibri" w:cs="Calibri"/>
                  <w:szCs w:val="22"/>
                </w:rPr>
                <w:delText>ug</w:delText>
              </w:r>
            </w:del>
            <w:del w:id="713" w:author="Gen-Chang Hsu" w:date="2024-04-27T20:55:00Z">
              <w:r w:rsidRPr="4F0F376A" w:rsidDel="001C4C5B">
                <w:rPr>
                  <w:rFonts w:ascii="Calibri" w:eastAsia="Calibri" w:hAnsi="Calibri" w:cs="Calibri"/>
                  <w:szCs w:val="22"/>
                </w:rPr>
                <w:delText>=2.855</w:delText>
              </w:r>
            </w:del>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28AE66C9" w14:textId="77777777" w:rsidR="00107647" w:rsidRDefault="00107647" w:rsidP="002002AD">
            <w:pPr>
              <w:rPr>
                <w:rFonts w:ascii="Calibri" w:eastAsia="Calibri" w:hAnsi="Calibri" w:cs="Calibri"/>
                <w:szCs w:val="22"/>
              </w:rPr>
            </w:pPr>
            <w:r w:rsidRPr="4F0F376A">
              <w:rPr>
                <w:rFonts w:ascii="Calibri" w:eastAsia="Calibri" w:hAnsi="Calibri" w:cs="Calibri"/>
                <w:szCs w:val="22"/>
              </w:rPr>
              <w:t>2.86</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5A9F447"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40D17AB" w14:textId="77777777" w:rsidR="00107647" w:rsidRDefault="00107647" w:rsidP="002002AD">
            <w:pPr>
              <w:rPr>
                <w:rFonts w:ascii="Calibri" w:eastAsia="Calibri" w:hAnsi="Calibri" w:cs="Calibri"/>
                <w:szCs w:val="22"/>
              </w:rPr>
            </w:pPr>
            <w:r w:rsidRPr="4F0F376A">
              <w:rPr>
                <w:rFonts w:ascii="Calibri" w:eastAsia="Calibri" w:hAnsi="Calibri" w:cs="Calibri"/>
                <w:szCs w:val="22"/>
              </w:rPr>
              <w:t>1977.14</w:t>
            </w:r>
          </w:p>
        </w:tc>
      </w:tr>
      <w:tr w:rsidR="00107647" w14:paraId="204016ED" w14:textId="77777777" w:rsidTr="002002AD">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4D418B9C" w14:textId="73B6F734" w:rsidR="00107647" w:rsidRDefault="00107647" w:rsidP="002002AD">
            <w:pPr>
              <w:rPr>
                <w:rFonts w:ascii="Calibri" w:eastAsia="Calibri" w:hAnsi="Calibri" w:cs="Calibri"/>
                <w:szCs w:val="22"/>
              </w:rPr>
            </w:pPr>
            <w:r w:rsidRPr="4F0F376A">
              <w:rPr>
                <w:rFonts w:ascii="Calibri" w:eastAsia="Calibri" w:hAnsi="Calibri" w:cs="Calibri"/>
                <w:szCs w:val="22"/>
              </w:rPr>
              <w:t>0.4</w:t>
            </w:r>
            <w:ins w:id="714" w:author="Gen-Chang Hsu" w:date="2024-04-27T13:57:00Z">
              <w:r w:rsidR="0003650B">
                <w:rPr>
                  <w:rFonts w:ascii="Calibri" w:eastAsia="Calibri" w:hAnsi="Calibri" w:cs="Calibri"/>
                  <w:szCs w:val="22"/>
                </w:rPr>
                <w:t xml:space="preserve"> </w:t>
              </w:r>
            </w:ins>
            <w:r w:rsidRPr="4F0F376A">
              <w:rPr>
                <w:rFonts w:ascii="Calibri" w:eastAsia="Calibri" w:hAnsi="Calibri" w:cs="Calibri"/>
                <w:szCs w:val="22"/>
              </w:rPr>
              <w:t>mM</w:t>
            </w:r>
          </w:p>
        </w:tc>
        <w:tc>
          <w:tcPr>
            <w:tcW w:w="2490" w:type="dxa"/>
            <w:tcBorders>
              <w:top w:val="single" w:sz="8" w:space="0" w:color="auto"/>
              <w:left w:val="single" w:sz="8" w:space="0" w:color="auto"/>
              <w:bottom w:val="single" w:sz="8" w:space="0" w:color="auto"/>
              <w:right w:val="single" w:sz="8" w:space="0" w:color="auto"/>
            </w:tcBorders>
            <w:tcMar>
              <w:left w:w="108" w:type="dxa"/>
              <w:right w:w="108" w:type="dxa"/>
            </w:tcMar>
          </w:tcPr>
          <w:p w14:paraId="6695C8CB"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220*12.98*2 = 5.71</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1B450DE2" w14:textId="77777777" w:rsidR="00107647" w:rsidRDefault="00107647" w:rsidP="002002AD">
            <w:pPr>
              <w:rPr>
                <w:rFonts w:ascii="Calibri" w:eastAsia="Calibri" w:hAnsi="Calibri" w:cs="Calibri"/>
                <w:szCs w:val="22"/>
              </w:rPr>
            </w:pPr>
            <w:r w:rsidRPr="4F0F376A">
              <w:rPr>
                <w:rFonts w:ascii="Calibri" w:eastAsia="Calibri" w:hAnsi="Calibri" w:cs="Calibri"/>
                <w:szCs w:val="22"/>
              </w:rPr>
              <w:t>5.72</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3324D6D"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BD11C85" w14:textId="77777777" w:rsidR="00107647" w:rsidRDefault="00107647" w:rsidP="002002AD">
            <w:pPr>
              <w:rPr>
                <w:rFonts w:ascii="Calibri" w:eastAsia="Calibri" w:hAnsi="Calibri" w:cs="Calibri"/>
                <w:szCs w:val="22"/>
              </w:rPr>
            </w:pPr>
            <w:r w:rsidRPr="4F0F376A">
              <w:rPr>
                <w:rFonts w:ascii="Calibri" w:eastAsia="Calibri" w:hAnsi="Calibri" w:cs="Calibri"/>
                <w:szCs w:val="22"/>
              </w:rPr>
              <w:t>1974.28</w:t>
            </w:r>
          </w:p>
        </w:tc>
      </w:tr>
      <w:tr w:rsidR="00107647" w14:paraId="5F3CEABA" w14:textId="77777777" w:rsidTr="002002AD">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55BC3845" w14:textId="420991DA" w:rsidR="00107647" w:rsidRDefault="00107647" w:rsidP="002002AD">
            <w:pPr>
              <w:rPr>
                <w:rFonts w:ascii="Calibri" w:eastAsia="Calibri" w:hAnsi="Calibri" w:cs="Calibri"/>
                <w:szCs w:val="22"/>
              </w:rPr>
            </w:pPr>
            <w:r w:rsidRPr="4F0F376A">
              <w:rPr>
                <w:rFonts w:ascii="Calibri" w:eastAsia="Calibri" w:hAnsi="Calibri" w:cs="Calibri"/>
                <w:szCs w:val="22"/>
              </w:rPr>
              <w:t>0.8</w:t>
            </w:r>
            <w:ins w:id="715" w:author="Gen-Chang Hsu" w:date="2024-04-27T13:57:00Z">
              <w:r w:rsidR="0003650B">
                <w:rPr>
                  <w:rFonts w:ascii="Calibri" w:eastAsia="Calibri" w:hAnsi="Calibri" w:cs="Calibri"/>
                  <w:szCs w:val="22"/>
                </w:rPr>
                <w:t xml:space="preserve"> </w:t>
              </w:r>
            </w:ins>
            <w:r w:rsidRPr="4F0F376A">
              <w:rPr>
                <w:rFonts w:ascii="Calibri" w:eastAsia="Calibri" w:hAnsi="Calibri" w:cs="Calibri"/>
                <w:szCs w:val="22"/>
              </w:rPr>
              <w:t>mM</w:t>
            </w:r>
          </w:p>
        </w:tc>
        <w:tc>
          <w:tcPr>
            <w:tcW w:w="2490" w:type="dxa"/>
            <w:tcBorders>
              <w:top w:val="single" w:sz="8" w:space="0" w:color="auto"/>
              <w:left w:val="single" w:sz="8" w:space="0" w:color="auto"/>
              <w:bottom w:val="single" w:sz="8" w:space="0" w:color="auto"/>
              <w:right w:val="single" w:sz="8" w:space="0" w:color="auto"/>
            </w:tcBorders>
            <w:tcMar>
              <w:left w:w="108" w:type="dxa"/>
              <w:right w:w="108" w:type="dxa"/>
            </w:tcMar>
          </w:tcPr>
          <w:p w14:paraId="30C7956B"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220*12.98*4= 11.42</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73BC085A" w14:textId="77777777" w:rsidR="00107647" w:rsidRDefault="00107647" w:rsidP="002002AD">
            <w:pPr>
              <w:rPr>
                <w:rFonts w:ascii="Calibri" w:eastAsia="Calibri" w:hAnsi="Calibri" w:cs="Calibri"/>
                <w:szCs w:val="22"/>
              </w:rPr>
            </w:pPr>
            <w:r w:rsidRPr="4F0F376A">
              <w:rPr>
                <w:rFonts w:ascii="Calibri" w:eastAsia="Calibri" w:hAnsi="Calibri" w:cs="Calibri"/>
                <w:szCs w:val="22"/>
              </w:rPr>
              <w:t>11.44</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F9966C6" w14:textId="77777777" w:rsidR="00107647" w:rsidRDefault="00107647" w:rsidP="002002AD">
            <w:pPr>
              <w:rPr>
                <w:rFonts w:ascii="Calibri" w:eastAsia="Calibri" w:hAnsi="Calibri" w:cs="Calibri"/>
                <w:szCs w:val="22"/>
              </w:rPr>
            </w:pPr>
            <w:r w:rsidRPr="4F0F376A">
              <w:rPr>
                <w:rFonts w:ascii="Calibri" w:eastAsia="Calibri" w:hAnsi="Calibri" w:cs="Calibri"/>
                <w:szCs w:val="22"/>
              </w:rPr>
              <w:t>220</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B0879FF" w14:textId="77777777" w:rsidR="00107647" w:rsidRDefault="00107647" w:rsidP="002002AD">
            <w:pPr>
              <w:rPr>
                <w:rFonts w:ascii="Calibri" w:eastAsia="Calibri" w:hAnsi="Calibri" w:cs="Calibri"/>
                <w:szCs w:val="22"/>
              </w:rPr>
            </w:pPr>
            <w:r w:rsidRPr="4F0F376A">
              <w:rPr>
                <w:rFonts w:ascii="Calibri" w:eastAsia="Calibri" w:hAnsi="Calibri" w:cs="Calibri"/>
                <w:szCs w:val="22"/>
              </w:rPr>
              <w:t>1968.56</w:t>
            </w:r>
          </w:p>
        </w:tc>
      </w:tr>
    </w:tbl>
    <w:p w14:paraId="74126590" w14:textId="76ADA5C6" w:rsidR="005F6A26" w:rsidRDefault="005F6A26">
      <w:pPr>
        <w:rPr>
          <w:b/>
          <w:bCs/>
        </w:rPr>
      </w:pPr>
    </w:p>
    <w:p w14:paraId="2993D752" w14:textId="548B47A9" w:rsidR="005F6A26" w:rsidRDefault="005F6A26">
      <w:pPr>
        <w:rPr>
          <w:b/>
          <w:bCs/>
        </w:rPr>
      </w:pPr>
      <w:r>
        <w:rPr>
          <w:b/>
          <w:bCs/>
        </w:rPr>
        <w:t>References:</w:t>
      </w:r>
    </w:p>
    <w:sdt>
      <w:sdtPr>
        <w:rPr>
          <w:b/>
          <w:bCs/>
        </w:rPr>
        <w:tag w:val="MENDELEY_BIBLIOGRAPHY"/>
        <w:id w:val="-727925563"/>
        <w:placeholder>
          <w:docPart w:val="DefaultPlaceholder_-1854013440"/>
        </w:placeholder>
      </w:sdtPr>
      <w:sdtContent>
        <w:p w14:paraId="019BD3F6" w14:textId="77777777" w:rsidR="007A2D69" w:rsidRDefault="007A2D69">
          <w:pPr>
            <w:autoSpaceDE w:val="0"/>
            <w:autoSpaceDN w:val="0"/>
            <w:ind w:hanging="480"/>
            <w:divId w:val="1898515498"/>
            <w:rPr>
              <w:rFonts w:eastAsia="Times New Roman"/>
              <w:kern w:val="0"/>
              <w:sz w:val="24"/>
              <w:szCs w:val="24"/>
              <w14:ligatures w14:val="none"/>
            </w:rPr>
          </w:pPr>
          <w:proofErr w:type="spellStart"/>
          <w:r>
            <w:rPr>
              <w:rFonts w:eastAsia="Times New Roman"/>
              <w:b/>
              <w:bCs/>
            </w:rPr>
            <w:t>Bhavanam</w:t>
          </w:r>
          <w:proofErr w:type="spellEnd"/>
          <w:r>
            <w:rPr>
              <w:rFonts w:eastAsia="Times New Roman"/>
              <w:b/>
              <w:bCs/>
            </w:rPr>
            <w:t xml:space="preserve"> S, Stout M</w:t>
          </w:r>
          <w:r>
            <w:rPr>
              <w:rFonts w:eastAsia="Times New Roman"/>
            </w:rPr>
            <w:t xml:space="preserve"> (2021) Seed treatment with </w:t>
          </w:r>
          <w:proofErr w:type="spellStart"/>
          <w:r>
            <w:rPr>
              <w:rFonts w:eastAsia="Times New Roman"/>
            </w:rPr>
            <w:t>jasmonic</w:t>
          </w:r>
          <w:proofErr w:type="spellEnd"/>
          <w:r>
            <w:rPr>
              <w:rFonts w:eastAsia="Times New Roman"/>
            </w:rPr>
            <w:t xml:space="preserve"> acid and methyl </w:t>
          </w:r>
          <w:proofErr w:type="spellStart"/>
          <w:r>
            <w:rPr>
              <w:rFonts w:eastAsia="Times New Roman"/>
            </w:rPr>
            <w:t>jasmonate</w:t>
          </w:r>
          <w:proofErr w:type="spellEnd"/>
          <w:r>
            <w:rPr>
              <w:rFonts w:eastAsia="Times New Roman"/>
            </w:rPr>
            <w:t xml:space="preserve"> induces resistance to insects but reduces plant growth and yield in rice, Oryza sativa. Front Plant Sci 12:</w:t>
          </w:r>
        </w:p>
        <w:p w14:paraId="521F3525" w14:textId="77777777" w:rsidR="007A2D69" w:rsidRDefault="007A2D69">
          <w:pPr>
            <w:autoSpaceDE w:val="0"/>
            <w:autoSpaceDN w:val="0"/>
            <w:ind w:hanging="480"/>
            <w:divId w:val="957684943"/>
            <w:rPr>
              <w:rFonts w:eastAsia="Times New Roman"/>
            </w:rPr>
          </w:pPr>
          <w:r>
            <w:rPr>
              <w:rFonts w:eastAsia="Times New Roman"/>
              <w:b/>
              <w:bCs/>
            </w:rPr>
            <w:lastRenderedPageBreak/>
            <w:t>Black BC, Cheng L, Donovan S, Taylor AG, Yang D</w:t>
          </w:r>
          <w:r>
            <w:rPr>
              <w:rFonts w:eastAsia="Times New Roman"/>
            </w:rPr>
            <w:t xml:space="preserve"> (2018) Relationships between compound lipophilicity on seed coat permeability and embryo uptake by soybean and corn. Seed Sci Res </w:t>
          </w:r>
          <w:r>
            <w:rPr>
              <w:rFonts w:eastAsia="Times New Roman"/>
              <w:b/>
              <w:bCs/>
            </w:rPr>
            <w:t>28</w:t>
          </w:r>
          <w:r>
            <w:rPr>
              <w:rFonts w:eastAsia="Times New Roman"/>
            </w:rPr>
            <w:t>: 229–235</w:t>
          </w:r>
        </w:p>
        <w:p w14:paraId="1246AFCD" w14:textId="77777777" w:rsidR="007A2D69" w:rsidRDefault="007A2D69">
          <w:pPr>
            <w:autoSpaceDE w:val="0"/>
            <w:autoSpaceDN w:val="0"/>
            <w:ind w:hanging="480"/>
            <w:divId w:val="1056196210"/>
            <w:rPr>
              <w:rFonts w:eastAsia="Times New Roman"/>
            </w:rPr>
          </w:pPr>
          <w:r>
            <w:rPr>
              <w:rFonts w:eastAsia="Times New Roman"/>
              <w:b/>
              <w:bCs/>
            </w:rPr>
            <w:t>Brooks ME, Kristensen K, van Benthem KJ, Magnusson A, Berg CW, Nielsen A, Skaug HJ, Machler M, Bolker BM</w:t>
          </w:r>
          <w:r>
            <w:rPr>
              <w:rFonts w:eastAsia="Times New Roman"/>
            </w:rPr>
            <w:t xml:space="preserve"> glmmTMB balances speed and flexibility among packages for zero-inflated generalized linear mixed modeling. R J </w:t>
          </w:r>
          <w:r>
            <w:rPr>
              <w:rFonts w:eastAsia="Times New Roman"/>
              <w:b/>
              <w:bCs/>
            </w:rPr>
            <w:t>9</w:t>
          </w:r>
          <w:r>
            <w:rPr>
              <w:rFonts w:eastAsia="Times New Roman"/>
            </w:rPr>
            <w:t>: 400</w:t>
          </w:r>
        </w:p>
        <w:p w14:paraId="3CD304DE" w14:textId="77777777" w:rsidR="007A2D69" w:rsidRDefault="007A2D69">
          <w:pPr>
            <w:autoSpaceDE w:val="0"/>
            <w:autoSpaceDN w:val="0"/>
            <w:ind w:hanging="480"/>
            <w:divId w:val="329136520"/>
            <w:rPr>
              <w:rFonts w:eastAsia="Times New Roman"/>
            </w:rPr>
          </w:pPr>
          <w:r>
            <w:rPr>
              <w:rFonts w:eastAsia="Times New Roman"/>
              <w:b/>
              <w:bCs/>
            </w:rPr>
            <w:t>Erazo-Garcia MP, Sotelo-</w:t>
          </w:r>
          <w:proofErr w:type="spellStart"/>
          <w:r>
            <w:rPr>
              <w:rFonts w:eastAsia="Times New Roman"/>
              <w:b/>
              <w:bCs/>
            </w:rPr>
            <w:t>Proaño</w:t>
          </w:r>
          <w:proofErr w:type="spellEnd"/>
          <w:r>
            <w:rPr>
              <w:rFonts w:eastAsia="Times New Roman"/>
              <w:b/>
              <w:bCs/>
            </w:rPr>
            <w:t xml:space="preserve"> AR, Ramirez-Villacis DX, </w:t>
          </w:r>
          <w:proofErr w:type="spellStart"/>
          <w:r>
            <w:rPr>
              <w:rFonts w:eastAsia="Times New Roman"/>
              <w:b/>
              <w:bCs/>
            </w:rPr>
            <w:t>Garcés</w:t>
          </w:r>
          <w:proofErr w:type="spellEnd"/>
          <w:r>
            <w:rPr>
              <w:rFonts w:eastAsia="Times New Roman"/>
              <w:b/>
              <w:bCs/>
            </w:rPr>
            <w:t>-Carrera S, Leon-Reyes A</w:t>
          </w:r>
          <w:r>
            <w:rPr>
              <w:rFonts w:eastAsia="Times New Roman"/>
            </w:rPr>
            <w:t xml:space="preserve"> (2021) Methyl </w:t>
          </w:r>
          <w:proofErr w:type="spellStart"/>
          <w:r>
            <w:rPr>
              <w:rFonts w:eastAsia="Times New Roman"/>
            </w:rPr>
            <w:t>jasmonate</w:t>
          </w:r>
          <w:proofErr w:type="spellEnd"/>
          <w:r>
            <w:rPr>
              <w:rFonts w:eastAsia="Times New Roman"/>
            </w:rPr>
            <w:t xml:space="preserve">-induced resistance to Delia </w:t>
          </w:r>
          <w:proofErr w:type="spellStart"/>
          <w:r>
            <w:rPr>
              <w:rFonts w:eastAsia="Times New Roman"/>
            </w:rPr>
            <w:t>platura</w:t>
          </w:r>
          <w:proofErr w:type="spellEnd"/>
          <w:r>
            <w:rPr>
              <w:rFonts w:eastAsia="Times New Roman"/>
            </w:rPr>
            <w:t xml:space="preserve"> (Diptera: </w:t>
          </w:r>
          <w:proofErr w:type="spellStart"/>
          <w:r>
            <w:rPr>
              <w:rFonts w:eastAsia="Times New Roman"/>
            </w:rPr>
            <w:t>Anthomyiidae</w:t>
          </w:r>
          <w:proofErr w:type="spellEnd"/>
          <w:r>
            <w:rPr>
              <w:rFonts w:eastAsia="Times New Roman"/>
            </w:rPr>
            <w:t xml:space="preserve">) in Lupinus </w:t>
          </w:r>
          <w:proofErr w:type="spellStart"/>
          <w:r>
            <w:rPr>
              <w:rFonts w:eastAsia="Times New Roman"/>
            </w:rPr>
            <w:t>mutabilis</w:t>
          </w:r>
          <w:proofErr w:type="spellEnd"/>
          <w:r>
            <w:rPr>
              <w:rFonts w:eastAsia="Times New Roman"/>
            </w:rPr>
            <w:t xml:space="preserve">. Pest Manag Sci </w:t>
          </w:r>
          <w:r>
            <w:rPr>
              <w:rFonts w:eastAsia="Times New Roman"/>
              <w:b/>
              <w:bCs/>
            </w:rPr>
            <w:t>77</w:t>
          </w:r>
          <w:r>
            <w:rPr>
              <w:rFonts w:eastAsia="Times New Roman"/>
            </w:rPr>
            <w:t>: 5382–5395</w:t>
          </w:r>
        </w:p>
        <w:p w14:paraId="066E97BC" w14:textId="77777777" w:rsidR="007A2D69" w:rsidRDefault="007A2D69">
          <w:pPr>
            <w:autoSpaceDE w:val="0"/>
            <w:autoSpaceDN w:val="0"/>
            <w:ind w:hanging="480"/>
            <w:divId w:val="667749642"/>
            <w:rPr>
              <w:rFonts w:eastAsia="Times New Roman"/>
            </w:rPr>
          </w:pPr>
          <w:r>
            <w:rPr>
              <w:rFonts w:eastAsia="Times New Roman"/>
              <w:b/>
              <w:bCs/>
            </w:rPr>
            <w:t>Fox J, Weisberg S</w:t>
          </w:r>
          <w:r>
            <w:rPr>
              <w:rFonts w:eastAsia="Times New Roman"/>
            </w:rPr>
            <w:t xml:space="preserve"> (2019) An R Companion to Applied Regression. SAGE Publications</w:t>
          </w:r>
        </w:p>
        <w:p w14:paraId="5BBFCE07" w14:textId="77777777" w:rsidR="007A2D69" w:rsidRDefault="007A2D69">
          <w:pPr>
            <w:autoSpaceDE w:val="0"/>
            <w:autoSpaceDN w:val="0"/>
            <w:ind w:hanging="480"/>
            <w:divId w:val="1320422778"/>
            <w:rPr>
              <w:rFonts w:eastAsia="Times New Roman"/>
            </w:rPr>
          </w:pPr>
          <w:r>
            <w:rPr>
              <w:rFonts w:eastAsia="Times New Roman"/>
              <w:b/>
              <w:bCs/>
            </w:rPr>
            <w:t>Gill HK, Goyal G, Gillett-Kaufman JL</w:t>
          </w:r>
          <w:r>
            <w:rPr>
              <w:rFonts w:eastAsia="Times New Roman"/>
            </w:rPr>
            <w:t xml:space="preserve"> (2013) </w:t>
          </w:r>
          <w:proofErr w:type="spellStart"/>
          <w:r>
            <w:rPr>
              <w:rFonts w:eastAsia="Times New Roman"/>
            </w:rPr>
            <w:t>Seedcorn</w:t>
          </w:r>
          <w:proofErr w:type="spellEnd"/>
          <w:r>
            <w:rPr>
              <w:rFonts w:eastAsia="Times New Roman"/>
            </w:rPr>
            <w:t xml:space="preserve"> maggot, Delia </w:t>
          </w:r>
          <w:proofErr w:type="spellStart"/>
          <w:r>
            <w:rPr>
              <w:rFonts w:eastAsia="Times New Roman"/>
            </w:rPr>
            <w:t>platura</w:t>
          </w:r>
          <w:proofErr w:type="spellEnd"/>
          <w:r>
            <w:rPr>
              <w:rFonts w:eastAsia="Times New Roman"/>
            </w:rPr>
            <w:t xml:space="preserve"> (</w:t>
          </w:r>
          <w:proofErr w:type="spellStart"/>
          <w:r>
            <w:rPr>
              <w:rFonts w:eastAsia="Times New Roman"/>
            </w:rPr>
            <w:t>Meigen</w:t>
          </w:r>
          <w:proofErr w:type="spellEnd"/>
          <w:r>
            <w:rPr>
              <w:rFonts w:eastAsia="Times New Roman"/>
            </w:rPr>
            <w:t>) (</w:t>
          </w:r>
          <w:proofErr w:type="spellStart"/>
          <w:r>
            <w:rPr>
              <w:rFonts w:eastAsia="Times New Roman"/>
            </w:rPr>
            <w:t>Insecta</w:t>
          </w:r>
          <w:proofErr w:type="spellEnd"/>
          <w:r>
            <w:rPr>
              <w:rFonts w:eastAsia="Times New Roman"/>
            </w:rPr>
            <w:t xml:space="preserve">: Diptera: </w:t>
          </w:r>
          <w:proofErr w:type="spellStart"/>
          <w:r>
            <w:rPr>
              <w:rFonts w:eastAsia="Times New Roman"/>
            </w:rPr>
            <w:t>Anthomyiidae</w:t>
          </w:r>
          <w:proofErr w:type="spellEnd"/>
          <w:r>
            <w:rPr>
              <w:rFonts w:eastAsia="Times New Roman"/>
            </w:rPr>
            <w:t xml:space="preserve">). </w:t>
          </w:r>
        </w:p>
        <w:p w14:paraId="684FCE5D" w14:textId="77777777" w:rsidR="007A2D69" w:rsidRDefault="007A2D69">
          <w:pPr>
            <w:autoSpaceDE w:val="0"/>
            <w:autoSpaceDN w:val="0"/>
            <w:ind w:hanging="480"/>
            <w:divId w:val="270474558"/>
            <w:rPr>
              <w:rFonts w:eastAsia="Times New Roman"/>
            </w:rPr>
          </w:pPr>
          <w:r>
            <w:rPr>
              <w:rFonts w:eastAsia="Times New Roman"/>
              <w:b/>
              <w:bCs/>
            </w:rPr>
            <w:t>Green TR, Ryan CA</w:t>
          </w:r>
          <w:r>
            <w:rPr>
              <w:rFonts w:eastAsia="Times New Roman"/>
            </w:rPr>
            <w:t xml:space="preserve"> (1973) Wound-induced Proteinase Inhibitor in Tomato Leaves: Some Effects of Light and Temperature on the Wound Response 1. Plant </w:t>
          </w:r>
          <w:proofErr w:type="spellStart"/>
          <w:r>
            <w:rPr>
              <w:rFonts w:eastAsia="Times New Roman"/>
            </w:rPr>
            <w:t>Physiol</w:t>
          </w:r>
          <w:proofErr w:type="spellEnd"/>
          <w:r>
            <w:rPr>
              <w:rFonts w:eastAsia="Times New Roman"/>
            </w:rPr>
            <w:t xml:space="preserve"> </w:t>
          </w:r>
          <w:r>
            <w:rPr>
              <w:rFonts w:eastAsia="Times New Roman"/>
              <w:b/>
              <w:bCs/>
            </w:rPr>
            <w:t>51</w:t>
          </w:r>
          <w:r>
            <w:rPr>
              <w:rFonts w:eastAsia="Times New Roman"/>
            </w:rPr>
            <w:t>: 19–21</w:t>
          </w:r>
        </w:p>
        <w:p w14:paraId="58ACAE3C" w14:textId="77777777" w:rsidR="007A2D69" w:rsidRDefault="007A2D69">
          <w:pPr>
            <w:autoSpaceDE w:val="0"/>
            <w:autoSpaceDN w:val="0"/>
            <w:ind w:hanging="480"/>
            <w:divId w:val="1534919738"/>
            <w:rPr>
              <w:rFonts w:eastAsia="Times New Roman"/>
            </w:rPr>
          </w:pPr>
          <w:r>
            <w:rPr>
              <w:rFonts w:eastAsia="Times New Roman"/>
              <w:b/>
              <w:bCs/>
            </w:rPr>
            <w:t xml:space="preserve">Grout Travis </w:t>
          </w:r>
          <w:proofErr w:type="spellStart"/>
          <w:r>
            <w:rPr>
              <w:rFonts w:eastAsia="Times New Roman"/>
              <w:b/>
              <w:bCs/>
            </w:rPr>
            <w:t>A.and</w:t>
          </w:r>
          <w:proofErr w:type="spellEnd"/>
          <w:r>
            <w:rPr>
              <w:rFonts w:eastAsia="Times New Roman"/>
              <w:b/>
              <w:bCs/>
            </w:rPr>
            <w:t xml:space="preserve"> Koenig PA and KJK and MSH</w:t>
          </w:r>
          <w:r>
            <w:rPr>
              <w:rFonts w:eastAsia="Times New Roman"/>
            </w:rPr>
            <w:t xml:space="preserve"> Neonicotinoid insecticides in New York state: economic benefits and risk to pollinators. </w:t>
          </w:r>
          <w:r>
            <w:rPr>
              <w:rFonts w:eastAsia="Times New Roman"/>
              <w:b/>
              <w:bCs/>
            </w:rPr>
            <w:t>35</w:t>
          </w:r>
          <w:r>
            <w:rPr>
              <w:rFonts w:eastAsia="Times New Roman"/>
            </w:rPr>
            <w:t>: 18–22</w:t>
          </w:r>
        </w:p>
        <w:p w14:paraId="73A51593" w14:textId="77777777" w:rsidR="007A2D69" w:rsidRDefault="007A2D69">
          <w:pPr>
            <w:autoSpaceDE w:val="0"/>
            <w:autoSpaceDN w:val="0"/>
            <w:ind w:hanging="480"/>
            <w:divId w:val="1038314242"/>
            <w:rPr>
              <w:rFonts w:eastAsia="Times New Roman"/>
            </w:rPr>
          </w:pPr>
          <w:r>
            <w:rPr>
              <w:rFonts w:eastAsia="Times New Roman"/>
              <w:b/>
              <w:bCs/>
            </w:rPr>
            <w:t>Guerra PC, Keil CB, Stevenson PC, Mina D, Samaniego S, Peralta E, Mazon N, Chancellor TCB</w:t>
          </w:r>
          <w:r>
            <w:rPr>
              <w:rFonts w:eastAsia="Times New Roman"/>
            </w:rPr>
            <w:t xml:space="preserve"> (2017) Larval Performance and Adult Attraction of Delia </w:t>
          </w:r>
          <w:proofErr w:type="spellStart"/>
          <w:r>
            <w:rPr>
              <w:rFonts w:eastAsia="Times New Roman"/>
            </w:rPr>
            <w:t>platura</w:t>
          </w:r>
          <w:proofErr w:type="spellEnd"/>
          <w:r>
            <w:rPr>
              <w:rFonts w:eastAsia="Times New Roman"/>
            </w:rPr>
            <w:t xml:space="preserve"> (Diptera: </w:t>
          </w:r>
          <w:proofErr w:type="spellStart"/>
          <w:r>
            <w:rPr>
              <w:rFonts w:eastAsia="Times New Roman"/>
            </w:rPr>
            <w:t>Anthomyiidae</w:t>
          </w:r>
          <w:proofErr w:type="spellEnd"/>
          <w:r>
            <w:rPr>
              <w:rFonts w:eastAsia="Times New Roman"/>
            </w:rPr>
            <w:t xml:space="preserve">) in a Native and an Introduced Crop. J Econ </w:t>
          </w:r>
          <w:proofErr w:type="spellStart"/>
          <w:r>
            <w:rPr>
              <w:rFonts w:eastAsia="Times New Roman"/>
            </w:rPr>
            <w:t>Entomol</w:t>
          </w:r>
          <w:proofErr w:type="spellEnd"/>
          <w:r>
            <w:rPr>
              <w:rFonts w:eastAsia="Times New Roman"/>
            </w:rPr>
            <w:t xml:space="preserve"> </w:t>
          </w:r>
          <w:r>
            <w:rPr>
              <w:rFonts w:eastAsia="Times New Roman"/>
              <w:b/>
              <w:bCs/>
            </w:rPr>
            <w:t>110</w:t>
          </w:r>
          <w:r>
            <w:rPr>
              <w:rFonts w:eastAsia="Times New Roman"/>
            </w:rPr>
            <w:t>: 186–191</w:t>
          </w:r>
        </w:p>
        <w:p w14:paraId="1F39AA2E" w14:textId="3A9A95A6" w:rsidR="007A2D69" w:rsidDel="003A652C" w:rsidRDefault="007A2D69">
          <w:pPr>
            <w:autoSpaceDE w:val="0"/>
            <w:autoSpaceDN w:val="0"/>
            <w:ind w:hanging="480"/>
            <w:divId w:val="1560895917"/>
            <w:rPr>
              <w:del w:id="716" w:author="Gen-Chang Hsu" w:date="2024-04-27T23:08:00Z"/>
              <w:rFonts w:eastAsia="Times New Roman"/>
            </w:rPr>
          </w:pPr>
          <w:del w:id="717" w:author="Gen-Chang Hsu" w:date="2024-04-27T23:08:00Z">
            <w:r w:rsidDel="003A652C">
              <w:rPr>
                <w:rFonts w:eastAsia="Times New Roman"/>
                <w:b/>
                <w:bCs/>
              </w:rPr>
              <w:delText>Hartig F</w:delText>
            </w:r>
            <w:r w:rsidDel="003A652C">
              <w:rPr>
                <w:rFonts w:eastAsia="Times New Roman"/>
              </w:rPr>
              <w:delText xml:space="preserve"> (2022) DHARMa: residual diagnostics for hierarchical (multi-level/mixed) regression models. https://cran.r-project.org/web/packages/DHARMa/vignettes/DHARMa.html, </w:delText>
            </w:r>
          </w:del>
        </w:p>
        <w:p w14:paraId="02427145" w14:textId="77777777" w:rsidR="007A2D69" w:rsidRDefault="007A2D69">
          <w:pPr>
            <w:autoSpaceDE w:val="0"/>
            <w:autoSpaceDN w:val="0"/>
            <w:ind w:hanging="480"/>
            <w:divId w:val="1320766000"/>
            <w:rPr>
              <w:rFonts w:eastAsia="Times New Roman"/>
            </w:rPr>
          </w:pPr>
          <w:proofErr w:type="spellStart"/>
          <w:r>
            <w:rPr>
              <w:rFonts w:eastAsia="Times New Roman"/>
              <w:b/>
              <w:bCs/>
            </w:rPr>
            <w:t>Havko</w:t>
          </w:r>
          <w:proofErr w:type="spellEnd"/>
          <w:r>
            <w:rPr>
              <w:rFonts w:eastAsia="Times New Roman"/>
              <w:b/>
              <w:bCs/>
            </w:rPr>
            <w:t xml:space="preserve"> NE, Das MR, McClain AM, Kapali G, Sharkey TD, Howe GA</w:t>
          </w:r>
          <w:r>
            <w:rPr>
              <w:rFonts w:eastAsia="Times New Roman"/>
            </w:rPr>
            <w:t xml:space="preserve"> (2020a) Insect herbivory antagonizes leaf cooling responses to elevated temperature in tomato. Proceedings of the National Academy of Sciences </w:t>
          </w:r>
          <w:r>
            <w:rPr>
              <w:rFonts w:eastAsia="Times New Roman"/>
              <w:b/>
              <w:bCs/>
            </w:rPr>
            <w:t>117</w:t>
          </w:r>
          <w:r>
            <w:rPr>
              <w:rFonts w:eastAsia="Times New Roman"/>
            </w:rPr>
            <w:t>: 2211–2217</w:t>
          </w:r>
        </w:p>
        <w:p w14:paraId="4A000D47" w14:textId="77777777" w:rsidR="007A2D69" w:rsidRDefault="007A2D69">
          <w:pPr>
            <w:autoSpaceDE w:val="0"/>
            <w:autoSpaceDN w:val="0"/>
            <w:ind w:hanging="480"/>
            <w:divId w:val="1052192262"/>
            <w:rPr>
              <w:rFonts w:eastAsia="Times New Roman"/>
            </w:rPr>
          </w:pPr>
          <w:proofErr w:type="spellStart"/>
          <w:r>
            <w:rPr>
              <w:rFonts w:eastAsia="Times New Roman"/>
              <w:b/>
              <w:bCs/>
            </w:rPr>
            <w:t>Havko</w:t>
          </w:r>
          <w:proofErr w:type="spellEnd"/>
          <w:r>
            <w:rPr>
              <w:rFonts w:eastAsia="Times New Roman"/>
              <w:b/>
              <w:bCs/>
            </w:rPr>
            <w:t xml:space="preserve"> NE, Kapali G, Das MR, Howe GA</w:t>
          </w:r>
          <w:r>
            <w:rPr>
              <w:rFonts w:eastAsia="Times New Roman"/>
            </w:rPr>
            <w:t xml:space="preserve"> (2020b) Stimulation of Insect Herbivory by Elevated Temperature Outweighs Protection by the </w:t>
          </w:r>
          <w:proofErr w:type="spellStart"/>
          <w:r>
            <w:rPr>
              <w:rFonts w:eastAsia="Times New Roman"/>
            </w:rPr>
            <w:t>Jasmonate</w:t>
          </w:r>
          <w:proofErr w:type="spellEnd"/>
          <w:r>
            <w:rPr>
              <w:rFonts w:eastAsia="Times New Roman"/>
            </w:rPr>
            <w:t xml:space="preserve"> Pathway. Plants. </w:t>
          </w:r>
          <w:proofErr w:type="spellStart"/>
          <w:r>
            <w:rPr>
              <w:rFonts w:eastAsia="Times New Roman"/>
            </w:rPr>
            <w:t>doi</w:t>
          </w:r>
          <w:proofErr w:type="spellEnd"/>
          <w:r>
            <w:rPr>
              <w:rFonts w:eastAsia="Times New Roman"/>
            </w:rPr>
            <w:t>: 10.3390/plants9020172</w:t>
          </w:r>
        </w:p>
        <w:p w14:paraId="7F0A32E2" w14:textId="77777777" w:rsidR="007A2D69" w:rsidRDefault="007A2D69">
          <w:pPr>
            <w:autoSpaceDE w:val="0"/>
            <w:autoSpaceDN w:val="0"/>
            <w:ind w:hanging="480"/>
            <w:divId w:val="1081953000"/>
            <w:rPr>
              <w:rFonts w:eastAsia="Times New Roman"/>
            </w:rPr>
          </w:pPr>
          <w:r>
            <w:rPr>
              <w:rFonts w:eastAsia="Times New Roman"/>
              <w:b/>
              <w:bCs/>
            </w:rPr>
            <w:t>Howe G, Jander G</w:t>
          </w:r>
          <w:r>
            <w:rPr>
              <w:rFonts w:eastAsia="Times New Roman"/>
            </w:rPr>
            <w:t xml:space="preserve"> (2008) Plant immunity to insect herbivores. Annu Rev Plant Biol </w:t>
          </w:r>
          <w:r>
            <w:rPr>
              <w:rFonts w:eastAsia="Times New Roman"/>
              <w:b/>
              <w:bCs/>
            </w:rPr>
            <w:t>59</w:t>
          </w:r>
          <w:r>
            <w:rPr>
              <w:rFonts w:eastAsia="Times New Roman"/>
            </w:rPr>
            <w:t>: 41–66</w:t>
          </w:r>
        </w:p>
        <w:p w14:paraId="454F13FE" w14:textId="77777777" w:rsidR="007A2D69" w:rsidRDefault="007A2D69">
          <w:pPr>
            <w:autoSpaceDE w:val="0"/>
            <w:autoSpaceDN w:val="0"/>
            <w:ind w:hanging="480"/>
            <w:divId w:val="1269460500"/>
            <w:rPr>
              <w:rFonts w:eastAsia="Times New Roman"/>
            </w:rPr>
          </w:pPr>
          <w:r>
            <w:rPr>
              <w:rFonts w:eastAsia="Times New Roman"/>
              <w:b/>
              <w:bCs/>
            </w:rPr>
            <w:t>Kim TH, Eckenrode CJ</w:t>
          </w:r>
          <w:r>
            <w:rPr>
              <w:rFonts w:eastAsia="Times New Roman"/>
            </w:rPr>
            <w:t xml:space="preserve"> (1983) Establishment of a laboratory colony and mass rearing of Delia </w:t>
          </w:r>
          <w:proofErr w:type="spellStart"/>
          <w:r>
            <w:rPr>
              <w:rFonts w:eastAsia="Times New Roman"/>
            </w:rPr>
            <w:t>florilega</w:t>
          </w:r>
          <w:proofErr w:type="spellEnd"/>
          <w:r>
            <w:rPr>
              <w:rFonts w:eastAsia="Times New Roman"/>
            </w:rPr>
            <w:t xml:space="preserve"> (Diptera: </w:t>
          </w:r>
          <w:proofErr w:type="spellStart"/>
          <w:r>
            <w:rPr>
              <w:rFonts w:eastAsia="Times New Roman"/>
            </w:rPr>
            <w:t>Anthomyiidae</w:t>
          </w:r>
          <w:proofErr w:type="spellEnd"/>
          <w:r>
            <w:rPr>
              <w:rFonts w:eastAsia="Times New Roman"/>
            </w:rPr>
            <w:t xml:space="preserve">). J Econ </w:t>
          </w:r>
          <w:proofErr w:type="spellStart"/>
          <w:r>
            <w:rPr>
              <w:rFonts w:eastAsia="Times New Roman"/>
            </w:rPr>
            <w:t>Entomol</w:t>
          </w:r>
          <w:proofErr w:type="spellEnd"/>
          <w:r>
            <w:rPr>
              <w:rFonts w:eastAsia="Times New Roman"/>
            </w:rPr>
            <w:t xml:space="preserve"> </w:t>
          </w:r>
          <w:r>
            <w:rPr>
              <w:rFonts w:eastAsia="Times New Roman"/>
              <w:b/>
              <w:bCs/>
            </w:rPr>
            <w:t>76</w:t>
          </w:r>
          <w:r>
            <w:rPr>
              <w:rFonts w:eastAsia="Times New Roman"/>
            </w:rPr>
            <w:t>: 1467–1469</w:t>
          </w:r>
        </w:p>
        <w:p w14:paraId="05BED5E9" w14:textId="77777777" w:rsidR="007A2D69" w:rsidRDefault="007A2D69">
          <w:pPr>
            <w:autoSpaceDE w:val="0"/>
            <w:autoSpaceDN w:val="0"/>
            <w:ind w:hanging="480"/>
            <w:divId w:val="626590443"/>
            <w:rPr>
              <w:rFonts w:eastAsia="Times New Roman"/>
            </w:rPr>
          </w:pPr>
          <w:r>
            <w:rPr>
              <w:rFonts w:eastAsia="Times New Roman"/>
              <w:b/>
              <w:bCs/>
            </w:rPr>
            <w:t>Kraus EC, Stout MJ</w:t>
          </w:r>
          <w:r>
            <w:rPr>
              <w:rFonts w:eastAsia="Times New Roman"/>
            </w:rPr>
            <w:t xml:space="preserve"> (2019) Seed treatment using methyl </w:t>
          </w:r>
          <w:proofErr w:type="spellStart"/>
          <w:r>
            <w:rPr>
              <w:rFonts w:eastAsia="Times New Roman"/>
            </w:rPr>
            <w:t>jasmonate</w:t>
          </w:r>
          <w:proofErr w:type="spellEnd"/>
          <w:r>
            <w:rPr>
              <w:rFonts w:eastAsia="Times New Roman"/>
            </w:rPr>
            <w:t xml:space="preserve"> induces resistance to rice water weevil but reduces plant growth in rice. </w:t>
          </w:r>
          <w:proofErr w:type="spellStart"/>
          <w:r>
            <w:rPr>
              <w:rFonts w:eastAsia="Times New Roman"/>
            </w:rPr>
            <w:t>PLoS</w:t>
          </w:r>
          <w:proofErr w:type="spellEnd"/>
          <w:r>
            <w:rPr>
              <w:rFonts w:eastAsia="Times New Roman"/>
            </w:rPr>
            <w:t xml:space="preserve"> One </w:t>
          </w:r>
          <w:r>
            <w:rPr>
              <w:rFonts w:eastAsia="Times New Roman"/>
              <w:b/>
              <w:bCs/>
            </w:rPr>
            <w:t>14</w:t>
          </w:r>
          <w:r>
            <w:rPr>
              <w:rFonts w:eastAsia="Times New Roman"/>
            </w:rPr>
            <w:t>: e0222800-</w:t>
          </w:r>
        </w:p>
        <w:p w14:paraId="05210EEF" w14:textId="77777777" w:rsidR="007A2D69" w:rsidRDefault="007A2D69">
          <w:pPr>
            <w:autoSpaceDE w:val="0"/>
            <w:autoSpaceDN w:val="0"/>
            <w:ind w:hanging="480"/>
            <w:divId w:val="2044285834"/>
            <w:rPr>
              <w:rFonts w:eastAsia="Times New Roman"/>
            </w:rPr>
          </w:pPr>
          <w:r>
            <w:rPr>
              <w:rFonts w:eastAsia="Times New Roman"/>
              <w:b/>
              <w:bCs/>
            </w:rPr>
            <w:t>Li Y, Miao R, Khanna M</w:t>
          </w:r>
          <w:r>
            <w:rPr>
              <w:rFonts w:eastAsia="Times New Roman"/>
            </w:rPr>
            <w:t xml:space="preserve"> (2020) Neonicotinoids and decline in bird biodiversity in the United States. Nat Sustain </w:t>
          </w:r>
          <w:r>
            <w:rPr>
              <w:rFonts w:eastAsia="Times New Roman"/>
              <w:b/>
              <w:bCs/>
            </w:rPr>
            <w:t>3</w:t>
          </w:r>
          <w:r>
            <w:rPr>
              <w:rFonts w:eastAsia="Times New Roman"/>
            </w:rPr>
            <w:t>: 1027–1035</w:t>
          </w:r>
        </w:p>
        <w:p w14:paraId="60469EA5" w14:textId="77777777" w:rsidR="007A2D69" w:rsidRDefault="007A2D69">
          <w:pPr>
            <w:autoSpaceDE w:val="0"/>
            <w:autoSpaceDN w:val="0"/>
            <w:ind w:hanging="480"/>
            <w:divId w:val="73553117"/>
            <w:rPr>
              <w:rFonts w:eastAsia="Times New Roman"/>
            </w:rPr>
          </w:pPr>
          <w:r>
            <w:rPr>
              <w:rFonts w:eastAsia="Times New Roman"/>
              <w:b/>
              <w:bCs/>
            </w:rPr>
            <w:t>Main AR, Webb EB, Goyne KW, Mengel D</w:t>
          </w:r>
          <w:r>
            <w:rPr>
              <w:rFonts w:eastAsia="Times New Roman"/>
            </w:rPr>
            <w:t xml:space="preserve"> (2018) Neonicotinoid insecticides negatively affect performance measures of non-target terrestrial arthropods: a meta-analysis. Ecological Applications </w:t>
          </w:r>
          <w:r>
            <w:rPr>
              <w:rFonts w:eastAsia="Times New Roman"/>
              <w:b/>
              <w:bCs/>
            </w:rPr>
            <w:t>28</w:t>
          </w:r>
          <w:r>
            <w:rPr>
              <w:rFonts w:eastAsia="Times New Roman"/>
            </w:rPr>
            <w:t>: 1232–1244</w:t>
          </w:r>
        </w:p>
        <w:p w14:paraId="10410626" w14:textId="77777777" w:rsidR="007A2D69" w:rsidRDefault="007A2D69">
          <w:pPr>
            <w:autoSpaceDE w:val="0"/>
            <w:autoSpaceDN w:val="0"/>
            <w:ind w:hanging="480"/>
            <w:divId w:val="1345478182"/>
            <w:rPr>
              <w:rFonts w:eastAsia="Times New Roman"/>
            </w:rPr>
          </w:pPr>
          <w:r>
            <w:rPr>
              <w:rFonts w:eastAsia="Times New Roman"/>
              <w:b/>
              <w:bCs/>
            </w:rPr>
            <w:t>Painter RH</w:t>
          </w:r>
          <w:r>
            <w:rPr>
              <w:rFonts w:eastAsia="Times New Roman"/>
            </w:rPr>
            <w:t xml:space="preserve"> (1951) Insect resistance in crop plants. Soil Sci 72:</w:t>
          </w:r>
        </w:p>
        <w:p w14:paraId="748AE000" w14:textId="77777777" w:rsidR="00AB22C7" w:rsidRDefault="007A2D69" w:rsidP="00AB22C7">
          <w:pPr>
            <w:autoSpaceDE w:val="0"/>
            <w:autoSpaceDN w:val="0"/>
            <w:ind w:hanging="480"/>
            <w:divId w:val="1847089489"/>
            <w:rPr>
              <w:ins w:id="718" w:author="Gen-Chang Hsu" w:date="2024-04-28T12:44:00Z"/>
              <w:rFonts w:eastAsia="Times New Roman"/>
            </w:rPr>
          </w:pPr>
          <w:r>
            <w:rPr>
              <w:rFonts w:eastAsia="Times New Roman"/>
              <w:b/>
              <w:bCs/>
            </w:rPr>
            <w:lastRenderedPageBreak/>
            <w:t>Paudel S, Rajotte EG, Felton GW</w:t>
          </w:r>
          <w:r>
            <w:rPr>
              <w:rFonts w:eastAsia="Times New Roman"/>
            </w:rPr>
            <w:t xml:space="preserve"> (2014) Benefits and costs of tomato seed treatment with plant defense elicitors for insect resistance. Arthropod Plant Interact </w:t>
          </w:r>
          <w:r>
            <w:rPr>
              <w:rFonts w:eastAsia="Times New Roman"/>
              <w:b/>
              <w:bCs/>
            </w:rPr>
            <w:t>8</w:t>
          </w:r>
          <w:r>
            <w:rPr>
              <w:rFonts w:eastAsia="Times New Roman"/>
            </w:rPr>
            <w:t>: 539–545</w:t>
          </w:r>
        </w:p>
        <w:p w14:paraId="19F9F905" w14:textId="61D65648" w:rsidR="00AB22C7" w:rsidRDefault="00AB22C7" w:rsidP="00AB22C7">
          <w:pPr>
            <w:autoSpaceDE w:val="0"/>
            <w:autoSpaceDN w:val="0"/>
            <w:ind w:hanging="480"/>
            <w:divId w:val="1847089489"/>
            <w:rPr>
              <w:rFonts w:eastAsia="Times New Roman"/>
            </w:rPr>
          </w:pPr>
          <w:ins w:id="719" w:author="Gen-Chang Hsu" w:date="2024-04-28T12:44:00Z">
            <w:r w:rsidRPr="00690117">
              <w:rPr>
                <w:rFonts w:eastAsia="Times New Roman"/>
                <w:b/>
                <w:bCs/>
                <w:rPrChange w:id="720" w:author="Gen-Chang Hsu" w:date="2024-04-28T12:44:00Z">
                  <w:rPr>
                    <w:rFonts w:eastAsia="Times New Roman"/>
                  </w:rPr>
                </w:rPrChange>
              </w:rPr>
              <w:t>R Core Team</w:t>
            </w:r>
            <w:r w:rsidRPr="00AB22C7">
              <w:rPr>
                <w:rFonts w:eastAsia="Times New Roman"/>
              </w:rPr>
              <w:t xml:space="preserve"> (2024). R: A Language and Environment for Statistical Computing. R Foundation for Statistical</w:t>
            </w:r>
            <w:r>
              <w:rPr>
                <w:rFonts w:eastAsia="Times New Roman"/>
              </w:rPr>
              <w:t xml:space="preserve"> </w:t>
            </w:r>
            <w:r w:rsidRPr="00AB22C7">
              <w:rPr>
                <w:rFonts w:eastAsia="Times New Roman"/>
              </w:rPr>
              <w:t>Computing, Vienna, Austria. &lt;https://www.R-project.org/&gt;.</w:t>
            </w:r>
          </w:ins>
        </w:p>
        <w:p w14:paraId="68DB92DD" w14:textId="77777777" w:rsidR="007A2D69" w:rsidRDefault="007A2D69">
          <w:pPr>
            <w:autoSpaceDE w:val="0"/>
            <w:autoSpaceDN w:val="0"/>
            <w:ind w:hanging="480"/>
            <w:divId w:val="302277746"/>
            <w:rPr>
              <w:rFonts w:eastAsia="Times New Roman"/>
            </w:rPr>
          </w:pPr>
          <w:proofErr w:type="spellStart"/>
          <w:r>
            <w:rPr>
              <w:rFonts w:eastAsia="Times New Roman"/>
              <w:b/>
              <w:bCs/>
            </w:rPr>
            <w:t>Repkina</w:t>
          </w:r>
          <w:proofErr w:type="spellEnd"/>
          <w:r>
            <w:rPr>
              <w:rFonts w:eastAsia="Times New Roman"/>
              <w:b/>
              <w:bCs/>
            </w:rPr>
            <w:t xml:space="preserve"> N, Ignatenko A, </w:t>
          </w:r>
          <w:proofErr w:type="spellStart"/>
          <w:r>
            <w:rPr>
              <w:rFonts w:eastAsia="Times New Roman"/>
              <w:b/>
              <w:bCs/>
            </w:rPr>
            <w:t>Holoptseva</w:t>
          </w:r>
          <w:proofErr w:type="spellEnd"/>
          <w:r>
            <w:rPr>
              <w:rFonts w:eastAsia="Times New Roman"/>
              <w:b/>
              <w:bCs/>
            </w:rPr>
            <w:t xml:space="preserve"> E, </w:t>
          </w:r>
          <w:proofErr w:type="spellStart"/>
          <w:r>
            <w:rPr>
              <w:rFonts w:eastAsia="Times New Roman"/>
              <w:b/>
              <w:bCs/>
            </w:rPr>
            <w:t>MiszalskI</w:t>
          </w:r>
          <w:proofErr w:type="spellEnd"/>
          <w:r>
            <w:rPr>
              <w:rFonts w:eastAsia="Times New Roman"/>
              <w:b/>
              <w:bCs/>
            </w:rPr>
            <w:t xml:space="preserve"> Z, Kaszycki P, </w:t>
          </w:r>
          <w:proofErr w:type="spellStart"/>
          <w:r>
            <w:rPr>
              <w:rFonts w:eastAsia="Times New Roman"/>
              <w:b/>
              <w:bCs/>
            </w:rPr>
            <w:t>Talanova</w:t>
          </w:r>
          <w:proofErr w:type="spellEnd"/>
          <w:r>
            <w:rPr>
              <w:rFonts w:eastAsia="Times New Roman"/>
              <w:b/>
              <w:bCs/>
            </w:rPr>
            <w:t xml:space="preserve"> V</w:t>
          </w:r>
          <w:r>
            <w:rPr>
              <w:rFonts w:eastAsia="Times New Roman"/>
            </w:rPr>
            <w:t xml:space="preserve"> (2021) Exogenous methyl </w:t>
          </w:r>
          <w:proofErr w:type="spellStart"/>
          <w:r>
            <w:rPr>
              <w:rFonts w:eastAsia="Times New Roman"/>
            </w:rPr>
            <w:t>jasmonate</w:t>
          </w:r>
          <w:proofErr w:type="spellEnd"/>
          <w:r>
            <w:rPr>
              <w:rFonts w:eastAsia="Times New Roman"/>
            </w:rPr>
            <w:t xml:space="preserve"> improves cold tolerance with parallel induction of two cold-regulated (COR) genes expression in Triticum aestivum L. Plants. </w:t>
          </w:r>
          <w:proofErr w:type="spellStart"/>
          <w:r>
            <w:rPr>
              <w:rFonts w:eastAsia="Times New Roman"/>
            </w:rPr>
            <w:t>doi</w:t>
          </w:r>
          <w:proofErr w:type="spellEnd"/>
          <w:r>
            <w:rPr>
              <w:rFonts w:eastAsia="Times New Roman"/>
            </w:rPr>
            <w:t>: 10.3390/plants10071421</w:t>
          </w:r>
        </w:p>
        <w:p w14:paraId="4A9E0DF6" w14:textId="77777777" w:rsidR="007A2D69" w:rsidRDefault="007A2D69">
          <w:pPr>
            <w:autoSpaceDE w:val="0"/>
            <w:autoSpaceDN w:val="0"/>
            <w:ind w:hanging="480"/>
            <w:divId w:val="350380014"/>
            <w:rPr>
              <w:rFonts w:eastAsia="Times New Roman"/>
            </w:rPr>
          </w:pPr>
          <w:proofErr w:type="spellStart"/>
          <w:r>
            <w:rPr>
              <w:rFonts w:eastAsia="Times New Roman"/>
              <w:b/>
              <w:bCs/>
            </w:rPr>
            <w:t>Sheteiwy</w:t>
          </w:r>
          <w:proofErr w:type="spellEnd"/>
          <w:r>
            <w:rPr>
              <w:rFonts w:eastAsia="Times New Roman"/>
              <w:b/>
              <w:bCs/>
            </w:rPr>
            <w:t xml:space="preserve"> MS, Gong D, Gao Y, Pan R, Hu J, Guan Y</w:t>
          </w:r>
          <w:r>
            <w:rPr>
              <w:rFonts w:eastAsia="Times New Roman"/>
            </w:rPr>
            <w:t xml:space="preserve"> (2018) Priming with methyl </w:t>
          </w:r>
          <w:proofErr w:type="spellStart"/>
          <w:r>
            <w:rPr>
              <w:rFonts w:eastAsia="Times New Roman"/>
            </w:rPr>
            <w:t>jasmonate</w:t>
          </w:r>
          <w:proofErr w:type="spellEnd"/>
          <w:r>
            <w:rPr>
              <w:rFonts w:eastAsia="Times New Roman"/>
            </w:rPr>
            <w:t xml:space="preserve"> alleviates polyethylene glycol-induced osmotic stress in rice seeds by regulating the seed metabolic profile. Environ Exp Bot </w:t>
          </w:r>
          <w:r>
            <w:rPr>
              <w:rFonts w:eastAsia="Times New Roman"/>
              <w:b/>
              <w:bCs/>
            </w:rPr>
            <w:t>153</w:t>
          </w:r>
          <w:r>
            <w:rPr>
              <w:rFonts w:eastAsia="Times New Roman"/>
            </w:rPr>
            <w:t>: 236–248</w:t>
          </w:r>
        </w:p>
        <w:p w14:paraId="2C8A82DD" w14:textId="77777777" w:rsidR="007A2D69" w:rsidRDefault="007A2D69">
          <w:pPr>
            <w:autoSpaceDE w:val="0"/>
            <w:autoSpaceDN w:val="0"/>
            <w:ind w:hanging="480"/>
            <w:divId w:val="1499544119"/>
            <w:rPr>
              <w:rFonts w:eastAsia="Times New Roman"/>
            </w:rPr>
          </w:pPr>
          <w:r>
            <w:rPr>
              <w:rFonts w:eastAsia="Times New Roman"/>
              <w:b/>
              <w:bCs/>
            </w:rPr>
            <w:t xml:space="preserve">van der Sluijs JP, Simon-Delso N, </w:t>
          </w:r>
          <w:proofErr w:type="spellStart"/>
          <w:r>
            <w:rPr>
              <w:rFonts w:eastAsia="Times New Roman"/>
              <w:b/>
              <w:bCs/>
            </w:rPr>
            <w:t>Goulson</w:t>
          </w:r>
          <w:proofErr w:type="spellEnd"/>
          <w:r>
            <w:rPr>
              <w:rFonts w:eastAsia="Times New Roman"/>
              <w:b/>
              <w:bCs/>
            </w:rPr>
            <w:t xml:space="preserve"> D, Maxim L, </w:t>
          </w:r>
          <w:proofErr w:type="spellStart"/>
          <w:r>
            <w:rPr>
              <w:rFonts w:eastAsia="Times New Roman"/>
              <w:b/>
              <w:bCs/>
            </w:rPr>
            <w:t>Bonmatin</w:t>
          </w:r>
          <w:proofErr w:type="spellEnd"/>
          <w:r>
            <w:rPr>
              <w:rFonts w:eastAsia="Times New Roman"/>
              <w:b/>
              <w:bCs/>
            </w:rPr>
            <w:t xml:space="preserve"> J-M, </w:t>
          </w:r>
          <w:proofErr w:type="spellStart"/>
          <w:r>
            <w:rPr>
              <w:rFonts w:eastAsia="Times New Roman"/>
              <w:b/>
              <w:bCs/>
            </w:rPr>
            <w:t>Belzunces</w:t>
          </w:r>
          <w:proofErr w:type="spellEnd"/>
          <w:r>
            <w:rPr>
              <w:rFonts w:eastAsia="Times New Roman"/>
              <w:b/>
              <w:bCs/>
            </w:rPr>
            <w:t xml:space="preserve"> LP</w:t>
          </w:r>
          <w:r>
            <w:rPr>
              <w:rFonts w:eastAsia="Times New Roman"/>
            </w:rPr>
            <w:t xml:space="preserve"> (2013) Neonicotinoids, bee disorders and the sustainability of pollinator services. Curr </w:t>
          </w:r>
          <w:proofErr w:type="spellStart"/>
          <w:r>
            <w:rPr>
              <w:rFonts w:eastAsia="Times New Roman"/>
            </w:rPr>
            <w:t>Opin</w:t>
          </w:r>
          <w:proofErr w:type="spellEnd"/>
          <w:r>
            <w:rPr>
              <w:rFonts w:eastAsia="Times New Roman"/>
            </w:rPr>
            <w:t xml:space="preserve"> Environ Sustain </w:t>
          </w:r>
          <w:r>
            <w:rPr>
              <w:rFonts w:eastAsia="Times New Roman"/>
              <w:b/>
              <w:bCs/>
            </w:rPr>
            <w:t>5</w:t>
          </w:r>
          <w:r>
            <w:rPr>
              <w:rFonts w:eastAsia="Times New Roman"/>
            </w:rPr>
            <w:t>: 293–305</w:t>
          </w:r>
        </w:p>
        <w:p w14:paraId="58CB32B9" w14:textId="77777777" w:rsidR="007A2D69" w:rsidRDefault="007A2D69">
          <w:pPr>
            <w:autoSpaceDE w:val="0"/>
            <w:autoSpaceDN w:val="0"/>
            <w:ind w:hanging="480"/>
            <w:divId w:val="2017030795"/>
            <w:rPr>
              <w:rFonts w:eastAsia="Times New Roman"/>
            </w:rPr>
          </w:pPr>
          <w:r>
            <w:rPr>
              <w:rFonts w:eastAsia="Times New Roman"/>
              <w:b/>
              <w:bCs/>
            </w:rPr>
            <w:t xml:space="preserve">Smart LE, Martin JL, </w:t>
          </w:r>
          <w:proofErr w:type="spellStart"/>
          <w:r>
            <w:rPr>
              <w:rFonts w:eastAsia="Times New Roman"/>
              <w:b/>
              <w:bCs/>
            </w:rPr>
            <w:t>Limpalaër</w:t>
          </w:r>
          <w:proofErr w:type="spellEnd"/>
          <w:r>
            <w:rPr>
              <w:rFonts w:eastAsia="Times New Roman"/>
              <w:b/>
              <w:bCs/>
            </w:rPr>
            <w:t xml:space="preserve"> M, Bruce TJA, Pickett JA</w:t>
          </w:r>
          <w:r>
            <w:rPr>
              <w:rFonts w:eastAsia="Times New Roman"/>
            </w:rPr>
            <w:t xml:space="preserve"> (2013) Responses of Herbivore and Predatory Mites to Tomato Plants Exposed to </w:t>
          </w:r>
          <w:proofErr w:type="spellStart"/>
          <w:r>
            <w:rPr>
              <w:rFonts w:eastAsia="Times New Roman"/>
            </w:rPr>
            <w:t>Jasmonic</w:t>
          </w:r>
          <w:proofErr w:type="spellEnd"/>
          <w:r>
            <w:rPr>
              <w:rFonts w:eastAsia="Times New Roman"/>
            </w:rPr>
            <w:t xml:space="preserve"> Acid Seed Treatment. J Chem </w:t>
          </w:r>
          <w:proofErr w:type="spellStart"/>
          <w:r>
            <w:rPr>
              <w:rFonts w:eastAsia="Times New Roman"/>
            </w:rPr>
            <w:t>Ecol</w:t>
          </w:r>
          <w:proofErr w:type="spellEnd"/>
          <w:r>
            <w:rPr>
              <w:rFonts w:eastAsia="Times New Roman"/>
            </w:rPr>
            <w:t xml:space="preserve"> </w:t>
          </w:r>
          <w:r>
            <w:rPr>
              <w:rFonts w:eastAsia="Times New Roman"/>
              <w:b/>
              <w:bCs/>
            </w:rPr>
            <w:t>39</w:t>
          </w:r>
          <w:r>
            <w:rPr>
              <w:rFonts w:eastAsia="Times New Roman"/>
            </w:rPr>
            <w:t>: 1297–1300</w:t>
          </w:r>
        </w:p>
        <w:p w14:paraId="0665C644" w14:textId="77777777" w:rsidR="007A2D69" w:rsidRDefault="007A2D69">
          <w:pPr>
            <w:autoSpaceDE w:val="0"/>
            <w:autoSpaceDN w:val="0"/>
            <w:ind w:hanging="480"/>
            <w:divId w:val="2018269441"/>
            <w:rPr>
              <w:rFonts w:eastAsia="Times New Roman"/>
            </w:rPr>
          </w:pPr>
          <w:r>
            <w:rPr>
              <w:rFonts w:eastAsia="Times New Roman"/>
              <w:b/>
              <w:bCs/>
            </w:rPr>
            <w:t>Stout MJ</w:t>
          </w:r>
          <w:r>
            <w:rPr>
              <w:rFonts w:eastAsia="Times New Roman"/>
            </w:rPr>
            <w:t xml:space="preserve"> (2013) Reevaluating the conceptual framework for applied research on host-plant resistance. Insect Sci </w:t>
          </w:r>
          <w:r>
            <w:rPr>
              <w:rFonts w:eastAsia="Times New Roman"/>
              <w:b/>
              <w:bCs/>
            </w:rPr>
            <w:t>20</w:t>
          </w:r>
          <w:r>
            <w:rPr>
              <w:rFonts w:eastAsia="Times New Roman"/>
            </w:rPr>
            <w:t>: 263–272</w:t>
          </w:r>
        </w:p>
        <w:p w14:paraId="0973D721" w14:textId="77777777" w:rsidR="007A2D69" w:rsidRDefault="007A2D69">
          <w:pPr>
            <w:autoSpaceDE w:val="0"/>
            <w:autoSpaceDN w:val="0"/>
            <w:ind w:hanging="480"/>
            <w:divId w:val="757751149"/>
            <w:rPr>
              <w:rFonts w:eastAsia="Times New Roman"/>
            </w:rPr>
          </w:pPr>
          <w:proofErr w:type="spellStart"/>
          <w:r>
            <w:rPr>
              <w:rFonts w:eastAsia="Times New Roman"/>
              <w:b/>
              <w:bCs/>
            </w:rPr>
            <w:t>Strapasson</w:t>
          </w:r>
          <w:proofErr w:type="spellEnd"/>
          <w:r>
            <w:rPr>
              <w:rFonts w:eastAsia="Times New Roman"/>
              <w:b/>
              <w:bCs/>
            </w:rPr>
            <w:t xml:space="preserve"> P, Pinto-Zevallos DM, Paudel S, Rajotte EG, Felton GW, Zarbin PHG</w:t>
          </w:r>
          <w:r>
            <w:rPr>
              <w:rFonts w:eastAsia="Times New Roman"/>
            </w:rPr>
            <w:t xml:space="preserve"> (2014) Enhancing Plant Resistance at the Seed Stage: Low Concentrations of Methyl </w:t>
          </w:r>
          <w:proofErr w:type="spellStart"/>
          <w:r>
            <w:rPr>
              <w:rFonts w:eastAsia="Times New Roman"/>
            </w:rPr>
            <w:t>Jasmonate</w:t>
          </w:r>
          <w:proofErr w:type="spellEnd"/>
          <w:r>
            <w:rPr>
              <w:rFonts w:eastAsia="Times New Roman"/>
            </w:rPr>
            <w:t xml:space="preserve"> Reduce the Performance of the Leaf Miner Tuta </w:t>
          </w:r>
          <w:proofErr w:type="spellStart"/>
          <w:r>
            <w:rPr>
              <w:rFonts w:eastAsia="Times New Roman"/>
            </w:rPr>
            <w:t>absoluta</w:t>
          </w:r>
          <w:proofErr w:type="spellEnd"/>
          <w:r>
            <w:rPr>
              <w:rFonts w:eastAsia="Times New Roman"/>
            </w:rPr>
            <w:t xml:space="preserve"> but do not Alter the Behavior of its Predator </w:t>
          </w:r>
          <w:proofErr w:type="spellStart"/>
          <w:r>
            <w:rPr>
              <w:rFonts w:eastAsia="Times New Roman"/>
            </w:rPr>
            <w:t>Chrysoperla</w:t>
          </w:r>
          <w:proofErr w:type="spellEnd"/>
          <w:r>
            <w:rPr>
              <w:rFonts w:eastAsia="Times New Roman"/>
            </w:rPr>
            <w:t xml:space="preserve"> externa. J Chem </w:t>
          </w:r>
          <w:proofErr w:type="spellStart"/>
          <w:r>
            <w:rPr>
              <w:rFonts w:eastAsia="Times New Roman"/>
            </w:rPr>
            <w:t>Ecol</w:t>
          </w:r>
          <w:proofErr w:type="spellEnd"/>
          <w:r>
            <w:rPr>
              <w:rFonts w:eastAsia="Times New Roman"/>
            </w:rPr>
            <w:t xml:space="preserve"> </w:t>
          </w:r>
          <w:r>
            <w:rPr>
              <w:rFonts w:eastAsia="Times New Roman"/>
              <w:b/>
              <w:bCs/>
            </w:rPr>
            <w:t>40</w:t>
          </w:r>
          <w:r>
            <w:rPr>
              <w:rFonts w:eastAsia="Times New Roman"/>
            </w:rPr>
            <w:t>: 1090–1098</w:t>
          </w:r>
        </w:p>
        <w:p w14:paraId="3C10B7D9" w14:textId="77777777" w:rsidR="007A2D69" w:rsidRDefault="007A2D69">
          <w:pPr>
            <w:autoSpaceDE w:val="0"/>
            <w:autoSpaceDN w:val="0"/>
            <w:ind w:hanging="480"/>
            <w:divId w:val="1006515585"/>
            <w:rPr>
              <w:rFonts w:eastAsia="Times New Roman"/>
            </w:rPr>
          </w:pPr>
          <w:r>
            <w:rPr>
              <w:rFonts w:eastAsia="Times New Roman"/>
              <w:b/>
              <w:bCs/>
            </w:rPr>
            <w:t>Tayyab N, Naz R, Yasmin H, Nosheen A, Keyani R, Sajjad M, Hassan MN, Roberts TH</w:t>
          </w:r>
          <w:r>
            <w:rPr>
              <w:rFonts w:eastAsia="Times New Roman"/>
            </w:rPr>
            <w:t xml:space="preserve"> (2020) Combined seed and foliar pre-treatments with exogenous methyl </w:t>
          </w:r>
          <w:proofErr w:type="spellStart"/>
          <w:r>
            <w:rPr>
              <w:rFonts w:eastAsia="Times New Roman"/>
            </w:rPr>
            <w:t>jasmonate</w:t>
          </w:r>
          <w:proofErr w:type="spellEnd"/>
          <w:r>
            <w:rPr>
              <w:rFonts w:eastAsia="Times New Roman"/>
            </w:rPr>
            <w:t xml:space="preserve"> and salicylic acid mitigate drought-induced stress in maize. </w:t>
          </w:r>
          <w:proofErr w:type="spellStart"/>
          <w:r>
            <w:rPr>
              <w:rFonts w:eastAsia="Times New Roman"/>
            </w:rPr>
            <w:t>PLoS</w:t>
          </w:r>
          <w:proofErr w:type="spellEnd"/>
          <w:r>
            <w:rPr>
              <w:rFonts w:eastAsia="Times New Roman"/>
            </w:rPr>
            <w:t xml:space="preserve"> One </w:t>
          </w:r>
          <w:r>
            <w:rPr>
              <w:rFonts w:eastAsia="Times New Roman"/>
              <w:b/>
              <w:bCs/>
            </w:rPr>
            <w:t>15</w:t>
          </w:r>
          <w:r>
            <w:rPr>
              <w:rFonts w:eastAsia="Times New Roman"/>
            </w:rPr>
            <w:t>: e0232269-</w:t>
          </w:r>
        </w:p>
        <w:p w14:paraId="6869D5C6" w14:textId="77777777" w:rsidR="007A2D69" w:rsidRDefault="007A2D69">
          <w:pPr>
            <w:autoSpaceDE w:val="0"/>
            <w:autoSpaceDN w:val="0"/>
            <w:ind w:hanging="480"/>
            <w:divId w:val="526480089"/>
            <w:rPr>
              <w:rFonts w:eastAsia="Times New Roman"/>
            </w:rPr>
          </w:pPr>
          <w:r>
            <w:rPr>
              <w:rFonts w:eastAsia="Times New Roman"/>
              <w:b/>
              <w:bCs/>
            </w:rPr>
            <w:t>Weston PA, Miller JR</w:t>
          </w:r>
          <w:r>
            <w:rPr>
              <w:rFonts w:eastAsia="Times New Roman"/>
            </w:rPr>
            <w:t xml:space="preserve"> (1989) Ovipositional Responses of </w:t>
          </w:r>
          <w:proofErr w:type="spellStart"/>
          <w:r>
            <w:rPr>
              <w:rFonts w:eastAsia="Times New Roman"/>
            </w:rPr>
            <w:t>Seedcorn</w:t>
          </w:r>
          <w:proofErr w:type="spellEnd"/>
          <w:r>
            <w:rPr>
              <w:rFonts w:eastAsia="Times New Roman"/>
            </w:rPr>
            <w:t xml:space="preserve"> Maggot, Delia </w:t>
          </w:r>
          <w:proofErr w:type="spellStart"/>
          <w:r>
            <w:rPr>
              <w:rFonts w:eastAsia="Times New Roman"/>
            </w:rPr>
            <w:t>platura</w:t>
          </w:r>
          <w:proofErr w:type="spellEnd"/>
          <w:r>
            <w:rPr>
              <w:rFonts w:eastAsia="Times New Roman"/>
            </w:rPr>
            <w:t xml:space="preserve"> (Diptera: </w:t>
          </w:r>
          <w:proofErr w:type="spellStart"/>
          <w:r>
            <w:rPr>
              <w:rFonts w:eastAsia="Times New Roman"/>
            </w:rPr>
            <w:t>Anthomyiidae</w:t>
          </w:r>
          <w:proofErr w:type="spellEnd"/>
          <w:r>
            <w:rPr>
              <w:rFonts w:eastAsia="Times New Roman"/>
            </w:rPr>
            <w:t xml:space="preserve">), to Developmental Stages of Lima Bean. Ann </w:t>
          </w:r>
          <w:proofErr w:type="spellStart"/>
          <w:r>
            <w:rPr>
              <w:rFonts w:eastAsia="Times New Roman"/>
            </w:rPr>
            <w:t>Entomol</w:t>
          </w:r>
          <w:proofErr w:type="spellEnd"/>
          <w:r>
            <w:rPr>
              <w:rFonts w:eastAsia="Times New Roman"/>
            </w:rPr>
            <w:t xml:space="preserve"> Soc Am </w:t>
          </w:r>
          <w:r>
            <w:rPr>
              <w:rFonts w:eastAsia="Times New Roman"/>
              <w:b/>
              <w:bCs/>
            </w:rPr>
            <w:t>82</w:t>
          </w:r>
          <w:r>
            <w:rPr>
              <w:rFonts w:eastAsia="Times New Roman"/>
            </w:rPr>
            <w:t>: 387–392</w:t>
          </w:r>
        </w:p>
        <w:p w14:paraId="3F3AF3E2" w14:textId="77777777" w:rsidR="007A2D69" w:rsidRDefault="007A2D69">
          <w:pPr>
            <w:autoSpaceDE w:val="0"/>
            <w:autoSpaceDN w:val="0"/>
            <w:ind w:hanging="480"/>
            <w:divId w:val="542788400"/>
            <w:rPr>
              <w:rFonts w:eastAsia="Times New Roman"/>
            </w:rPr>
          </w:pPr>
          <w:r>
            <w:rPr>
              <w:rFonts w:eastAsia="Times New Roman"/>
              <w:b/>
              <w:bCs/>
            </w:rPr>
            <w:t>Whalen R, Harmon JP</w:t>
          </w:r>
          <w:r>
            <w:rPr>
              <w:rFonts w:eastAsia="Times New Roman"/>
            </w:rPr>
            <w:t xml:space="preserve"> (2015) Temperature alters the interaction between </w:t>
          </w:r>
          <w:proofErr w:type="gramStart"/>
          <w:r>
            <w:rPr>
              <w:rFonts w:eastAsia="Times New Roman"/>
            </w:rPr>
            <w:t>a</w:t>
          </w:r>
          <w:proofErr w:type="gramEnd"/>
          <w:r>
            <w:rPr>
              <w:rFonts w:eastAsia="Times New Roman"/>
            </w:rPr>
            <w:t xml:space="preserve"> herbivore and a resistant host plant. Arthropod Plant Interact </w:t>
          </w:r>
          <w:r>
            <w:rPr>
              <w:rFonts w:eastAsia="Times New Roman"/>
              <w:b/>
              <w:bCs/>
            </w:rPr>
            <w:t>9</w:t>
          </w:r>
          <w:r>
            <w:rPr>
              <w:rFonts w:eastAsia="Times New Roman"/>
            </w:rPr>
            <w:t>: 233–240</w:t>
          </w:r>
        </w:p>
        <w:p w14:paraId="53AAEE9B" w14:textId="77777777" w:rsidR="007A2D69" w:rsidRDefault="007A2D69">
          <w:pPr>
            <w:autoSpaceDE w:val="0"/>
            <w:autoSpaceDN w:val="0"/>
            <w:ind w:hanging="480"/>
            <w:divId w:val="233517265"/>
            <w:rPr>
              <w:rFonts w:eastAsia="Times New Roman"/>
            </w:rPr>
          </w:pPr>
          <w:r>
            <w:rPr>
              <w:rFonts w:eastAsia="Times New Roman"/>
              <w:b/>
              <w:bCs/>
            </w:rPr>
            <w:t>Wilson RG, Orloff SB, Taylor AG</w:t>
          </w:r>
          <w:r>
            <w:rPr>
              <w:rFonts w:eastAsia="Times New Roman"/>
            </w:rPr>
            <w:t xml:space="preserve"> (2015) Evaluation of insecticides and application methods to protect onions from onion maggot, Delia antiqua, and </w:t>
          </w:r>
          <w:proofErr w:type="spellStart"/>
          <w:r>
            <w:rPr>
              <w:rFonts w:eastAsia="Times New Roman"/>
            </w:rPr>
            <w:t>seedcorn</w:t>
          </w:r>
          <w:proofErr w:type="spellEnd"/>
          <w:r>
            <w:rPr>
              <w:rFonts w:eastAsia="Times New Roman"/>
            </w:rPr>
            <w:t xml:space="preserve"> maggot, Delia </w:t>
          </w:r>
          <w:proofErr w:type="spellStart"/>
          <w:r>
            <w:rPr>
              <w:rFonts w:eastAsia="Times New Roman"/>
            </w:rPr>
            <w:t>platura</w:t>
          </w:r>
          <w:proofErr w:type="spellEnd"/>
          <w:r>
            <w:rPr>
              <w:rFonts w:eastAsia="Times New Roman"/>
            </w:rPr>
            <w:t xml:space="preserve">, damage. Crop Protection </w:t>
          </w:r>
          <w:r>
            <w:rPr>
              <w:rFonts w:eastAsia="Times New Roman"/>
              <w:b/>
              <w:bCs/>
            </w:rPr>
            <w:t>67</w:t>
          </w:r>
          <w:r>
            <w:rPr>
              <w:rFonts w:eastAsia="Times New Roman"/>
            </w:rPr>
            <w:t>: 102–108</w:t>
          </w:r>
        </w:p>
        <w:p w14:paraId="5F90916A" w14:textId="77777777" w:rsidR="007A2D69" w:rsidRDefault="007A2D69">
          <w:pPr>
            <w:autoSpaceDE w:val="0"/>
            <w:autoSpaceDN w:val="0"/>
            <w:ind w:hanging="480"/>
            <w:divId w:val="1390156523"/>
            <w:rPr>
              <w:rFonts w:eastAsia="Times New Roman"/>
            </w:rPr>
          </w:pPr>
          <w:r>
            <w:rPr>
              <w:rFonts w:eastAsia="Times New Roman"/>
              <w:b/>
              <w:bCs/>
            </w:rPr>
            <w:t>Worrall D, Holroyd GH, Moore JP, Glowacz M, Croft P, Taylor JE, Paul ND, Roberts MR</w:t>
          </w:r>
          <w:r>
            <w:rPr>
              <w:rFonts w:eastAsia="Times New Roman"/>
            </w:rPr>
            <w:t xml:space="preserve"> (2012) Treating seeds with activators of plant </w:t>
          </w:r>
          <w:proofErr w:type="spellStart"/>
          <w:r>
            <w:rPr>
              <w:rFonts w:eastAsia="Times New Roman"/>
            </w:rPr>
            <w:t>defence</w:t>
          </w:r>
          <w:proofErr w:type="spellEnd"/>
          <w:r>
            <w:rPr>
              <w:rFonts w:eastAsia="Times New Roman"/>
            </w:rPr>
            <w:t xml:space="preserve"> generates long-lasting priming of resistance to pests and pathogens. New Phytologist </w:t>
          </w:r>
          <w:r>
            <w:rPr>
              <w:rFonts w:eastAsia="Times New Roman"/>
              <w:b/>
              <w:bCs/>
            </w:rPr>
            <w:t>193</w:t>
          </w:r>
          <w:r>
            <w:rPr>
              <w:rFonts w:eastAsia="Times New Roman"/>
            </w:rPr>
            <w:t>: 770–778</w:t>
          </w:r>
        </w:p>
        <w:p w14:paraId="482778EF" w14:textId="77777777" w:rsidR="007A2D69" w:rsidRDefault="007A2D69">
          <w:pPr>
            <w:autoSpaceDE w:val="0"/>
            <w:autoSpaceDN w:val="0"/>
            <w:ind w:hanging="480"/>
            <w:divId w:val="683753480"/>
            <w:rPr>
              <w:rFonts w:eastAsia="Times New Roman"/>
            </w:rPr>
          </w:pPr>
          <w:r>
            <w:rPr>
              <w:rFonts w:eastAsia="Times New Roman"/>
              <w:b/>
              <w:bCs/>
            </w:rPr>
            <w:t>Yang D, Avelar SAG, Taylor AG</w:t>
          </w:r>
          <w:r>
            <w:rPr>
              <w:rFonts w:eastAsia="Times New Roman"/>
            </w:rPr>
            <w:t xml:space="preserve"> (2018) Systemic seed treatment uptake during imbibition by corn and soybean. Crop Sci </w:t>
          </w:r>
          <w:r>
            <w:rPr>
              <w:rFonts w:eastAsia="Times New Roman"/>
              <w:b/>
              <w:bCs/>
            </w:rPr>
            <w:t>58</w:t>
          </w:r>
          <w:r>
            <w:rPr>
              <w:rFonts w:eastAsia="Times New Roman"/>
            </w:rPr>
            <w:t>: 2063–2070</w:t>
          </w:r>
        </w:p>
        <w:p w14:paraId="2D57321B" w14:textId="77777777" w:rsidR="007A2D69" w:rsidRDefault="007A2D69">
          <w:pPr>
            <w:autoSpaceDE w:val="0"/>
            <w:autoSpaceDN w:val="0"/>
            <w:ind w:hanging="480"/>
            <w:divId w:val="2068913518"/>
            <w:rPr>
              <w:rFonts w:eastAsia="Times New Roman"/>
            </w:rPr>
          </w:pPr>
          <w:proofErr w:type="spellStart"/>
          <w:r>
            <w:rPr>
              <w:rFonts w:eastAsia="Times New Roman"/>
              <w:b/>
              <w:bCs/>
            </w:rPr>
            <w:lastRenderedPageBreak/>
            <w:t>Züst</w:t>
          </w:r>
          <w:proofErr w:type="spellEnd"/>
          <w:r>
            <w:rPr>
              <w:rFonts w:eastAsia="Times New Roman"/>
              <w:b/>
              <w:bCs/>
            </w:rPr>
            <w:t xml:space="preserve"> T, Agrawal AA</w:t>
          </w:r>
          <w:r>
            <w:rPr>
              <w:rFonts w:eastAsia="Times New Roman"/>
            </w:rPr>
            <w:t xml:space="preserve"> (2016) Mechanisms and evolution of plant resistance to aphids. Nat Plants. </w:t>
          </w:r>
          <w:proofErr w:type="spellStart"/>
          <w:r>
            <w:rPr>
              <w:rFonts w:eastAsia="Times New Roman"/>
            </w:rPr>
            <w:t>doi</w:t>
          </w:r>
          <w:proofErr w:type="spellEnd"/>
          <w:r>
            <w:rPr>
              <w:rFonts w:eastAsia="Times New Roman"/>
            </w:rPr>
            <w:t>: 10.1038/nplants.2015.206</w:t>
          </w:r>
        </w:p>
        <w:p w14:paraId="4DA52A37" w14:textId="111DFA3B" w:rsidR="655852B8" w:rsidRDefault="007A2D69" w:rsidP="655852B8">
          <w:pPr>
            <w:rPr>
              <w:b/>
              <w:bCs/>
            </w:rPr>
          </w:pPr>
          <w:r>
            <w:rPr>
              <w:rFonts w:eastAsia="Times New Roman"/>
            </w:rPr>
            <w:t> </w:t>
          </w:r>
        </w:p>
      </w:sdtContent>
    </w:sdt>
    <w:sectPr w:rsidR="655852B8">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en-Chang Hsu" w:date="2024-04-27T12:05:00Z" w:initials="GH">
    <w:p w14:paraId="2BD722A2" w14:textId="77777777" w:rsidR="00F21528" w:rsidRDefault="00F21528" w:rsidP="00F21528">
      <w:pPr>
        <w:pStyle w:val="CommentText"/>
      </w:pPr>
      <w:r>
        <w:rPr>
          <w:rStyle w:val="CommentReference"/>
        </w:rPr>
        <w:annotationRef/>
      </w:r>
      <w:r>
        <w:t>If possible, could you provide my ORCID id in the submission system? Thanks!</w:t>
      </w:r>
    </w:p>
    <w:p w14:paraId="77587644" w14:textId="77777777" w:rsidR="00F21528" w:rsidRDefault="00F21528" w:rsidP="00F21528">
      <w:pPr>
        <w:pStyle w:val="CommentText"/>
      </w:pPr>
    </w:p>
    <w:p w14:paraId="17BE119B" w14:textId="77777777" w:rsidR="00F21528" w:rsidRDefault="00F21528" w:rsidP="00F21528">
      <w:pPr>
        <w:pStyle w:val="CommentText"/>
      </w:pPr>
      <w:r>
        <w:t>Gen-Chang Hsu: 0000-0002-6607-4382</w:t>
      </w:r>
    </w:p>
    <w:p w14:paraId="6F3ABC59" w14:textId="77777777" w:rsidR="00F21528" w:rsidRDefault="00F21528" w:rsidP="00F21528">
      <w:pPr>
        <w:pStyle w:val="CommentText"/>
      </w:pPr>
    </w:p>
  </w:comment>
  <w:comment w:id="6" w:author="Gen-Chang Hsu" w:date="2024-04-27T12:09:00Z" w:initials="GH">
    <w:p w14:paraId="05DDAB1C" w14:textId="77777777" w:rsidR="00F21528" w:rsidRDefault="00F21528" w:rsidP="00F21528">
      <w:pPr>
        <w:pStyle w:val="CommentText"/>
      </w:pPr>
      <w:r>
        <w:rPr>
          <w:rStyle w:val="CommentReference"/>
        </w:rPr>
        <w:annotationRef/>
      </w:r>
      <w:r>
        <w:t>Actually it seems that we tested multiple methods, not two. Maybe we can use numbered list here (e.g., We tested to application methods: (1) XXX, and (2) YYY.)?</w:t>
      </w:r>
    </w:p>
  </w:comment>
  <w:comment w:id="14" w:author="Gen-Chang Hsu" w:date="2024-04-27T12:11:00Z" w:initials="GH">
    <w:p w14:paraId="37DB60E6" w14:textId="77777777" w:rsidR="00F21528" w:rsidRDefault="00F21528" w:rsidP="00F21528">
      <w:pPr>
        <w:pStyle w:val="CommentText"/>
      </w:pPr>
      <w:r>
        <w:rPr>
          <w:rStyle w:val="CommentReference"/>
        </w:rPr>
        <w:annotationRef/>
      </w:r>
      <w:r>
        <w:t>What do you mean by “0.2 mM conventional seed treatment”?</w:t>
      </w:r>
    </w:p>
  </w:comment>
  <w:comment w:id="17" w:author="Gen-Chang Hsu" w:date="2024-04-27T12:13:00Z" w:initials="GH">
    <w:p w14:paraId="04E86A00" w14:textId="77777777" w:rsidR="00F21528" w:rsidRDefault="00F21528" w:rsidP="00F21528">
      <w:pPr>
        <w:pStyle w:val="CommentText"/>
      </w:pPr>
      <w:r>
        <w:rPr>
          <w:rStyle w:val="CommentReference"/>
        </w:rPr>
        <w:annotationRef/>
      </w:r>
      <w:r>
        <w:t>Use MeJA instead?</w:t>
      </w:r>
    </w:p>
  </w:comment>
  <w:comment w:id="19" w:author="Gen-Chang Hsu" w:date="2024-04-27T12:13:00Z" w:initials="GH">
    <w:p w14:paraId="3BDBF144" w14:textId="77777777" w:rsidR="00F21528" w:rsidRDefault="00F21528" w:rsidP="00F21528">
      <w:pPr>
        <w:pStyle w:val="CommentText"/>
      </w:pPr>
      <w:r>
        <w:rPr>
          <w:rStyle w:val="CommentReference"/>
        </w:rPr>
        <w:annotationRef/>
      </w:r>
      <w:r>
        <w:t>Use MeJA instead?</w:t>
      </w:r>
    </w:p>
  </w:comment>
  <w:comment w:id="25" w:author="Gen-Chang Hsu" w:date="2024-04-27T12:56:00Z" w:initials="GH">
    <w:p w14:paraId="08BD2C7E" w14:textId="77777777" w:rsidR="007D200A" w:rsidRDefault="007D200A" w:rsidP="007D200A">
      <w:pPr>
        <w:pStyle w:val="CommentText"/>
      </w:pPr>
      <w:r>
        <w:rPr>
          <w:rStyle w:val="CommentReference"/>
        </w:rPr>
        <w:annotationRef/>
      </w:r>
      <w:r>
        <w:t>I’m bit confused: So jasmonic acid (JA) and methyl jasmonate (MeJA) are two specific compounds, and “jasmonate” means any compound derived from jasmonic acid?</w:t>
      </w:r>
    </w:p>
  </w:comment>
  <w:comment w:id="43" w:author="Gen-Chang Hsu" w:date="2024-04-27T12:43:00Z" w:initials="GH">
    <w:p w14:paraId="57E381CC" w14:textId="35E4E271" w:rsidR="009917A8" w:rsidRDefault="009917A8" w:rsidP="009917A8">
      <w:pPr>
        <w:pStyle w:val="CommentText"/>
      </w:pPr>
      <w:r>
        <w:rPr>
          <w:rStyle w:val="CommentReference"/>
        </w:rPr>
        <w:annotationRef/>
      </w:r>
      <w:r>
        <w:t>I feel like we can just mention this later in the last paragraph of the intro.</w:t>
      </w:r>
    </w:p>
  </w:comment>
  <w:comment w:id="47" w:author="Gen-Chang Hsu" w:date="2024-04-27T12:45:00Z" w:initials="GH">
    <w:p w14:paraId="4773D72F" w14:textId="77777777" w:rsidR="003C5A30" w:rsidRDefault="003C5A30" w:rsidP="003C5A30">
      <w:pPr>
        <w:pStyle w:val="CommentText"/>
      </w:pPr>
      <w:r>
        <w:rPr>
          <w:rStyle w:val="CommentReference"/>
        </w:rPr>
        <w:annotationRef/>
      </w:r>
      <w:r>
        <w:t>I think we should try to keep this consistent. Should we just use the abbreviation JA and MeJA throughout the paper?</w:t>
      </w:r>
    </w:p>
  </w:comment>
  <w:comment w:id="158" w:author="Gen-Chang Hsu" w:date="2024-04-27T13:56:00Z" w:initials="GH">
    <w:p w14:paraId="53C59516" w14:textId="77777777" w:rsidR="00721D77" w:rsidRDefault="00721D77" w:rsidP="00721D77">
      <w:pPr>
        <w:pStyle w:val="CommentText"/>
      </w:pPr>
      <w:r>
        <w:rPr>
          <w:rStyle w:val="CommentReference"/>
        </w:rPr>
        <w:annotationRef/>
      </w:r>
      <w:r>
        <w:t>Need to correct the axis text for the concentrations (add a space between the number and mM).</w:t>
      </w:r>
    </w:p>
  </w:comment>
  <w:comment w:id="238" w:author="Gen-Chang Hsu" w:date="2024-04-27T13:42:00Z" w:initials="GH">
    <w:p w14:paraId="5B89FF44" w14:textId="1CDF8446" w:rsidR="00F06093" w:rsidRDefault="00F06093" w:rsidP="00F06093">
      <w:pPr>
        <w:pStyle w:val="CommentText"/>
      </w:pPr>
      <w:r>
        <w:rPr>
          <w:rStyle w:val="CommentReference"/>
        </w:rPr>
        <w:annotationRef/>
      </w:r>
      <w:r>
        <w:t>I think we should swap the labels for panel (b) and panel (c) since we mentioned Fig. 1c first (so Fig. 1c should be relabeled as Fig. 1b, and Fig. 1b to Fig. 1c).</w:t>
      </w:r>
    </w:p>
  </w:comment>
  <w:comment w:id="248" w:author="Gen-Chang Hsu" w:date="2024-04-27T13:51:00Z" w:initials="GH">
    <w:p w14:paraId="5DD98307" w14:textId="77777777" w:rsidR="00514FF7" w:rsidRDefault="00514FF7" w:rsidP="00514FF7">
      <w:pPr>
        <w:pStyle w:val="CommentText"/>
      </w:pPr>
      <w:r>
        <w:rPr>
          <w:rStyle w:val="CommentReference"/>
        </w:rPr>
        <w:annotationRef/>
      </w:r>
      <w:r>
        <w:t>There are some inconsistencies in the spelling (MeJA-treated and MeJA treated; water-treated and water treated). Maybe proofread the paper and make sure they are the same throughout the paper?</w:t>
      </w:r>
    </w:p>
  </w:comment>
  <w:comment w:id="312" w:author="Gen-Chang Hsu" w:date="2024-04-27T21:06:00Z" w:initials="GH">
    <w:p w14:paraId="086CB022" w14:textId="77777777" w:rsidR="001326FF" w:rsidRDefault="001326FF" w:rsidP="001326FF">
      <w:pPr>
        <w:pStyle w:val="CommentText"/>
      </w:pPr>
      <w:r>
        <w:rPr>
          <w:rStyle w:val="CommentReference"/>
        </w:rPr>
        <w:annotationRef/>
      </w:r>
      <w:r>
        <w:t>Move the methods section before the results?</w:t>
      </w:r>
    </w:p>
  </w:comment>
  <w:comment w:id="313" w:author="Gen-Chang Hsu" w:date="2024-04-27T21:23:00Z" w:initials="GH">
    <w:p w14:paraId="147352B9" w14:textId="77777777" w:rsidR="00867902" w:rsidRDefault="00867902" w:rsidP="00867902">
      <w:pPr>
        <w:pStyle w:val="CommentText"/>
      </w:pPr>
      <w:r>
        <w:rPr>
          <w:rStyle w:val="CommentReference"/>
        </w:rPr>
        <w:annotationRef/>
      </w:r>
      <w:r>
        <w:t>I feel that this sentence is quite long and hard to read. Maybe separate it into two sentences?</w:t>
      </w:r>
    </w:p>
  </w:comment>
  <w:comment w:id="324" w:author="Gen-Chang Hsu" w:date="2024-04-27T21:20:00Z" w:initials="GH">
    <w:p w14:paraId="63BE6545" w14:textId="0857E4C5" w:rsidR="00867902" w:rsidRDefault="00867902" w:rsidP="00867902">
      <w:pPr>
        <w:pStyle w:val="CommentText"/>
      </w:pPr>
      <w:r>
        <w:rPr>
          <w:rStyle w:val="CommentReference"/>
        </w:rPr>
        <w:annotationRef/>
      </w:r>
      <w:r>
        <w:t>What do you mean by “part”?</w:t>
      </w:r>
    </w:p>
  </w:comment>
  <w:comment w:id="372" w:author="Gen-Chang Hsu" w:date="2024-04-27T22:12:00Z" w:initials="GH">
    <w:p w14:paraId="096E82E6" w14:textId="77777777" w:rsidR="00E95394" w:rsidRDefault="00E95394" w:rsidP="00E95394">
      <w:pPr>
        <w:pStyle w:val="CommentText"/>
      </w:pPr>
      <w:r>
        <w:rPr>
          <w:rStyle w:val="CommentReference"/>
        </w:rPr>
        <w:annotationRef/>
      </w:r>
      <w:r>
        <w:t>Is this the dry coating treatment?</w:t>
      </w:r>
    </w:p>
  </w:comment>
  <w:comment w:id="380" w:author="Gen-Chang Hsu" w:date="2024-04-27T22:16:00Z" w:initials="GH">
    <w:p w14:paraId="64741C9E" w14:textId="77777777" w:rsidR="00ED112F" w:rsidRDefault="00ED112F" w:rsidP="00ED112F">
      <w:pPr>
        <w:pStyle w:val="CommentText"/>
      </w:pPr>
      <w:r>
        <w:rPr>
          <w:rStyle w:val="CommentReference"/>
        </w:rPr>
        <w:annotationRef/>
      </w:r>
      <w:r>
        <w:t>Do you have a figure for the cup setup?</w:t>
      </w:r>
    </w:p>
  </w:comment>
  <w:comment w:id="393" w:author="Gen-Chang Hsu" w:date="2024-04-27T22:18:00Z" w:initials="GH">
    <w:p w14:paraId="7A41415A" w14:textId="77777777" w:rsidR="00ED112F" w:rsidRDefault="00ED112F" w:rsidP="00ED112F">
      <w:pPr>
        <w:pStyle w:val="CommentText"/>
      </w:pPr>
      <w:r>
        <w:rPr>
          <w:rStyle w:val="CommentReference"/>
        </w:rPr>
        <w:annotationRef/>
      </w:r>
      <w:r>
        <w:t>How about the third dimension?</w:t>
      </w:r>
    </w:p>
  </w:comment>
  <w:comment w:id="414" w:author="Gen-Chang Hsu" w:date="2024-04-27T22:23:00Z" w:initials="GH">
    <w:p w14:paraId="73CF3AF7" w14:textId="77777777" w:rsidR="005F2958" w:rsidRDefault="005F2958" w:rsidP="005F2958">
      <w:pPr>
        <w:pStyle w:val="CommentText"/>
      </w:pPr>
      <w:r>
        <w:rPr>
          <w:rStyle w:val="CommentReference"/>
        </w:rPr>
        <w:annotationRef/>
      </w:r>
      <w:r>
        <w:t>Incomplete sentence?</w:t>
      </w:r>
    </w:p>
  </w:comment>
  <w:comment w:id="520" w:author="Gen-Chang Hsu" w:date="2024-04-28T12:47:00Z" w:initials="GH">
    <w:p w14:paraId="03A486A3" w14:textId="77777777" w:rsidR="000A4332" w:rsidRDefault="000A4332" w:rsidP="000A4332">
      <w:pPr>
        <w:pStyle w:val="CommentText"/>
      </w:pPr>
      <w:r>
        <w:rPr>
          <w:rStyle w:val="CommentReference"/>
        </w:rPr>
        <w:annotationRef/>
      </w:r>
      <w:r>
        <w:t>Change to Fig. 1a and b?</w:t>
      </w:r>
    </w:p>
  </w:comment>
  <w:comment w:id="526" w:author="Gen-Chang Hsu" w:date="2024-04-28T12:49:00Z" w:initials="GH">
    <w:p w14:paraId="5ADBDF65" w14:textId="77777777" w:rsidR="000A4332" w:rsidRDefault="000A4332" w:rsidP="000A4332">
      <w:pPr>
        <w:pStyle w:val="CommentText"/>
      </w:pPr>
      <w:r>
        <w:rPr>
          <w:rStyle w:val="CommentReference"/>
        </w:rPr>
        <w:annotationRef/>
      </w:r>
      <w:r>
        <w:t>I guess we should use the full name instead of the lab here?</w:t>
      </w:r>
    </w:p>
  </w:comment>
  <w:comment w:id="531" w:author="Gen-Chang Hsu" w:date="2024-04-28T12:52:00Z" w:initials="GH">
    <w:p w14:paraId="3DE7F65B" w14:textId="77777777" w:rsidR="000A4332" w:rsidRDefault="000A4332" w:rsidP="000A4332">
      <w:pPr>
        <w:pStyle w:val="CommentText"/>
      </w:pPr>
      <w:r>
        <w:rPr>
          <w:rStyle w:val="CommentReference"/>
        </w:rPr>
        <w:annotationRef/>
      </w:r>
      <w:r>
        <w:t>Sometimes we say “MeJA as seed treatments”, and sometimes we say “MeJA as a seed treatment”. I think we should keep this consistent.</w:t>
      </w:r>
    </w:p>
  </w:comment>
  <w:comment w:id="601" w:author="Gen-Chang Hsu" w:date="2024-04-28T13:07:00Z" w:initials="GH">
    <w:p w14:paraId="32627B89" w14:textId="77777777" w:rsidR="00262316" w:rsidRDefault="00262316" w:rsidP="00262316">
      <w:pPr>
        <w:pStyle w:val="CommentText"/>
      </w:pPr>
      <w:r>
        <w:rPr>
          <w:rStyle w:val="CommentReference"/>
        </w:rPr>
        <w:annotationRef/>
      </w:r>
      <w:r>
        <w:t>We also showed that MeJA treatment reduced the oviposition in the field?</w:t>
      </w:r>
    </w:p>
  </w:comment>
  <w:comment w:id="602" w:author="Gen-Chang Hsu" w:date="2024-04-28T13:09:00Z" w:initials="GH">
    <w:p w14:paraId="3B540B20" w14:textId="77777777" w:rsidR="00262316" w:rsidRDefault="00262316" w:rsidP="00262316">
      <w:pPr>
        <w:pStyle w:val="CommentText"/>
      </w:pPr>
      <w:r>
        <w:rPr>
          <w:rStyle w:val="CommentReference"/>
        </w:rPr>
        <w:annotationRef/>
      </w:r>
      <w:r>
        <w:t>Perhaps rewrite this sentence:</w:t>
      </w:r>
    </w:p>
    <w:p w14:paraId="223B9D46" w14:textId="77777777" w:rsidR="00262316" w:rsidRDefault="00262316" w:rsidP="00262316">
      <w:pPr>
        <w:pStyle w:val="CommentText"/>
      </w:pPr>
    </w:p>
    <w:p w14:paraId="7BD264F7" w14:textId="77777777" w:rsidR="00262316" w:rsidRDefault="00262316" w:rsidP="00262316">
      <w:pPr>
        <w:pStyle w:val="CommentText"/>
      </w:pPr>
      <w:r>
        <w:t>We encourage further experiments in the field to better evaluate the effectiveness of MeJA seed treatment in enhancing crop resistance against pest damage.</w:t>
      </w:r>
    </w:p>
  </w:comment>
  <w:comment w:id="617" w:author="Gen-Chang Hsu" w:date="2024-04-27T20:46:00Z" w:initials="GH">
    <w:p w14:paraId="606051C9" w14:textId="6C75D3CD" w:rsidR="00CB2495" w:rsidRDefault="00CB2495" w:rsidP="00CB2495">
      <w:pPr>
        <w:pStyle w:val="CommentText"/>
      </w:pPr>
      <w:r>
        <w:rPr>
          <w:rStyle w:val="CommentReference"/>
        </w:rPr>
        <w:annotationRef/>
      </w:r>
      <w:r>
        <w:t>I think we probably don’t need to mention the stats we did in the figure captions. Just my personal preference and feel free to disagree.</w:t>
      </w:r>
    </w:p>
  </w:comment>
  <w:comment w:id="618" w:author="Gen-Chang Hsu" w:date="2024-04-27T20:40:00Z" w:initials="GH">
    <w:p w14:paraId="44C64BB9" w14:textId="75AD7B7B" w:rsidR="00FD0ADA" w:rsidRDefault="00FD0ADA" w:rsidP="00FD0ADA">
      <w:pPr>
        <w:pStyle w:val="CommentText"/>
      </w:pPr>
      <w:r>
        <w:rPr>
          <w:rStyle w:val="CommentReference"/>
        </w:rPr>
        <w:annotationRef/>
      </w:r>
      <w:r>
        <w:t>Maybe swap the panel (b) with panel (c)?</w:t>
      </w:r>
    </w:p>
  </w:comment>
  <w:comment w:id="698" w:author="Gen-Chang Hsu" w:date="2024-04-27T20:55:00Z" w:initials="GH">
    <w:p w14:paraId="6A85DDA1" w14:textId="77777777" w:rsidR="001C4C5B" w:rsidRDefault="001C4C5B" w:rsidP="001C4C5B">
      <w:pPr>
        <w:pStyle w:val="CommentText"/>
      </w:pPr>
      <w:r>
        <w:rPr>
          <w:rStyle w:val="CommentReference"/>
        </w:rPr>
        <w:annotationRef/>
      </w:r>
      <w:r>
        <w:t>Is this mg or ug?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ABC59" w15:done="0"/>
  <w15:commentEx w15:paraId="05DDAB1C" w15:done="0"/>
  <w15:commentEx w15:paraId="37DB60E6" w15:done="0"/>
  <w15:commentEx w15:paraId="04E86A00" w15:done="0"/>
  <w15:commentEx w15:paraId="3BDBF144" w15:done="0"/>
  <w15:commentEx w15:paraId="08BD2C7E" w15:done="0"/>
  <w15:commentEx w15:paraId="57E381CC" w15:done="0"/>
  <w15:commentEx w15:paraId="4773D72F" w15:done="0"/>
  <w15:commentEx w15:paraId="53C59516" w15:done="0"/>
  <w15:commentEx w15:paraId="5B89FF44" w15:done="0"/>
  <w15:commentEx w15:paraId="5DD98307" w15:done="0"/>
  <w15:commentEx w15:paraId="086CB022" w15:done="0"/>
  <w15:commentEx w15:paraId="147352B9" w15:done="0"/>
  <w15:commentEx w15:paraId="63BE6545" w15:done="0"/>
  <w15:commentEx w15:paraId="096E82E6" w15:done="0"/>
  <w15:commentEx w15:paraId="64741C9E" w15:done="0"/>
  <w15:commentEx w15:paraId="7A41415A" w15:done="0"/>
  <w15:commentEx w15:paraId="73CF3AF7" w15:done="0"/>
  <w15:commentEx w15:paraId="03A486A3" w15:done="0"/>
  <w15:commentEx w15:paraId="5ADBDF65" w15:done="0"/>
  <w15:commentEx w15:paraId="3DE7F65B" w15:done="0"/>
  <w15:commentEx w15:paraId="32627B89" w15:done="0"/>
  <w15:commentEx w15:paraId="7BD264F7" w15:done="0"/>
  <w15:commentEx w15:paraId="606051C9" w15:done="0"/>
  <w15:commentEx w15:paraId="44C64BB9" w15:done="0"/>
  <w15:commentEx w15:paraId="6A85D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2A52BD" w16cex:dateUtc="2024-04-27T16:05:00Z"/>
  <w16cex:commentExtensible w16cex:durableId="038213EC" w16cex:dateUtc="2024-04-27T16:09:00Z"/>
  <w16cex:commentExtensible w16cex:durableId="27864FB8" w16cex:dateUtc="2024-04-27T16:11:00Z"/>
  <w16cex:commentExtensible w16cex:durableId="07897E40" w16cex:dateUtc="2024-04-27T16:13:00Z"/>
  <w16cex:commentExtensible w16cex:durableId="50FB21FA" w16cex:dateUtc="2024-04-27T16:13:00Z"/>
  <w16cex:commentExtensible w16cex:durableId="5082E775" w16cex:dateUtc="2024-04-27T16:56:00Z"/>
  <w16cex:commentExtensible w16cex:durableId="0F024730" w16cex:dateUtc="2024-04-27T16:43:00Z"/>
  <w16cex:commentExtensible w16cex:durableId="22932BFE" w16cex:dateUtc="2024-04-27T16:45:00Z"/>
  <w16cex:commentExtensible w16cex:durableId="64FBE211" w16cex:dateUtc="2024-04-27T17:56:00Z"/>
  <w16cex:commentExtensible w16cex:durableId="442AB272" w16cex:dateUtc="2024-04-27T17:42:00Z"/>
  <w16cex:commentExtensible w16cex:durableId="0D57648C" w16cex:dateUtc="2024-04-27T17:51:00Z"/>
  <w16cex:commentExtensible w16cex:durableId="31E2F4C2" w16cex:dateUtc="2024-04-28T01:06:00Z"/>
  <w16cex:commentExtensible w16cex:durableId="7A0F5EF3" w16cex:dateUtc="2024-04-28T01:23:00Z"/>
  <w16cex:commentExtensible w16cex:durableId="2BFEFF35" w16cex:dateUtc="2024-04-28T01:20:00Z"/>
  <w16cex:commentExtensible w16cex:durableId="3B82B9F8" w16cex:dateUtc="2024-04-28T02:12:00Z"/>
  <w16cex:commentExtensible w16cex:durableId="66469FDF" w16cex:dateUtc="2024-04-28T02:16:00Z"/>
  <w16cex:commentExtensible w16cex:durableId="52BE0236" w16cex:dateUtc="2024-04-28T02:18:00Z"/>
  <w16cex:commentExtensible w16cex:durableId="1916926C" w16cex:dateUtc="2024-04-28T02:23:00Z"/>
  <w16cex:commentExtensible w16cex:durableId="5503A1CC" w16cex:dateUtc="2024-04-28T16:47:00Z"/>
  <w16cex:commentExtensible w16cex:durableId="3C9EBE3A" w16cex:dateUtc="2024-04-28T16:49:00Z"/>
  <w16cex:commentExtensible w16cex:durableId="2313F27C" w16cex:dateUtc="2024-04-28T16:52:00Z"/>
  <w16cex:commentExtensible w16cex:durableId="343C78A8" w16cex:dateUtc="2024-04-28T17:07:00Z"/>
  <w16cex:commentExtensible w16cex:durableId="003044FE" w16cex:dateUtc="2024-04-28T17:09:00Z"/>
  <w16cex:commentExtensible w16cex:durableId="29A4162B" w16cex:dateUtc="2024-04-28T00:46:00Z"/>
  <w16cex:commentExtensible w16cex:durableId="08CF206F" w16cex:dateUtc="2024-04-28T00:40:00Z"/>
  <w16cex:commentExtensible w16cex:durableId="15FB2D7D" w16cex:dateUtc="2024-04-28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ABC59" w16cid:durableId="0D2A52BD"/>
  <w16cid:commentId w16cid:paraId="05DDAB1C" w16cid:durableId="038213EC"/>
  <w16cid:commentId w16cid:paraId="37DB60E6" w16cid:durableId="27864FB8"/>
  <w16cid:commentId w16cid:paraId="04E86A00" w16cid:durableId="07897E40"/>
  <w16cid:commentId w16cid:paraId="3BDBF144" w16cid:durableId="50FB21FA"/>
  <w16cid:commentId w16cid:paraId="08BD2C7E" w16cid:durableId="5082E775"/>
  <w16cid:commentId w16cid:paraId="57E381CC" w16cid:durableId="0F024730"/>
  <w16cid:commentId w16cid:paraId="4773D72F" w16cid:durableId="22932BFE"/>
  <w16cid:commentId w16cid:paraId="53C59516" w16cid:durableId="64FBE211"/>
  <w16cid:commentId w16cid:paraId="5B89FF44" w16cid:durableId="442AB272"/>
  <w16cid:commentId w16cid:paraId="5DD98307" w16cid:durableId="0D57648C"/>
  <w16cid:commentId w16cid:paraId="086CB022" w16cid:durableId="31E2F4C2"/>
  <w16cid:commentId w16cid:paraId="147352B9" w16cid:durableId="7A0F5EF3"/>
  <w16cid:commentId w16cid:paraId="63BE6545" w16cid:durableId="2BFEFF35"/>
  <w16cid:commentId w16cid:paraId="096E82E6" w16cid:durableId="3B82B9F8"/>
  <w16cid:commentId w16cid:paraId="64741C9E" w16cid:durableId="66469FDF"/>
  <w16cid:commentId w16cid:paraId="7A41415A" w16cid:durableId="52BE0236"/>
  <w16cid:commentId w16cid:paraId="73CF3AF7" w16cid:durableId="1916926C"/>
  <w16cid:commentId w16cid:paraId="03A486A3" w16cid:durableId="5503A1CC"/>
  <w16cid:commentId w16cid:paraId="5ADBDF65" w16cid:durableId="3C9EBE3A"/>
  <w16cid:commentId w16cid:paraId="3DE7F65B" w16cid:durableId="2313F27C"/>
  <w16cid:commentId w16cid:paraId="32627B89" w16cid:durableId="343C78A8"/>
  <w16cid:commentId w16cid:paraId="7BD264F7" w16cid:durableId="003044FE"/>
  <w16cid:commentId w16cid:paraId="606051C9" w16cid:durableId="29A4162B"/>
  <w16cid:commentId w16cid:paraId="44C64BB9" w16cid:durableId="08CF206F"/>
  <w16cid:commentId w16cid:paraId="6A85DDA1" w16cid:durableId="15FB2D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2C08" w14:textId="77777777" w:rsidR="00E71ACA" w:rsidRDefault="00E71ACA">
      <w:pPr>
        <w:spacing w:after="0" w:line="240" w:lineRule="auto"/>
      </w:pPr>
      <w:r>
        <w:separator/>
      </w:r>
    </w:p>
  </w:endnote>
  <w:endnote w:type="continuationSeparator" w:id="0">
    <w:p w14:paraId="60F92C83" w14:textId="77777777" w:rsidR="00E71ACA" w:rsidRDefault="00E7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DA86F9" w14:paraId="30BC5D95" w14:textId="77777777" w:rsidTr="20DA86F9">
      <w:trPr>
        <w:trHeight w:val="300"/>
      </w:trPr>
      <w:tc>
        <w:tcPr>
          <w:tcW w:w="3120" w:type="dxa"/>
        </w:tcPr>
        <w:p w14:paraId="6566CD77" w14:textId="74CFE642" w:rsidR="20DA86F9" w:rsidRDefault="20DA86F9" w:rsidP="20DA86F9">
          <w:pPr>
            <w:pStyle w:val="Header"/>
            <w:ind w:left="-115"/>
          </w:pPr>
        </w:p>
      </w:tc>
      <w:tc>
        <w:tcPr>
          <w:tcW w:w="3120" w:type="dxa"/>
        </w:tcPr>
        <w:p w14:paraId="167C0DC7" w14:textId="1423C508" w:rsidR="20DA86F9" w:rsidRDefault="20DA86F9" w:rsidP="20DA86F9">
          <w:pPr>
            <w:pStyle w:val="Header"/>
            <w:jc w:val="center"/>
          </w:pPr>
        </w:p>
      </w:tc>
      <w:tc>
        <w:tcPr>
          <w:tcW w:w="3120" w:type="dxa"/>
        </w:tcPr>
        <w:p w14:paraId="1AAAAA87" w14:textId="3550E2C5" w:rsidR="20DA86F9" w:rsidRDefault="20DA86F9" w:rsidP="20DA86F9">
          <w:pPr>
            <w:pStyle w:val="Header"/>
            <w:ind w:right="-115"/>
            <w:jc w:val="right"/>
          </w:pPr>
        </w:p>
      </w:tc>
    </w:tr>
  </w:tbl>
  <w:p w14:paraId="6CC86133" w14:textId="39CC932A" w:rsidR="20DA86F9" w:rsidRDefault="20DA86F9" w:rsidP="20DA8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250D" w14:textId="77777777" w:rsidR="00E71ACA" w:rsidRDefault="00E71ACA">
      <w:pPr>
        <w:spacing w:after="0" w:line="240" w:lineRule="auto"/>
      </w:pPr>
      <w:r>
        <w:separator/>
      </w:r>
    </w:p>
  </w:footnote>
  <w:footnote w:type="continuationSeparator" w:id="0">
    <w:p w14:paraId="321E5A4C" w14:textId="77777777" w:rsidR="00E71ACA" w:rsidRDefault="00E71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DA86F9" w14:paraId="199FC06D" w14:textId="77777777" w:rsidTr="20DA86F9">
      <w:trPr>
        <w:trHeight w:val="300"/>
      </w:trPr>
      <w:tc>
        <w:tcPr>
          <w:tcW w:w="3120" w:type="dxa"/>
        </w:tcPr>
        <w:p w14:paraId="480EF8EF" w14:textId="5A5D7A17" w:rsidR="20DA86F9" w:rsidRDefault="20DA86F9" w:rsidP="20DA86F9">
          <w:pPr>
            <w:pStyle w:val="Header"/>
            <w:ind w:left="-115"/>
          </w:pPr>
        </w:p>
      </w:tc>
      <w:tc>
        <w:tcPr>
          <w:tcW w:w="3120" w:type="dxa"/>
        </w:tcPr>
        <w:p w14:paraId="140817AB" w14:textId="77B2E0F1" w:rsidR="20DA86F9" w:rsidRDefault="20DA86F9" w:rsidP="20DA86F9">
          <w:pPr>
            <w:pStyle w:val="Header"/>
            <w:jc w:val="center"/>
          </w:pPr>
        </w:p>
      </w:tc>
      <w:tc>
        <w:tcPr>
          <w:tcW w:w="3120" w:type="dxa"/>
        </w:tcPr>
        <w:p w14:paraId="36E1BCDC" w14:textId="284A8D65" w:rsidR="20DA86F9" w:rsidRDefault="20DA86F9" w:rsidP="20DA86F9">
          <w:pPr>
            <w:pStyle w:val="Header"/>
            <w:ind w:right="-115"/>
            <w:jc w:val="right"/>
          </w:pPr>
        </w:p>
      </w:tc>
    </w:tr>
  </w:tbl>
  <w:p w14:paraId="0543A50F" w14:textId="14B25F78" w:rsidR="20DA86F9" w:rsidRDefault="20DA86F9" w:rsidP="20DA8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1E76"/>
    <w:multiLevelType w:val="hybridMultilevel"/>
    <w:tmpl w:val="9FA404CC"/>
    <w:lvl w:ilvl="0" w:tplc="4C724328">
      <w:start w:val="1"/>
      <w:numFmt w:val="decimal"/>
      <w:lvlText w:val="%1)"/>
      <w:lvlJc w:val="left"/>
      <w:pPr>
        <w:ind w:left="720" w:hanging="360"/>
      </w:pPr>
    </w:lvl>
    <w:lvl w:ilvl="1" w:tplc="E662EF4C">
      <w:start w:val="1"/>
      <w:numFmt w:val="lowerLetter"/>
      <w:lvlText w:val="%2."/>
      <w:lvlJc w:val="left"/>
      <w:pPr>
        <w:ind w:left="1440" w:hanging="360"/>
      </w:pPr>
    </w:lvl>
    <w:lvl w:ilvl="2" w:tplc="D020D54C">
      <w:start w:val="1"/>
      <w:numFmt w:val="lowerRoman"/>
      <w:lvlText w:val="%3."/>
      <w:lvlJc w:val="right"/>
      <w:pPr>
        <w:ind w:left="2160" w:hanging="180"/>
      </w:pPr>
    </w:lvl>
    <w:lvl w:ilvl="3" w:tplc="4B78905A">
      <w:start w:val="1"/>
      <w:numFmt w:val="decimal"/>
      <w:lvlText w:val="%4."/>
      <w:lvlJc w:val="left"/>
      <w:pPr>
        <w:ind w:left="2880" w:hanging="360"/>
      </w:pPr>
    </w:lvl>
    <w:lvl w:ilvl="4" w:tplc="35985082">
      <w:start w:val="1"/>
      <w:numFmt w:val="lowerLetter"/>
      <w:lvlText w:val="%5."/>
      <w:lvlJc w:val="left"/>
      <w:pPr>
        <w:ind w:left="3600" w:hanging="360"/>
      </w:pPr>
    </w:lvl>
    <w:lvl w:ilvl="5" w:tplc="06ECCFA8">
      <w:start w:val="1"/>
      <w:numFmt w:val="lowerRoman"/>
      <w:lvlText w:val="%6."/>
      <w:lvlJc w:val="right"/>
      <w:pPr>
        <w:ind w:left="4320" w:hanging="180"/>
      </w:pPr>
    </w:lvl>
    <w:lvl w:ilvl="6" w:tplc="E3A85396">
      <w:start w:val="1"/>
      <w:numFmt w:val="decimal"/>
      <w:lvlText w:val="%7."/>
      <w:lvlJc w:val="left"/>
      <w:pPr>
        <w:ind w:left="5040" w:hanging="360"/>
      </w:pPr>
    </w:lvl>
    <w:lvl w:ilvl="7" w:tplc="FA6EE46E">
      <w:start w:val="1"/>
      <w:numFmt w:val="lowerLetter"/>
      <w:lvlText w:val="%8."/>
      <w:lvlJc w:val="left"/>
      <w:pPr>
        <w:ind w:left="5760" w:hanging="360"/>
      </w:pPr>
    </w:lvl>
    <w:lvl w:ilvl="8" w:tplc="F7BCA5D4">
      <w:start w:val="1"/>
      <w:numFmt w:val="lowerRoman"/>
      <w:lvlText w:val="%9."/>
      <w:lvlJc w:val="right"/>
      <w:pPr>
        <w:ind w:left="6480" w:hanging="180"/>
      </w:pPr>
    </w:lvl>
  </w:abstractNum>
  <w:abstractNum w:abstractNumId="1" w15:restartNumberingAfterBreak="0">
    <w:nsid w:val="3E631186"/>
    <w:multiLevelType w:val="hybridMultilevel"/>
    <w:tmpl w:val="A8D69F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23AC2"/>
    <w:multiLevelType w:val="hybridMultilevel"/>
    <w:tmpl w:val="9A22B2EE"/>
    <w:lvl w:ilvl="0" w:tplc="D424F182">
      <w:start w:val="1"/>
      <w:numFmt w:val="decimal"/>
      <w:lvlText w:val="%1."/>
      <w:lvlJc w:val="left"/>
      <w:pPr>
        <w:ind w:left="720" w:hanging="360"/>
      </w:pPr>
    </w:lvl>
    <w:lvl w:ilvl="1" w:tplc="B810D0CA">
      <w:start w:val="1"/>
      <w:numFmt w:val="lowerLetter"/>
      <w:lvlText w:val="%2."/>
      <w:lvlJc w:val="left"/>
      <w:pPr>
        <w:ind w:left="1440" w:hanging="360"/>
      </w:pPr>
    </w:lvl>
    <w:lvl w:ilvl="2" w:tplc="5D2CC866">
      <w:start w:val="1"/>
      <w:numFmt w:val="lowerRoman"/>
      <w:lvlText w:val="%3."/>
      <w:lvlJc w:val="right"/>
      <w:pPr>
        <w:ind w:left="2160" w:hanging="180"/>
      </w:pPr>
    </w:lvl>
    <w:lvl w:ilvl="3" w:tplc="A38A949E">
      <w:start w:val="1"/>
      <w:numFmt w:val="decimal"/>
      <w:lvlText w:val="%4."/>
      <w:lvlJc w:val="left"/>
      <w:pPr>
        <w:ind w:left="2880" w:hanging="360"/>
      </w:pPr>
    </w:lvl>
    <w:lvl w:ilvl="4" w:tplc="02782752">
      <w:start w:val="1"/>
      <w:numFmt w:val="lowerLetter"/>
      <w:lvlText w:val="%5."/>
      <w:lvlJc w:val="left"/>
      <w:pPr>
        <w:ind w:left="3600" w:hanging="360"/>
      </w:pPr>
    </w:lvl>
    <w:lvl w:ilvl="5" w:tplc="CA1E594A">
      <w:start w:val="1"/>
      <w:numFmt w:val="lowerRoman"/>
      <w:lvlText w:val="%6."/>
      <w:lvlJc w:val="right"/>
      <w:pPr>
        <w:ind w:left="4320" w:hanging="180"/>
      </w:pPr>
    </w:lvl>
    <w:lvl w:ilvl="6" w:tplc="DA9E6872">
      <w:start w:val="1"/>
      <w:numFmt w:val="decimal"/>
      <w:lvlText w:val="%7."/>
      <w:lvlJc w:val="left"/>
      <w:pPr>
        <w:ind w:left="5040" w:hanging="360"/>
      </w:pPr>
    </w:lvl>
    <w:lvl w:ilvl="7" w:tplc="43FEBA8C">
      <w:start w:val="1"/>
      <w:numFmt w:val="lowerLetter"/>
      <w:lvlText w:val="%8."/>
      <w:lvlJc w:val="left"/>
      <w:pPr>
        <w:ind w:left="5760" w:hanging="360"/>
      </w:pPr>
    </w:lvl>
    <w:lvl w:ilvl="8" w:tplc="2ECC8D34">
      <w:start w:val="1"/>
      <w:numFmt w:val="lowerRoman"/>
      <w:lvlText w:val="%9."/>
      <w:lvlJc w:val="right"/>
      <w:pPr>
        <w:ind w:left="6480" w:hanging="180"/>
      </w:pPr>
    </w:lvl>
  </w:abstractNum>
  <w:num w:numId="1" w16cid:durableId="1512599622">
    <w:abstractNumId w:val="2"/>
  </w:num>
  <w:num w:numId="2" w16cid:durableId="261181679">
    <w:abstractNumId w:val="0"/>
  </w:num>
  <w:num w:numId="3" w16cid:durableId="17835260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E8"/>
    <w:rsid w:val="00033EA4"/>
    <w:rsid w:val="0003650B"/>
    <w:rsid w:val="00050467"/>
    <w:rsid w:val="00074BE1"/>
    <w:rsid w:val="000859AE"/>
    <w:rsid w:val="0009646C"/>
    <w:rsid w:val="000A4332"/>
    <w:rsid w:val="000C013A"/>
    <w:rsid w:val="000D2CD1"/>
    <w:rsid w:val="000E595B"/>
    <w:rsid w:val="000E6EF7"/>
    <w:rsid w:val="000F3B13"/>
    <w:rsid w:val="000F5134"/>
    <w:rsid w:val="00107647"/>
    <w:rsid w:val="00114B9A"/>
    <w:rsid w:val="00121A81"/>
    <w:rsid w:val="00123121"/>
    <w:rsid w:val="00123F24"/>
    <w:rsid w:val="001326FF"/>
    <w:rsid w:val="00132DD6"/>
    <w:rsid w:val="00145F49"/>
    <w:rsid w:val="00162B1C"/>
    <w:rsid w:val="001A1AAB"/>
    <w:rsid w:val="001A7F5D"/>
    <w:rsid w:val="001C4C5B"/>
    <w:rsid w:val="001D096B"/>
    <w:rsid w:val="001E7ABA"/>
    <w:rsid w:val="001F0958"/>
    <w:rsid w:val="002167B1"/>
    <w:rsid w:val="0022238E"/>
    <w:rsid w:val="00231194"/>
    <w:rsid w:val="00247706"/>
    <w:rsid w:val="00253D64"/>
    <w:rsid w:val="00262316"/>
    <w:rsid w:val="002719FF"/>
    <w:rsid w:val="00271A30"/>
    <w:rsid w:val="002B2146"/>
    <w:rsid w:val="002B389F"/>
    <w:rsid w:val="002D240F"/>
    <w:rsid w:val="003279A1"/>
    <w:rsid w:val="003341A4"/>
    <w:rsid w:val="003405E9"/>
    <w:rsid w:val="003562E7"/>
    <w:rsid w:val="0037026B"/>
    <w:rsid w:val="00373050"/>
    <w:rsid w:val="003769AF"/>
    <w:rsid w:val="00382C68"/>
    <w:rsid w:val="003934DB"/>
    <w:rsid w:val="003A652C"/>
    <w:rsid w:val="003C0257"/>
    <w:rsid w:val="003C4A42"/>
    <w:rsid w:val="003C5A30"/>
    <w:rsid w:val="003D58F7"/>
    <w:rsid w:val="003D64B2"/>
    <w:rsid w:val="003E1080"/>
    <w:rsid w:val="003E2E59"/>
    <w:rsid w:val="003E4451"/>
    <w:rsid w:val="003E47A5"/>
    <w:rsid w:val="003E4A29"/>
    <w:rsid w:val="003F49B4"/>
    <w:rsid w:val="0040338D"/>
    <w:rsid w:val="00403E97"/>
    <w:rsid w:val="004076A4"/>
    <w:rsid w:val="004261DB"/>
    <w:rsid w:val="00474A32"/>
    <w:rsid w:val="004853DC"/>
    <w:rsid w:val="0049242F"/>
    <w:rsid w:val="00493185"/>
    <w:rsid w:val="00494BC7"/>
    <w:rsid w:val="004A25EA"/>
    <w:rsid w:val="004B225A"/>
    <w:rsid w:val="004F0AA9"/>
    <w:rsid w:val="00500F37"/>
    <w:rsid w:val="00503941"/>
    <w:rsid w:val="0050596D"/>
    <w:rsid w:val="00511C8A"/>
    <w:rsid w:val="00514FF7"/>
    <w:rsid w:val="0051797C"/>
    <w:rsid w:val="00517C86"/>
    <w:rsid w:val="005234A0"/>
    <w:rsid w:val="00537BE8"/>
    <w:rsid w:val="0054285D"/>
    <w:rsid w:val="00563EB3"/>
    <w:rsid w:val="00573CA0"/>
    <w:rsid w:val="005761B9"/>
    <w:rsid w:val="005A54E1"/>
    <w:rsid w:val="005B3EF1"/>
    <w:rsid w:val="005C5CE1"/>
    <w:rsid w:val="005E3DEC"/>
    <w:rsid w:val="005E71E2"/>
    <w:rsid w:val="005F2958"/>
    <w:rsid w:val="005F6A26"/>
    <w:rsid w:val="00604958"/>
    <w:rsid w:val="0060566C"/>
    <w:rsid w:val="00611EC8"/>
    <w:rsid w:val="00613288"/>
    <w:rsid w:val="00630063"/>
    <w:rsid w:val="00645509"/>
    <w:rsid w:val="00674F49"/>
    <w:rsid w:val="006851A9"/>
    <w:rsid w:val="00690117"/>
    <w:rsid w:val="006C52BE"/>
    <w:rsid w:val="006F2770"/>
    <w:rsid w:val="00715332"/>
    <w:rsid w:val="00721D77"/>
    <w:rsid w:val="007300C3"/>
    <w:rsid w:val="007439E2"/>
    <w:rsid w:val="00763C2E"/>
    <w:rsid w:val="00772679"/>
    <w:rsid w:val="00793CAC"/>
    <w:rsid w:val="007A2D69"/>
    <w:rsid w:val="007A66B8"/>
    <w:rsid w:val="007C3D15"/>
    <w:rsid w:val="007D200A"/>
    <w:rsid w:val="007F2F97"/>
    <w:rsid w:val="007F3BC0"/>
    <w:rsid w:val="0082024B"/>
    <w:rsid w:val="00822D65"/>
    <w:rsid w:val="008258F8"/>
    <w:rsid w:val="00860743"/>
    <w:rsid w:val="00867902"/>
    <w:rsid w:val="008B3197"/>
    <w:rsid w:val="008D0477"/>
    <w:rsid w:val="008F6564"/>
    <w:rsid w:val="008F7AE3"/>
    <w:rsid w:val="00901095"/>
    <w:rsid w:val="009027A9"/>
    <w:rsid w:val="0091118E"/>
    <w:rsid w:val="00936218"/>
    <w:rsid w:val="0093777B"/>
    <w:rsid w:val="0094035C"/>
    <w:rsid w:val="00947867"/>
    <w:rsid w:val="00963EF1"/>
    <w:rsid w:val="009917A8"/>
    <w:rsid w:val="009936C3"/>
    <w:rsid w:val="00997E96"/>
    <w:rsid w:val="00A07170"/>
    <w:rsid w:val="00A22F32"/>
    <w:rsid w:val="00A33FC1"/>
    <w:rsid w:val="00A44662"/>
    <w:rsid w:val="00A54902"/>
    <w:rsid w:val="00A669AB"/>
    <w:rsid w:val="00A801A6"/>
    <w:rsid w:val="00A83B43"/>
    <w:rsid w:val="00AA245D"/>
    <w:rsid w:val="00AB22C7"/>
    <w:rsid w:val="00B521F1"/>
    <w:rsid w:val="00BA3CB3"/>
    <w:rsid w:val="00BC2D58"/>
    <w:rsid w:val="00C04933"/>
    <w:rsid w:val="00C23D7E"/>
    <w:rsid w:val="00C25724"/>
    <w:rsid w:val="00C25C0E"/>
    <w:rsid w:val="00C41E76"/>
    <w:rsid w:val="00C42DFD"/>
    <w:rsid w:val="00C509E7"/>
    <w:rsid w:val="00C54CEB"/>
    <w:rsid w:val="00C57D04"/>
    <w:rsid w:val="00C67837"/>
    <w:rsid w:val="00C74421"/>
    <w:rsid w:val="00C83193"/>
    <w:rsid w:val="00C83B28"/>
    <w:rsid w:val="00CA1592"/>
    <w:rsid w:val="00CB2495"/>
    <w:rsid w:val="00CD5DB1"/>
    <w:rsid w:val="00D2533E"/>
    <w:rsid w:val="00D76F15"/>
    <w:rsid w:val="00D82382"/>
    <w:rsid w:val="00D966F2"/>
    <w:rsid w:val="00DA2530"/>
    <w:rsid w:val="00DA7855"/>
    <w:rsid w:val="00DD6D56"/>
    <w:rsid w:val="00DE2162"/>
    <w:rsid w:val="00DF3D73"/>
    <w:rsid w:val="00DF3FC8"/>
    <w:rsid w:val="00DF46FB"/>
    <w:rsid w:val="00DF55F5"/>
    <w:rsid w:val="00DF6BD7"/>
    <w:rsid w:val="00E064F8"/>
    <w:rsid w:val="00E12A79"/>
    <w:rsid w:val="00E15BB1"/>
    <w:rsid w:val="00E23C36"/>
    <w:rsid w:val="00E31A8A"/>
    <w:rsid w:val="00E565C8"/>
    <w:rsid w:val="00E661A2"/>
    <w:rsid w:val="00E67DEA"/>
    <w:rsid w:val="00E71ACA"/>
    <w:rsid w:val="00E9506B"/>
    <w:rsid w:val="00E95394"/>
    <w:rsid w:val="00EC7E27"/>
    <w:rsid w:val="00ED112F"/>
    <w:rsid w:val="00EE5F3C"/>
    <w:rsid w:val="00F05BEA"/>
    <w:rsid w:val="00F06093"/>
    <w:rsid w:val="00F16E97"/>
    <w:rsid w:val="00F21528"/>
    <w:rsid w:val="00F27760"/>
    <w:rsid w:val="00F4041B"/>
    <w:rsid w:val="00F445A3"/>
    <w:rsid w:val="00F51642"/>
    <w:rsid w:val="00F65F88"/>
    <w:rsid w:val="00F66E60"/>
    <w:rsid w:val="00F756B4"/>
    <w:rsid w:val="00FA326C"/>
    <w:rsid w:val="00FA5352"/>
    <w:rsid w:val="00FD0ADA"/>
    <w:rsid w:val="00FD249B"/>
    <w:rsid w:val="00FD32D7"/>
    <w:rsid w:val="00FD50AB"/>
    <w:rsid w:val="00FD6C71"/>
    <w:rsid w:val="01A56074"/>
    <w:rsid w:val="02C4B490"/>
    <w:rsid w:val="03CBFDA6"/>
    <w:rsid w:val="0588E842"/>
    <w:rsid w:val="06CAC9E5"/>
    <w:rsid w:val="06DF1FA4"/>
    <w:rsid w:val="078C0199"/>
    <w:rsid w:val="07E2A5D2"/>
    <w:rsid w:val="08590C07"/>
    <w:rsid w:val="087B1276"/>
    <w:rsid w:val="08BF6CD5"/>
    <w:rsid w:val="09D65CFE"/>
    <w:rsid w:val="0A35DDC3"/>
    <w:rsid w:val="0B34E592"/>
    <w:rsid w:val="0B51AB79"/>
    <w:rsid w:val="0B5CC898"/>
    <w:rsid w:val="0C800F5D"/>
    <w:rsid w:val="0D2983B5"/>
    <w:rsid w:val="110EAA02"/>
    <w:rsid w:val="11657487"/>
    <w:rsid w:val="13EC6220"/>
    <w:rsid w:val="14DFD3C4"/>
    <w:rsid w:val="15D8AAD8"/>
    <w:rsid w:val="1670BDF8"/>
    <w:rsid w:val="16FC8F97"/>
    <w:rsid w:val="17744B4C"/>
    <w:rsid w:val="1827E60F"/>
    <w:rsid w:val="18D03E7D"/>
    <w:rsid w:val="19728A6F"/>
    <w:rsid w:val="19EEFC01"/>
    <w:rsid w:val="1A6BAA1C"/>
    <w:rsid w:val="1BC7713F"/>
    <w:rsid w:val="1C981A4C"/>
    <w:rsid w:val="1E410364"/>
    <w:rsid w:val="1ED3B577"/>
    <w:rsid w:val="1ED85544"/>
    <w:rsid w:val="1EE561C1"/>
    <w:rsid w:val="20DA86F9"/>
    <w:rsid w:val="21570DD6"/>
    <w:rsid w:val="21C9BBD4"/>
    <w:rsid w:val="2472EF2F"/>
    <w:rsid w:val="24BC875F"/>
    <w:rsid w:val="24E248F4"/>
    <w:rsid w:val="258DD79F"/>
    <w:rsid w:val="25E31515"/>
    <w:rsid w:val="2643CE94"/>
    <w:rsid w:val="267EEB52"/>
    <w:rsid w:val="27F4BCCC"/>
    <w:rsid w:val="28C23B8E"/>
    <w:rsid w:val="2AF8BD69"/>
    <w:rsid w:val="2D0BE7BF"/>
    <w:rsid w:val="2D0D1501"/>
    <w:rsid w:val="2D9B678A"/>
    <w:rsid w:val="2DE8674C"/>
    <w:rsid w:val="2EDB6E6D"/>
    <w:rsid w:val="2F45708B"/>
    <w:rsid w:val="31BC13C2"/>
    <w:rsid w:val="31D246C7"/>
    <w:rsid w:val="323A0AE8"/>
    <w:rsid w:val="331FC4CA"/>
    <w:rsid w:val="3345E8BE"/>
    <w:rsid w:val="355ED3DD"/>
    <w:rsid w:val="35CC67EF"/>
    <w:rsid w:val="37731F5C"/>
    <w:rsid w:val="39B25D23"/>
    <w:rsid w:val="3A560B11"/>
    <w:rsid w:val="3CC07D0E"/>
    <w:rsid w:val="3D162CD4"/>
    <w:rsid w:val="42A23D2B"/>
    <w:rsid w:val="44346531"/>
    <w:rsid w:val="448373BA"/>
    <w:rsid w:val="44A79388"/>
    <w:rsid w:val="457E9A37"/>
    <w:rsid w:val="4591FD39"/>
    <w:rsid w:val="45F457E6"/>
    <w:rsid w:val="45FA466B"/>
    <w:rsid w:val="462B221D"/>
    <w:rsid w:val="48CE1873"/>
    <w:rsid w:val="496D255E"/>
    <w:rsid w:val="4C443314"/>
    <w:rsid w:val="4CD2C58C"/>
    <w:rsid w:val="4D4AD008"/>
    <w:rsid w:val="4DDDC758"/>
    <w:rsid w:val="4E8995C5"/>
    <w:rsid w:val="4F0F376A"/>
    <w:rsid w:val="50932BA0"/>
    <w:rsid w:val="52F061D0"/>
    <w:rsid w:val="53035802"/>
    <w:rsid w:val="553A5D02"/>
    <w:rsid w:val="5596594C"/>
    <w:rsid w:val="56EABFAE"/>
    <w:rsid w:val="5781F408"/>
    <w:rsid w:val="57E47357"/>
    <w:rsid w:val="5B16470A"/>
    <w:rsid w:val="5C1018BF"/>
    <w:rsid w:val="5CF600E0"/>
    <w:rsid w:val="5D6A4AE0"/>
    <w:rsid w:val="5F1EC478"/>
    <w:rsid w:val="5F5DE8EF"/>
    <w:rsid w:val="5FE4C9EC"/>
    <w:rsid w:val="5FFCC404"/>
    <w:rsid w:val="622F66FC"/>
    <w:rsid w:val="625D068E"/>
    <w:rsid w:val="64EF1409"/>
    <w:rsid w:val="655852B8"/>
    <w:rsid w:val="65A7B86C"/>
    <w:rsid w:val="6825DA81"/>
    <w:rsid w:val="69830C34"/>
    <w:rsid w:val="69AB60A0"/>
    <w:rsid w:val="6ADB8AEC"/>
    <w:rsid w:val="6B599BDA"/>
    <w:rsid w:val="6C4A6863"/>
    <w:rsid w:val="6C66857C"/>
    <w:rsid w:val="6C7DF884"/>
    <w:rsid w:val="6E6374D1"/>
    <w:rsid w:val="6EDEE806"/>
    <w:rsid w:val="6F48F165"/>
    <w:rsid w:val="6F6270D2"/>
    <w:rsid w:val="6F7B9834"/>
    <w:rsid w:val="70526FDA"/>
    <w:rsid w:val="733C5C36"/>
    <w:rsid w:val="739869D7"/>
    <w:rsid w:val="73CC01D3"/>
    <w:rsid w:val="7492402C"/>
    <w:rsid w:val="75479F0C"/>
    <w:rsid w:val="76C6FF7E"/>
    <w:rsid w:val="795A6776"/>
    <w:rsid w:val="7AAD0744"/>
    <w:rsid w:val="7B543A62"/>
    <w:rsid w:val="7B57A316"/>
    <w:rsid w:val="7D905C1E"/>
    <w:rsid w:val="7DE0B462"/>
    <w:rsid w:val="7EDECEDE"/>
    <w:rsid w:val="7FE9732C"/>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1CC2"/>
  <w15:chartTrackingRefBased/>
  <w15:docId w15:val="{D4D83308-3829-47E6-9146-1F2B1B34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01A6"/>
    <w:rPr>
      <w:sz w:val="16"/>
      <w:szCs w:val="16"/>
    </w:rPr>
  </w:style>
  <w:style w:type="paragraph" w:styleId="CommentText">
    <w:name w:val="annotation text"/>
    <w:basedOn w:val="Normal"/>
    <w:link w:val="CommentTextChar"/>
    <w:uiPriority w:val="99"/>
    <w:unhideWhenUsed/>
    <w:rsid w:val="00A801A6"/>
    <w:pPr>
      <w:spacing w:line="240" w:lineRule="auto"/>
    </w:pPr>
    <w:rPr>
      <w:sz w:val="20"/>
      <w:szCs w:val="25"/>
    </w:rPr>
  </w:style>
  <w:style w:type="character" w:customStyle="1" w:styleId="CommentTextChar">
    <w:name w:val="Comment Text Char"/>
    <w:basedOn w:val="DefaultParagraphFont"/>
    <w:link w:val="CommentText"/>
    <w:uiPriority w:val="99"/>
    <w:rsid w:val="00A801A6"/>
    <w:rPr>
      <w:sz w:val="20"/>
      <w:szCs w:val="25"/>
    </w:rPr>
  </w:style>
  <w:style w:type="paragraph" w:styleId="CommentSubject">
    <w:name w:val="annotation subject"/>
    <w:basedOn w:val="CommentText"/>
    <w:next w:val="CommentText"/>
    <w:link w:val="CommentSubjectChar"/>
    <w:uiPriority w:val="99"/>
    <w:semiHidden/>
    <w:unhideWhenUsed/>
    <w:rsid w:val="00A801A6"/>
    <w:rPr>
      <w:b/>
      <w:bCs/>
    </w:rPr>
  </w:style>
  <w:style w:type="character" w:customStyle="1" w:styleId="CommentSubjectChar">
    <w:name w:val="Comment Subject Char"/>
    <w:basedOn w:val="CommentTextChar"/>
    <w:link w:val="CommentSubject"/>
    <w:uiPriority w:val="99"/>
    <w:semiHidden/>
    <w:rsid w:val="00A801A6"/>
    <w:rPr>
      <w:b/>
      <w:bCs/>
      <w:sz w:val="20"/>
      <w:szCs w:val="25"/>
    </w:rPr>
  </w:style>
  <w:style w:type="paragraph" w:styleId="NormalWeb">
    <w:name w:val="Normal (Web)"/>
    <w:basedOn w:val="Normal"/>
    <w:uiPriority w:val="99"/>
    <w:semiHidden/>
    <w:unhideWhenUsed/>
    <w:rsid w:val="00085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D240F"/>
    <w:pPr>
      <w:ind w:left="720"/>
      <w:contextualSpacing/>
    </w:pPr>
  </w:style>
  <w:style w:type="paragraph" w:styleId="Revision">
    <w:name w:val="Revision"/>
    <w:hidden/>
    <w:uiPriority w:val="99"/>
    <w:semiHidden/>
    <w:rsid w:val="001A7F5D"/>
    <w:pPr>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3341A4"/>
    <w:rPr>
      <w:color w:val="666666"/>
    </w:rPr>
  </w:style>
  <w:style w:type="character" w:styleId="UnresolvedMention">
    <w:name w:val="Unresolved Mention"/>
    <w:basedOn w:val="DefaultParagraphFont"/>
    <w:uiPriority w:val="99"/>
    <w:semiHidden/>
    <w:unhideWhenUsed/>
    <w:rsid w:val="00121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274">
      <w:bodyDiv w:val="1"/>
      <w:marLeft w:val="0"/>
      <w:marRight w:val="0"/>
      <w:marTop w:val="0"/>
      <w:marBottom w:val="0"/>
      <w:divBdr>
        <w:top w:val="none" w:sz="0" w:space="0" w:color="auto"/>
        <w:left w:val="none" w:sz="0" w:space="0" w:color="auto"/>
        <w:bottom w:val="none" w:sz="0" w:space="0" w:color="auto"/>
        <w:right w:val="none" w:sz="0" w:space="0" w:color="auto"/>
      </w:divBdr>
    </w:div>
    <w:div w:id="55475796">
      <w:bodyDiv w:val="1"/>
      <w:marLeft w:val="0"/>
      <w:marRight w:val="0"/>
      <w:marTop w:val="0"/>
      <w:marBottom w:val="0"/>
      <w:divBdr>
        <w:top w:val="none" w:sz="0" w:space="0" w:color="auto"/>
        <w:left w:val="none" w:sz="0" w:space="0" w:color="auto"/>
        <w:bottom w:val="none" w:sz="0" w:space="0" w:color="auto"/>
        <w:right w:val="none" w:sz="0" w:space="0" w:color="auto"/>
      </w:divBdr>
    </w:div>
    <w:div w:id="60717492">
      <w:bodyDiv w:val="1"/>
      <w:marLeft w:val="0"/>
      <w:marRight w:val="0"/>
      <w:marTop w:val="0"/>
      <w:marBottom w:val="0"/>
      <w:divBdr>
        <w:top w:val="none" w:sz="0" w:space="0" w:color="auto"/>
        <w:left w:val="none" w:sz="0" w:space="0" w:color="auto"/>
        <w:bottom w:val="none" w:sz="0" w:space="0" w:color="auto"/>
        <w:right w:val="none" w:sz="0" w:space="0" w:color="auto"/>
      </w:divBdr>
      <w:divsChild>
        <w:div w:id="833953878">
          <w:marLeft w:val="480"/>
          <w:marRight w:val="0"/>
          <w:marTop w:val="0"/>
          <w:marBottom w:val="0"/>
          <w:divBdr>
            <w:top w:val="none" w:sz="0" w:space="0" w:color="auto"/>
            <w:left w:val="none" w:sz="0" w:space="0" w:color="auto"/>
            <w:bottom w:val="none" w:sz="0" w:space="0" w:color="auto"/>
            <w:right w:val="none" w:sz="0" w:space="0" w:color="auto"/>
          </w:divBdr>
        </w:div>
        <w:div w:id="401294930">
          <w:marLeft w:val="480"/>
          <w:marRight w:val="0"/>
          <w:marTop w:val="0"/>
          <w:marBottom w:val="0"/>
          <w:divBdr>
            <w:top w:val="none" w:sz="0" w:space="0" w:color="auto"/>
            <w:left w:val="none" w:sz="0" w:space="0" w:color="auto"/>
            <w:bottom w:val="none" w:sz="0" w:space="0" w:color="auto"/>
            <w:right w:val="none" w:sz="0" w:space="0" w:color="auto"/>
          </w:divBdr>
        </w:div>
        <w:div w:id="1352488768">
          <w:marLeft w:val="480"/>
          <w:marRight w:val="0"/>
          <w:marTop w:val="0"/>
          <w:marBottom w:val="0"/>
          <w:divBdr>
            <w:top w:val="none" w:sz="0" w:space="0" w:color="auto"/>
            <w:left w:val="none" w:sz="0" w:space="0" w:color="auto"/>
            <w:bottom w:val="none" w:sz="0" w:space="0" w:color="auto"/>
            <w:right w:val="none" w:sz="0" w:space="0" w:color="auto"/>
          </w:divBdr>
        </w:div>
        <w:div w:id="1382553633">
          <w:marLeft w:val="480"/>
          <w:marRight w:val="0"/>
          <w:marTop w:val="0"/>
          <w:marBottom w:val="0"/>
          <w:divBdr>
            <w:top w:val="none" w:sz="0" w:space="0" w:color="auto"/>
            <w:left w:val="none" w:sz="0" w:space="0" w:color="auto"/>
            <w:bottom w:val="none" w:sz="0" w:space="0" w:color="auto"/>
            <w:right w:val="none" w:sz="0" w:space="0" w:color="auto"/>
          </w:divBdr>
        </w:div>
        <w:div w:id="864751828">
          <w:marLeft w:val="480"/>
          <w:marRight w:val="0"/>
          <w:marTop w:val="0"/>
          <w:marBottom w:val="0"/>
          <w:divBdr>
            <w:top w:val="none" w:sz="0" w:space="0" w:color="auto"/>
            <w:left w:val="none" w:sz="0" w:space="0" w:color="auto"/>
            <w:bottom w:val="none" w:sz="0" w:space="0" w:color="auto"/>
            <w:right w:val="none" w:sz="0" w:space="0" w:color="auto"/>
          </w:divBdr>
        </w:div>
        <w:div w:id="831143543">
          <w:marLeft w:val="480"/>
          <w:marRight w:val="0"/>
          <w:marTop w:val="0"/>
          <w:marBottom w:val="0"/>
          <w:divBdr>
            <w:top w:val="none" w:sz="0" w:space="0" w:color="auto"/>
            <w:left w:val="none" w:sz="0" w:space="0" w:color="auto"/>
            <w:bottom w:val="none" w:sz="0" w:space="0" w:color="auto"/>
            <w:right w:val="none" w:sz="0" w:space="0" w:color="auto"/>
          </w:divBdr>
        </w:div>
        <w:div w:id="1807624129">
          <w:marLeft w:val="480"/>
          <w:marRight w:val="0"/>
          <w:marTop w:val="0"/>
          <w:marBottom w:val="0"/>
          <w:divBdr>
            <w:top w:val="none" w:sz="0" w:space="0" w:color="auto"/>
            <w:left w:val="none" w:sz="0" w:space="0" w:color="auto"/>
            <w:bottom w:val="none" w:sz="0" w:space="0" w:color="auto"/>
            <w:right w:val="none" w:sz="0" w:space="0" w:color="auto"/>
          </w:divBdr>
        </w:div>
        <w:div w:id="425344579">
          <w:marLeft w:val="480"/>
          <w:marRight w:val="0"/>
          <w:marTop w:val="0"/>
          <w:marBottom w:val="0"/>
          <w:divBdr>
            <w:top w:val="none" w:sz="0" w:space="0" w:color="auto"/>
            <w:left w:val="none" w:sz="0" w:space="0" w:color="auto"/>
            <w:bottom w:val="none" w:sz="0" w:space="0" w:color="auto"/>
            <w:right w:val="none" w:sz="0" w:space="0" w:color="auto"/>
          </w:divBdr>
        </w:div>
        <w:div w:id="951285510">
          <w:marLeft w:val="480"/>
          <w:marRight w:val="0"/>
          <w:marTop w:val="0"/>
          <w:marBottom w:val="0"/>
          <w:divBdr>
            <w:top w:val="none" w:sz="0" w:space="0" w:color="auto"/>
            <w:left w:val="none" w:sz="0" w:space="0" w:color="auto"/>
            <w:bottom w:val="none" w:sz="0" w:space="0" w:color="auto"/>
            <w:right w:val="none" w:sz="0" w:space="0" w:color="auto"/>
          </w:divBdr>
        </w:div>
        <w:div w:id="1457525603">
          <w:marLeft w:val="480"/>
          <w:marRight w:val="0"/>
          <w:marTop w:val="0"/>
          <w:marBottom w:val="0"/>
          <w:divBdr>
            <w:top w:val="none" w:sz="0" w:space="0" w:color="auto"/>
            <w:left w:val="none" w:sz="0" w:space="0" w:color="auto"/>
            <w:bottom w:val="none" w:sz="0" w:space="0" w:color="auto"/>
            <w:right w:val="none" w:sz="0" w:space="0" w:color="auto"/>
          </w:divBdr>
        </w:div>
        <w:div w:id="998001065">
          <w:marLeft w:val="480"/>
          <w:marRight w:val="0"/>
          <w:marTop w:val="0"/>
          <w:marBottom w:val="0"/>
          <w:divBdr>
            <w:top w:val="none" w:sz="0" w:space="0" w:color="auto"/>
            <w:left w:val="none" w:sz="0" w:space="0" w:color="auto"/>
            <w:bottom w:val="none" w:sz="0" w:space="0" w:color="auto"/>
            <w:right w:val="none" w:sz="0" w:space="0" w:color="auto"/>
          </w:divBdr>
        </w:div>
        <w:div w:id="1932153089">
          <w:marLeft w:val="480"/>
          <w:marRight w:val="0"/>
          <w:marTop w:val="0"/>
          <w:marBottom w:val="0"/>
          <w:divBdr>
            <w:top w:val="none" w:sz="0" w:space="0" w:color="auto"/>
            <w:left w:val="none" w:sz="0" w:space="0" w:color="auto"/>
            <w:bottom w:val="none" w:sz="0" w:space="0" w:color="auto"/>
            <w:right w:val="none" w:sz="0" w:space="0" w:color="auto"/>
          </w:divBdr>
        </w:div>
        <w:div w:id="555776353">
          <w:marLeft w:val="480"/>
          <w:marRight w:val="0"/>
          <w:marTop w:val="0"/>
          <w:marBottom w:val="0"/>
          <w:divBdr>
            <w:top w:val="none" w:sz="0" w:space="0" w:color="auto"/>
            <w:left w:val="none" w:sz="0" w:space="0" w:color="auto"/>
            <w:bottom w:val="none" w:sz="0" w:space="0" w:color="auto"/>
            <w:right w:val="none" w:sz="0" w:space="0" w:color="auto"/>
          </w:divBdr>
        </w:div>
        <w:div w:id="728306841">
          <w:marLeft w:val="480"/>
          <w:marRight w:val="0"/>
          <w:marTop w:val="0"/>
          <w:marBottom w:val="0"/>
          <w:divBdr>
            <w:top w:val="none" w:sz="0" w:space="0" w:color="auto"/>
            <w:left w:val="none" w:sz="0" w:space="0" w:color="auto"/>
            <w:bottom w:val="none" w:sz="0" w:space="0" w:color="auto"/>
            <w:right w:val="none" w:sz="0" w:space="0" w:color="auto"/>
          </w:divBdr>
        </w:div>
        <w:div w:id="1351954342">
          <w:marLeft w:val="480"/>
          <w:marRight w:val="0"/>
          <w:marTop w:val="0"/>
          <w:marBottom w:val="0"/>
          <w:divBdr>
            <w:top w:val="none" w:sz="0" w:space="0" w:color="auto"/>
            <w:left w:val="none" w:sz="0" w:space="0" w:color="auto"/>
            <w:bottom w:val="none" w:sz="0" w:space="0" w:color="auto"/>
            <w:right w:val="none" w:sz="0" w:space="0" w:color="auto"/>
          </w:divBdr>
        </w:div>
        <w:div w:id="450560296">
          <w:marLeft w:val="480"/>
          <w:marRight w:val="0"/>
          <w:marTop w:val="0"/>
          <w:marBottom w:val="0"/>
          <w:divBdr>
            <w:top w:val="none" w:sz="0" w:space="0" w:color="auto"/>
            <w:left w:val="none" w:sz="0" w:space="0" w:color="auto"/>
            <w:bottom w:val="none" w:sz="0" w:space="0" w:color="auto"/>
            <w:right w:val="none" w:sz="0" w:space="0" w:color="auto"/>
          </w:divBdr>
        </w:div>
        <w:div w:id="1666743435">
          <w:marLeft w:val="480"/>
          <w:marRight w:val="0"/>
          <w:marTop w:val="0"/>
          <w:marBottom w:val="0"/>
          <w:divBdr>
            <w:top w:val="none" w:sz="0" w:space="0" w:color="auto"/>
            <w:left w:val="none" w:sz="0" w:space="0" w:color="auto"/>
            <w:bottom w:val="none" w:sz="0" w:space="0" w:color="auto"/>
            <w:right w:val="none" w:sz="0" w:space="0" w:color="auto"/>
          </w:divBdr>
        </w:div>
        <w:div w:id="492722149">
          <w:marLeft w:val="480"/>
          <w:marRight w:val="0"/>
          <w:marTop w:val="0"/>
          <w:marBottom w:val="0"/>
          <w:divBdr>
            <w:top w:val="none" w:sz="0" w:space="0" w:color="auto"/>
            <w:left w:val="none" w:sz="0" w:space="0" w:color="auto"/>
            <w:bottom w:val="none" w:sz="0" w:space="0" w:color="auto"/>
            <w:right w:val="none" w:sz="0" w:space="0" w:color="auto"/>
          </w:divBdr>
        </w:div>
        <w:div w:id="513811261">
          <w:marLeft w:val="480"/>
          <w:marRight w:val="0"/>
          <w:marTop w:val="0"/>
          <w:marBottom w:val="0"/>
          <w:divBdr>
            <w:top w:val="none" w:sz="0" w:space="0" w:color="auto"/>
            <w:left w:val="none" w:sz="0" w:space="0" w:color="auto"/>
            <w:bottom w:val="none" w:sz="0" w:space="0" w:color="auto"/>
            <w:right w:val="none" w:sz="0" w:space="0" w:color="auto"/>
          </w:divBdr>
        </w:div>
        <w:div w:id="2065180970">
          <w:marLeft w:val="480"/>
          <w:marRight w:val="0"/>
          <w:marTop w:val="0"/>
          <w:marBottom w:val="0"/>
          <w:divBdr>
            <w:top w:val="none" w:sz="0" w:space="0" w:color="auto"/>
            <w:left w:val="none" w:sz="0" w:space="0" w:color="auto"/>
            <w:bottom w:val="none" w:sz="0" w:space="0" w:color="auto"/>
            <w:right w:val="none" w:sz="0" w:space="0" w:color="auto"/>
          </w:divBdr>
        </w:div>
        <w:div w:id="1151867106">
          <w:marLeft w:val="480"/>
          <w:marRight w:val="0"/>
          <w:marTop w:val="0"/>
          <w:marBottom w:val="0"/>
          <w:divBdr>
            <w:top w:val="none" w:sz="0" w:space="0" w:color="auto"/>
            <w:left w:val="none" w:sz="0" w:space="0" w:color="auto"/>
            <w:bottom w:val="none" w:sz="0" w:space="0" w:color="auto"/>
            <w:right w:val="none" w:sz="0" w:space="0" w:color="auto"/>
          </w:divBdr>
        </w:div>
        <w:div w:id="945037967">
          <w:marLeft w:val="480"/>
          <w:marRight w:val="0"/>
          <w:marTop w:val="0"/>
          <w:marBottom w:val="0"/>
          <w:divBdr>
            <w:top w:val="none" w:sz="0" w:space="0" w:color="auto"/>
            <w:left w:val="none" w:sz="0" w:space="0" w:color="auto"/>
            <w:bottom w:val="none" w:sz="0" w:space="0" w:color="auto"/>
            <w:right w:val="none" w:sz="0" w:space="0" w:color="auto"/>
          </w:divBdr>
        </w:div>
        <w:div w:id="1715618719">
          <w:marLeft w:val="480"/>
          <w:marRight w:val="0"/>
          <w:marTop w:val="0"/>
          <w:marBottom w:val="0"/>
          <w:divBdr>
            <w:top w:val="none" w:sz="0" w:space="0" w:color="auto"/>
            <w:left w:val="none" w:sz="0" w:space="0" w:color="auto"/>
            <w:bottom w:val="none" w:sz="0" w:space="0" w:color="auto"/>
            <w:right w:val="none" w:sz="0" w:space="0" w:color="auto"/>
          </w:divBdr>
        </w:div>
        <w:div w:id="963080392">
          <w:marLeft w:val="480"/>
          <w:marRight w:val="0"/>
          <w:marTop w:val="0"/>
          <w:marBottom w:val="0"/>
          <w:divBdr>
            <w:top w:val="none" w:sz="0" w:space="0" w:color="auto"/>
            <w:left w:val="none" w:sz="0" w:space="0" w:color="auto"/>
            <w:bottom w:val="none" w:sz="0" w:space="0" w:color="auto"/>
            <w:right w:val="none" w:sz="0" w:space="0" w:color="auto"/>
          </w:divBdr>
        </w:div>
        <w:div w:id="1542204312">
          <w:marLeft w:val="480"/>
          <w:marRight w:val="0"/>
          <w:marTop w:val="0"/>
          <w:marBottom w:val="0"/>
          <w:divBdr>
            <w:top w:val="none" w:sz="0" w:space="0" w:color="auto"/>
            <w:left w:val="none" w:sz="0" w:space="0" w:color="auto"/>
            <w:bottom w:val="none" w:sz="0" w:space="0" w:color="auto"/>
            <w:right w:val="none" w:sz="0" w:space="0" w:color="auto"/>
          </w:divBdr>
        </w:div>
        <w:div w:id="58092802">
          <w:marLeft w:val="480"/>
          <w:marRight w:val="0"/>
          <w:marTop w:val="0"/>
          <w:marBottom w:val="0"/>
          <w:divBdr>
            <w:top w:val="none" w:sz="0" w:space="0" w:color="auto"/>
            <w:left w:val="none" w:sz="0" w:space="0" w:color="auto"/>
            <w:bottom w:val="none" w:sz="0" w:space="0" w:color="auto"/>
            <w:right w:val="none" w:sz="0" w:space="0" w:color="auto"/>
          </w:divBdr>
        </w:div>
        <w:div w:id="277224075">
          <w:marLeft w:val="480"/>
          <w:marRight w:val="0"/>
          <w:marTop w:val="0"/>
          <w:marBottom w:val="0"/>
          <w:divBdr>
            <w:top w:val="none" w:sz="0" w:space="0" w:color="auto"/>
            <w:left w:val="none" w:sz="0" w:space="0" w:color="auto"/>
            <w:bottom w:val="none" w:sz="0" w:space="0" w:color="auto"/>
            <w:right w:val="none" w:sz="0" w:space="0" w:color="auto"/>
          </w:divBdr>
        </w:div>
        <w:div w:id="1182474721">
          <w:marLeft w:val="480"/>
          <w:marRight w:val="0"/>
          <w:marTop w:val="0"/>
          <w:marBottom w:val="0"/>
          <w:divBdr>
            <w:top w:val="none" w:sz="0" w:space="0" w:color="auto"/>
            <w:left w:val="none" w:sz="0" w:space="0" w:color="auto"/>
            <w:bottom w:val="none" w:sz="0" w:space="0" w:color="auto"/>
            <w:right w:val="none" w:sz="0" w:space="0" w:color="auto"/>
          </w:divBdr>
        </w:div>
        <w:div w:id="1507986755">
          <w:marLeft w:val="480"/>
          <w:marRight w:val="0"/>
          <w:marTop w:val="0"/>
          <w:marBottom w:val="0"/>
          <w:divBdr>
            <w:top w:val="none" w:sz="0" w:space="0" w:color="auto"/>
            <w:left w:val="none" w:sz="0" w:space="0" w:color="auto"/>
            <w:bottom w:val="none" w:sz="0" w:space="0" w:color="auto"/>
            <w:right w:val="none" w:sz="0" w:space="0" w:color="auto"/>
          </w:divBdr>
        </w:div>
        <w:div w:id="1375498649">
          <w:marLeft w:val="480"/>
          <w:marRight w:val="0"/>
          <w:marTop w:val="0"/>
          <w:marBottom w:val="0"/>
          <w:divBdr>
            <w:top w:val="none" w:sz="0" w:space="0" w:color="auto"/>
            <w:left w:val="none" w:sz="0" w:space="0" w:color="auto"/>
            <w:bottom w:val="none" w:sz="0" w:space="0" w:color="auto"/>
            <w:right w:val="none" w:sz="0" w:space="0" w:color="auto"/>
          </w:divBdr>
        </w:div>
        <w:div w:id="549146523">
          <w:marLeft w:val="480"/>
          <w:marRight w:val="0"/>
          <w:marTop w:val="0"/>
          <w:marBottom w:val="0"/>
          <w:divBdr>
            <w:top w:val="none" w:sz="0" w:space="0" w:color="auto"/>
            <w:left w:val="none" w:sz="0" w:space="0" w:color="auto"/>
            <w:bottom w:val="none" w:sz="0" w:space="0" w:color="auto"/>
            <w:right w:val="none" w:sz="0" w:space="0" w:color="auto"/>
          </w:divBdr>
        </w:div>
        <w:div w:id="2144418316">
          <w:marLeft w:val="480"/>
          <w:marRight w:val="0"/>
          <w:marTop w:val="0"/>
          <w:marBottom w:val="0"/>
          <w:divBdr>
            <w:top w:val="none" w:sz="0" w:space="0" w:color="auto"/>
            <w:left w:val="none" w:sz="0" w:space="0" w:color="auto"/>
            <w:bottom w:val="none" w:sz="0" w:space="0" w:color="auto"/>
            <w:right w:val="none" w:sz="0" w:space="0" w:color="auto"/>
          </w:divBdr>
        </w:div>
        <w:div w:id="1777408659">
          <w:marLeft w:val="480"/>
          <w:marRight w:val="0"/>
          <w:marTop w:val="0"/>
          <w:marBottom w:val="0"/>
          <w:divBdr>
            <w:top w:val="none" w:sz="0" w:space="0" w:color="auto"/>
            <w:left w:val="none" w:sz="0" w:space="0" w:color="auto"/>
            <w:bottom w:val="none" w:sz="0" w:space="0" w:color="auto"/>
            <w:right w:val="none" w:sz="0" w:space="0" w:color="auto"/>
          </w:divBdr>
        </w:div>
      </w:divsChild>
    </w:div>
    <w:div w:id="68623899">
      <w:bodyDiv w:val="1"/>
      <w:marLeft w:val="0"/>
      <w:marRight w:val="0"/>
      <w:marTop w:val="0"/>
      <w:marBottom w:val="0"/>
      <w:divBdr>
        <w:top w:val="none" w:sz="0" w:space="0" w:color="auto"/>
        <w:left w:val="none" w:sz="0" w:space="0" w:color="auto"/>
        <w:bottom w:val="none" w:sz="0" w:space="0" w:color="auto"/>
        <w:right w:val="none" w:sz="0" w:space="0" w:color="auto"/>
      </w:divBdr>
    </w:div>
    <w:div w:id="111099597">
      <w:bodyDiv w:val="1"/>
      <w:marLeft w:val="0"/>
      <w:marRight w:val="0"/>
      <w:marTop w:val="0"/>
      <w:marBottom w:val="0"/>
      <w:divBdr>
        <w:top w:val="none" w:sz="0" w:space="0" w:color="auto"/>
        <w:left w:val="none" w:sz="0" w:space="0" w:color="auto"/>
        <w:bottom w:val="none" w:sz="0" w:space="0" w:color="auto"/>
        <w:right w:val="none" w:sz="0" w:space="0" w:color="auto"/>
      </w:divBdr>
      <w:divsChild>
        <w:div w:id="1722437969">
          <w:marLeft w:val="480"/>
          <w:marRight w:val="0"/>
          <w:marTop w:val="0"/>
          <w:marBottom w:val="0"/>
          <w:divBdr>
            <w:top w:val="none" w:sz="0" w:space="0" w:color="auto"/>
            <w:left w:val="none" w:sz="0" w:space="0" w:color="auto"/>
            <w:bottom w:val="none" w:sz="0" w:space="0" w:color="auto"/>
            <w:right w:val="none" w:sz="0" w:space="0" w:color="auto"/>
          </w:divBdr>
        </w:div>
        <w:div w:id="677001667">
          <w:marLeft w:val="480"/>
          <w:marRight w:val="0"/>
          <w:marTop w:val="0"/>
          <w:marBottom w:val="0"/>
          <w:divBdr>
            <w:top w:val="none" w:sz="0" w:space="0" w:color="auto"/>
            <w:left w:val="none" w:sz="0" w:space="0" w:color="auto"/>
            <w:bottom w:val="none" w:sz="0" w:space="0" w:color="auto"/>
            <w:right w:val="none" w:sz="0" w:space="0" w:color="auto"/>
          </w:divBdr>
        </w:div>
        <w:div w:id="141821670">
          <w:marLeft w:val="480"/>
          <w:marRight w:val="0"/>
          <w:marTop w:val="0"/>
          <w:marBottom w:val="0"/>
          <w:divBdr>
            <w:top w:val="none" w:sz="0" w:space="0" w:color="auto"/>
            <w:left w:val="none" w:sz="0" w:space="0" w:color="auto"/>
            <w:bottom w:val="none" w:sz="0" w:space="0" w:color="auto"/>
            <w:right w:val="none" w:sz="0" w:space="0" w:color="auto"/>
          </w:divBdr>
        </w:div>
        <w:div w:id="1024524662">
          <w:marLeft w:val="480"/>
          <w:marRight w:val="0"/>
          <w:marTop w:val="0"/>
          <w:marBottom w:val="0"/>
          <w:divBdr>
            <w:top w:val="none" w:sz="0" w:space="0" w:color="auto"/>
            <w:left w:val="none" w:sz="0" w:space="0" w:color="auto"/>
            <w:bottom w:val="none" w:sz="0" w:space="0" w:color="auto"/>
            <w:right w:val="none" w:sz="0" w:space="0" w:color="auto"/>
          </w:divBdr>
        </w:div>
        <w:div w:id="266474893">
          <w:marLeft w:val="480"/>
          <w:marRight w:val="0"/>
          <w:marTop w:val="0"/>
          <w:marBottom w:val="0"/>
          <w:divBdr>
            <w:top w:val="none" w:sz="0" w:space="0" w:color="auto"/>
            <w:left w:val="none" w:sz="0" w:space="0" w:color="auto"/>
            <w:bottom w:val="none" w:sz="0" w:space="0" w:color="auto"/>
            <w:right w:val="none" w:sz="0" w:space="0" w:color="auto"/>
          </w:divBdr>
        </w:div>
        <w:div w:id="1529220341">
          <w:marLeft w:val="480"/>
          <w:marRight w:val="0"/>
          <w:marTop w:val="0"/>
          <w:marBottom w:val="0"/>
          <w:divBdr>
            <w:top w:val="none" w:sz="0" w:space="0" w:color="auto"/>
            <w:left w:val="none" w:sz="0" w:space="0" w:color="auto"/>
            <w:bottom w:val="none" w:sz="0" w:space="0" w:color="auto"/>
            <w:right w:val="none" w:sz="0" w:space="0" w:color="auto"/>
          </w:divBdr>
        </w:div>
        <w:div w:id="391537979">
          <w:marLeft w:val="480"/>
          <w:marRight w:val="0"/>
          <w:marTop w:val="0"/>
          <w:marBottom w:val="0"/>
          <w:divBdr>
            <w:top w:val="none" w:sz="0" w:space="0" w:color="auto"/>
            <w:left w:val="none" w:sz="0" w:space="0" w:color="auto"/>
            <w:bottom w:val="none" w:sz="0" w:space="0" w:color="auto"/>
            <w:right w:val="none" w:sz="0" w:space="0" w:color="auto"/>
          </w:divBdr>
        </w:div>
        <w:div w:id="813831438">
          <w:marLeft w:val="480"/>
          <w:marRight w:val="0"/>
          <w:marTop w:val="0"/>
          <w:marBottom w:val="0"/>
          <w:divBdr>
            <w:top w:val="none" w:sz="0" w:space="0" w:color="auto"/>
            <w:left w:val="none" w:sz="0" w:space="0" w:color="auto"/>
            <w:bottom w:val="none" w:sz="0" w:space="0" w:color="auto"/>
            <w:right w:val="none" w:sz="0" w:space="0" w:color="auto"/>
          </w:divBdr>
        </w:div>
        <w:div w:id="1495678546">
          <w:marLeft w:val="480"/>
          <w:marRight w:val="0"/>
          <w:marTop w:val="0"/>
          <w:marBottom w:val="0"/>
          <w:divBdr>
            <w:top w:val="none" w:sz="0" w:space="0" w:color="auto"/>
            <w:left w:val="none" w:sz="0" w:space="0" w:color="auto"/>
            <w:bottom w:val="none" w:sz="0" w:space="0" w:color="auto"/>
            <w:right w:val="none" w:sz="0" w:space="0" w:color="auto"/>
          </w:divBdr>
        </w:div>
        <w:div w:id="1863205973">
          <w:marLeft w:val="480"/>
          <w:marRight w:val="0"/>
          <w:marTop w:val="0"/>
          <w:marBottom w:val="0"/>
          <w:divBdr>
            <w:top w:val="none" w:sz="0" w:space="0" w:color="auto"/>
            <w:left w:val="none" w:sz="0" w:space="0" w:color="auto"/>
            <w:bottom w:val="none" w:sz="0" w:space="0" w:color="auto"/>
            <w:right w:val="none" w:sz="0" w:space="0" w:color="auto"/>
          </w:divBdr>
        </w:div>
        <w:div w:id="2113158385">
          <w:marLeft w:val="480"/>
          <w:marRight w:val="0"/>
          <w:marTop w:val="0"/>
          <w:marBottom w:val="0"/>
          <w:divBdr>
            <w:top w:val="none" w:sz="0" w:space="0" w:color="auto"/>
            <w:left w:val="none" w:sz="0" w:space="0" w:color="auto"/>
            <w:bottom w:val="none" w:sz="0" w:space="0" w:color="auto"/>
            <w:right w:val="none" w:sz="0" w:space="0" w:color="auto"/>
          </w:divBdr>
        </w:div>
        <w:div w:id="182213957">
          <w:marLeft w:val="480"/>
          <w:marRight w:val="0"/>
          <w:marTop w:val="0"/>
          <w:marBottom w:val="0"/>
          <w:divBdr>
            <w:top w:val="none" w:sz="0" w:space="0" w:color="auto"/>
            <w:left w:val="none" w:sz="0" w:space="0" w:color="auto"/>
            <w:bottom w:val="none" w:sz="0" w:space="0" w:color="auto"/>
            <w:right w:val="none" w:sz="0" w:space="0" w:color="auto"/>
          </w:divBdr>
        </w:div>
        <w:div w:id="1156144474">
          <w:marLeft w:val="480"/>
          <w:marRight w:val="0"/>
          <w:marTop w:val="0"/>
          <w:marBottom w:val="0"/>
          <w:divBdr>
            <w:top w:val="none" w:sz="0" w:space="0" w:color="auto"/>
            <w:left w:val="none" w:sz="0" w:space="0" w:color="auto"/>
            <w:bottom w:val="none" w:sz="0" w:space="0" w:color="auto"/>
            <w:right w:val="none" w:sz="0" w:space="0" w:color="auto"/>
          </w:divBdr>
        </w:div>
        <w:div w:id="1744331047">
          <w:marLeft w:val="480"/>
          <w:marRight w:val="0"/>
          <w:marTop w:val="0"/>
          <w:marBottom w:val="0"/>
          <w:divBdr>
            <w:top w:val="none" w:sz="0" w:space="0" w:color="auto"/>
            <w:left w:val="none" w:sz="0" w:space="0" w:color="auto"/>
            <w:bottom w:val="none" w:sz="0" w:space="0" w:color="auto"/>
            <w:right w:val="none" w:sz="0" w:space="0" w:color="auto"/>
          </w:divBdr>
        </w:div>
        <w:div w:id="836383482">
          <w:marLeft w:val="480"/>
          <w:marRight w:val="0"/>
          <w:marTop w:val="0"/>
          <w:marBottom w:val="0"/>
          <w:divBdr>
            <w:top w:val="none" w:sz="0" w:space="0" w:color="auto"/>
            <w:left w:val="none" w:sz="0" w:space="0" w:color="auto"/>
            <w:bottom w:val="none" w:sz="0" w:space="0" w:color="auto"/>
            <w:right w:val="none" w:sz="0" w:space="0" w:color="auto"/>
          </w:divBdr>
        </w:div>
        <w:div w:id="662896727">
          <w:marLeft w:val="480"/>
          <w:marRight w:val="0"/>
          <w:marTop w:val="0"/>
          <w:marBottom w:val="0"/>
          <w:divBdr>
            <w:top w:val="none" w:sz="0" w:space="0" w:color="auto"/>
            <w:left w:val="none" w:sz="0" w:space="0" w:color="auto"/>
            <w:bottom w:val="none" w:sz="0" w:space="0" w:color="auto"/>
            <w:right w:val="none" w:sz="0" w:space="0" w:color="auto"/>
          </w:divBdr>
        </w:div>
        <w:div w:id="543711873">
          <w:marLeft w:val="480"/>
          <w:marRight w:val="0"/>
          <w:marTop w:val="0"/>
          <w:marBottom w:val="0"/>
          <w:divBdr>
            <w:top w:val="none" w:sz="0" w:space="0" w:color="auto"/>
            <w:left w:val="none" w:sz="0" w:space="0" w:color="auto"/>
            <w:bottom w:val="none" w:sz="0" w:space="0" w:color="auto"/>
            <w:right w:val="none" w:sz="0" w:space="0" w:color="auto"/>
          </w:divBdr>
        </w:div>
        <w:div w:id="134640105">
          <w:marLeft w:val="480"/>
          <w:marRight w:val="0"/>
          <w:marTop w:val="0"/>
          <w:marBottom w:val="0"/>
          <w:divBdr>
            <w:top w:val="none" w:sz="0" w:space="0" w:color="auto"/>
            <w:left w:val="none" w:sz="0" w:space="0" w:color="auto"/>
            <w:bottom w:val="none" w:sz="0" w:space="0" w:color="auto"/>
            <w:right w:val="none" w:sz="0" w:space="0" w:color="auto"/>
          </w:divBdr>
        </w:div>
        <w:div w:id="702367231">
          <w:marLeft w:val="480"/>
          <w:marRight w:val="0"/>
          <w:marTop w:val="0"/>
          <w:marBottom w:val="0"/>
          <w:divBdr>
            <w:top w:val="none" w:sz="0" w:space="0" w:color="auto"/>
            <w:left w:val="none" w:sz="0" w:space="0" w:color="auto"/>
            <w:bottom w:val="none" w:sz="0" w:space="0" w:color="auto"/>
            <w:right w:val="none" w:sz="0" w:space="0" w:color="auto"/>
          </w:divBdr>
        </w:div>
        <w:div w:id="1462963798">
          <w:marLeft w:val="480"/>
          <w:marRight w:val="0"/>
          <w:marTop w:val="0"/>
          <w:marBottom w:val="0"/>
          <w:divBdr>
            <w:top w:val="none" w:sz="0" w:space="0" w:color="auto"/>
            <w:left w:val="none" w:sz="0" w:space="0" w:color="auto"/>
            <w:bottom w:val="none" w:sz="0" w:space="0" w:color="auto"/>
            <w:right w:val="none" w:sz="0" w:space="0" w:color="auto"/>
          </w:divBdr>
        </w:div>
        <w:div w:id="2044820501">
          <w:marLeft w:val="480"/>
          <w:marRight w:val="0"/>
          <w:marTop w:val="0"/>
          <w:marBottom w:val="0"/>
          <w:divBdr>
            <w:top w:val="none" w:sz="0" w:space="0" w:color="auto"/>
            <w:left w:val="none" w:sz="0" w:space="0" w:color="auto"/>
            <w:bottom w:val="none" w:sz="0" w:space="0" w:color="auto"/>
            <w:right w:val="none" w:sz="0" w:space="0" w:color="auto"/>
          </w:divBdr>
        </w:div>
        <w:div w:id="1328558928">
          <w:marLeft w:val="480"/>
          <w:marRight w:val="0"/>
          <w:marTop w:val="0"/>
          <w:marBottom w:val="0"/>
          <w:divBdr>
            <w:top w:val="none" w:sz="0" w:space="0" w:color="auto"/>
            <w:left w:val="none" w:sz="0" w:space="0" w:color="auto"/>
            <w:bottom w:val="none" w:sz="0" w:space="0" w:color="auto"/>
            <w:right w:val="none" w:sz="0" w:space="0" w:color="auto"/>
          </w:divBdr>
        </w:div>
        <w:div w:id="163281636">
          <w:marLeft w:val="480"/>
          <w:marRight w:val="0"/>
          <w:marTop w:val="0"/>
          <w:marBottom w:val="0"/>
          <w:divBdr>
            <w:top w:val="none" w:sz="0" w:space="0" w:color="auto"/>
            <w:left w:val="none" w:sz="0" w:space="0" w:color="auto"/>
            <w:bottom w:val="none" w:sz="0" w:space="0" w:color="auto"/>
            <w:right w:val="none" w:sz="0" w:space="0" w:color="auto"/>
          </w:divBdr>
        </w:div>
        <w:div w:id="494339614">
          <w:marLeft w:val="480"/>
          <w:marRight w:val="0"/>
          <w:marTop w:val="0"/>
          <w:marBottom w:val="0"/>
          <w:divBdr>
            <w:top w:val="none" w:sz="0" w:space="0" w:color="auto"/>
            <w:left w:val="none" w:sz="0" w:space="0" w:color="auto"/>
            <w:bottom w:val="none" w:sz="0" w:space="0" w:color="auto"/>
            <w:right w:val="none" w:sz="0" w:space="0" w:color="auto"/>
          </w:divBdr>
        </w:div>
        <w:div w:id="1199124196">
          <w:marLeft w:val="480"/>
          <w:marRight w:val="0"/>
          <w:marTop w:val="0"/>
          <w:marBottom w:val="0"/>
          <w:divBdr>
            <w:top w:val="none" w:sz="0" w:space="0" w:color="auto"/>
            <w:left w:val="none" w:sz="0" w:space="0" w:color="auto"/>
            <w:bottom w:val="none" w:sz="0" w:space="0" w:color="auto"/>
            <w:right w:val="none" w:sz="0" w:space="0" w:color="auto"/>
          </w:divBdr>
        </w:div>
        <w:div w:id="2116827733">
          <w:marLeft w:val="480"/>
          <w:marRight w:val="0"/>
          <w:marTop w:val="0"/>
          <w:marBottom w:val="0"/>
          <w:divBdr>
            <w:top w:val="none" w:sz="0" w:space="0" w:color="auto"/>
            <w:left w:val="none" w:sz="0" w:space="0" w:color="auto"/>
            <w:bottom w:val="none" w:sz="0" w:space="0" w:color="auto"/>
            <w:right w:val="none" w:sz="0" w:space="0" w:color="auto"/>
          </w:divBdr>
        </w:div>
        <w:div w:id="1706908340">
          <w:marLeft w:val="480"/>
          <w:marRight w:val="0"/>
          <w:marTop w:val="0"/>
          <w:marBottom w:val="0"/>
          <w:divBdr>
            <w:top w:val="none" w:sz="0" w:space="0" w:color="auto"/>
            <w:left w:val="none" w:sz="0" w:space="0" w:color="auto"/>
            <w:bottom w:val="none" w:sz="0" w:space="0" w:color="auto"/>
            <w:right w:val="none" w:sz="0" w:space="0" w:color="auto"/>
          </w:divBdr>
        </w:div>
        <w:div w:id="1121798380">
          <w:marLeft w:val="480"/>
          <w:marRight w:val="0"/>
          <w:marTop w:val="0"/>
          <w:marBottom w:val="0"/>
          <w:divBdr>
            <w:top w:val="none" w:sz="0" w:space="0" w:color="auto"/>
            <w:left w:val="none" w:sz="0" w:space="0" w:color="auto"/>
            <w:bottom w:val="none" w:sz="0" w:space="0" w:color="auto"/>
            <w:right w:val="none" w:sz="0" w:space="0" w:color="auto"/>
          </w:divBdr>
        </w:div>
        <w:div w:id="809664503">
          <w:marLeft w:val="480"/>
          <w:marRight w:val="0"/>
          <w:marTop w:val="0"/>
          <w:marBottom w:val="0"/>
          <w:divBdr>
            <w:top w:val="none" w:sz="0" w:space="0" w:color="auto"/>
            <w:left w:val="none" w:sz="0" w:space="0" w:color="auto"/>
            <w:bottom w:val="none" w:sz="0" w:space="0" w:color="auto"/>
            <w:right w:val="none" w:sz="0" w:space="0" w:color="auto"/>
          </w:divBdr>
        </w:div>
        <w:div w:id="1543328508">
          <w:marLeft w:val="480"/>
          <w:marRight w:val="0"/>
          <w:marTop w:val="0"/>
          <w:marBottom w:val="0"/>
          <w:divBdr>
            <w:top w:val="none" w:sz="0" w:space="0" w:color="auto"/>
            <w:left w:val="none" w:sz="0" w:space="0" w:color="auto"/>
            <w:bottom w:val="none" w:sz="0" w:space="0" w:color="auto"/>
            <w:right w:val="none" w:sz="0" w:space="0" w:color="auto"/>
          </w:divBdr>
        </w:div>
        <w:div w:id="890339069">
          <w:marLeft w:val="480"/>
          <w:marRight w:val="0"/>
          <w:marTop w:val="0"/>
          <w:marBottom w:val="0"/>
          <w:divBdr>
            <w:top w:val="none" w:sz="0" w:space="0" w:color="auto"/>
            <w:left w:val="none" w:sz="0" w:space="0" w:color="auto"/>
            <w:bottom w:val="none" w:sz="0" w:space="0" w:color="auto"/>
            <w:right w:val="none" w:sz="0" w:space="0" w:color="auto"/>
          </w:divBdr>
        </w:div>
        <w:div w:id="1635141918">
          <w:marLeft w:val="480"/>
          <w:marRight w:val="0"/>
          <w:marTop w:val="0"/>
          <w:marBottom w:val="0"/>
          <w:divBdr>
            <w:top w:val="none" w:sz="0" w:space="0" w:color="auto"/>
            <w:left w:val="none" w:sz="0" w:space="0" w:color="auto"/>
            <w:bottom w:val="none" w:sz="0" w:space="0" w:color="auto"/>
            <w:right w:val="none" w:sz="0" w:space="0" w:color="auto"/>
          </w:divBdr>
        </w:div>
        <w:div w:id="536628403">
          <w:marLeft w:val="480"/>
          <w:marRight w:val="0"/>
          <w:marTop w:val="0"/>
          <w:marBottom w:val="0"/>
          <w:divBdr>
            <w:top w:val="none" w:sz="0" w:space="0" w:color="auto"/>
            <w:left w:val="none" w:sz="0" w:space="0" w:color="auto"/>
            <w:bottom w:val="none" w:sz="0" w:space="0" w:color="auto"/>
            <w:right w:val="none" w:sz="0" w:space="0" w:color="auto"/>
          </w:divBdr>
        </w:div>
      </w:divsChild>
    </w:div>
    <w:div w:id="119540679">
      <w:bodyDiv w:val="1"/>
      <w:marLeft w:val="0"/>
      <w:marRight w:val="0"/>
      <w:marTop w:val="0"/>
      <w:marBottom w:val="0"/>
      <w:divBdr>
        <w:top w:val="none" w:sz="0" w:space="0" w:color="auto"/>
        <w:left w:val="none" w:sz="0" w:space="0" w:color="auto"/>
        <w:bottom w:val="none" w:sz="0" w:space="0" w:color="auto"/>
        <w:right w:val="none" w:sz="0" w:space="0" w:color="auto"/>
      </w:divBdr>
    </w:div>
    <w:div w:id="160240311">
      <w:bodyDiv w:val="1"/>
      <w:marLeft w:val="0"/>
      <w:marRight w:val="0"/>
      <w:marTop w:val="0"/>
      <w:marBottom w:val="0"/>
      <w:divBdr>
        <w:top w:val="none" w:sz="0" w:space="0" w:color="auto"/>
        <w:left w:val="none" w:sz="0" w:space="0" w:color="auto"/>
        <w:bottom w:val="none" w:sz="0" w:space="0" w:color="auto"/>
        <w:right w:val="none" w:sz="0" w:space="0" w:color="auto"/>
      </w:divBdr>
      <w:divsChild>
        <w:div w:id="1622883331">
          <w:marLeft w:val="480"/>
          <w:marRight w:val="0"/>
          <w:marTop w:val="0"/>
          <w:marBottom w:val="0"/>
          <w:divBdr>
            <w:top w:val="none" w:sz="0" w:space="0" w:color="auto"/>
            <w:left w:val="none" w:sz="0" w:space="0" w:color="auto"/>
            <w:bottom w:val="none" w:sz="0" w:space="0" w:color="auto"/>
            <w:right w:val="none" w:sz="0" w:space="0" w:color="auto"/>
          </w:divBdr>
        </w:div>
        <w:div w:id="1515993959">
          <w:marLeft w:val="480"/>
          <w:marRight w:val="0"/>
          <w:marTop w:val="0"/>
          <w:marBottom w:val="0"/>
          <w:divBdr>
            <w:top w:val="none" w:sz="0" w:space="0" w:color="auto"/>
            <w:left w:val="none" w:sz="0" w:space="0" w:color="auto"/>
            <w:bottom w:val="none" w:sz="0" w:space="0" w:color="auto"/>
            <w:right w:val="none" w:sz="0" w:space="0" w:color="auto"/>
          </w:divBdr>
        </w:div>
        <w:div w:id="80681650">
          <w:marLeft w:val="480"/>
          <w:marRight w:val="0"/>
          <w:marTop w:val="0"/>
          <w:marBottom w:val="0"/>
          <w:divBdr>
            <w:top w:val="none" w:sz="0" w:space="0" w:color="auto"/>
            <w:left w:val="none" w:sz="0" w:space="0" w:color="auto"/>
            <w:bottom w:val="none" w:sz="0" w:space="0" w:color="auto"/>
            <w:right w:val="none" w:sz="0" w:space="0" w:color="auto"/>
          </w:divBdr>
        </w:div>
        <w:div w:id="651953454">
          <w:marLeft w:val="480"/>
          <w:marRight w:val="0"/>
          <w:marTop w:val="0"/>
          <w:marBottom w:val="0"/>
          <w:divBdr>
            <w:top w:val="none" w:sz="0" w:space="0" w:color="auto"/>
            <w:left w:val="none" w:sz="0" w:space="0" w:color="auto"/>
            <w:bottom w:val="none" w:sz="0" w:space="0" w:color="auto"/>
            <w:right w:val="none" w:sz="0" w:space="0" w:color="auto"/>
          </w:divBdr>
        </w:div>
        <w:div w:id="1266957760">
          <w:marLeft w:val="480"/>
          <w:marRight w:val="0"/>
          <w:marTop w:val="0"/>
          <w:marBottom w:val="0"/>
          <w:divBdr>
            <w:top w:val="none" w:sz="0" w:space="0" w:color="auto"/>
            <w:left w:val="none" w:sz="0" w:space="0" w:color="auto"/>
            <w:bottom w:val="none" w:sz="0" w:space="0" w:color="auto"/>
            <w:right w:val="none" w:sz="0" w:space="0" w:color="auto"/>
          </w:divBdr>
        </w:div>
        <w:div w:id="2071342635">
          <w:marLeft w:val="480"/>
          <w:marRight w:val="0"/>
          <w:marTop w:val="0"/>
          <w:marBottom w:val="0"/>
          <w:divBdr>
            <w:top w:val="none" w:sz="0" w:space="0" w:color="auto"/>
            <w:left w:val="none" w:sz="0" w:space="0" w:color="auto"/>
            <w:bottom w:val="none" w:sz="0" w:space="0" w:color="auto"/>
            <w:right w:val="none" w:sz="0" w:space="0" w:color="auto"/>
          </w:divBdr>
        </w:div>
        <w:div w:id="1341155006">
          <w:marLeft w:val="480"/>
          <w:marRight w:val="0"/>
          <w:marTop w:val="0"/>
          <w:marBottom w:val="0"/>
          <w:divBdr>
            <w:top w:val="none" w:sz="0" w:space="0" w:color="auto"/>
            <w:left w:val="none" w:sz="0" w:space="0" w:color="auto"/>
            <w:bottom w:val="none" w:sz="0" w:space="0" w:color="auto"/>
            <w:right w:val="none" w:sz="0" w:space="0" w:color="auto"/>
          </w:divBdr>
        </w:div>
        <w:div w:id="652370037">
          <w:marLeft w:val="480"/>
          <w:marRight w:val="0"/>
          <w:marTop w:val="0"/>
          <w:marBottom w:val="0"/>
          <w:divBdr>
            <w:top w:val="none" w:sz="0" w:space="0" w:color="auto"/>
            <w:left w:val="none" w:sz="0" w:space="0" w:color="auto"/>
            <w:bottom w:val="none" w:sz="0" w:space="0" w:color="auto"/>
            <w:right w:val="none" w:sz="0" w:space="0" w:color="auto"/>
          </w:divBdr>
        </w:div>
        <w:div w:id="75173617">
          <w:marLeft w:val="480"/>
          <w:marRight w:val="0"/>
          <w:marTop w:val="0"/>
          <w:marBottom w:val="0"/>
          <w:divBdr>
            <w:top w:val="none" w:sz="0" w:space="0" w:color="auto"/>
            <w:left w:val="none" w:sz="0" w:space="0" w:color="auto"/>
            <w:bottom w:val="none" w:sz="0" w:space="0" w:color="auto"/>
            <w:right w:val="none" w:sz="0" w:space="0" w:color="auto"/>
          </w:divBdr>
        </w:div>
        <w:div w:id="1175723979">
          <w:marLeft w:val="480"/>
          <w:marRight w:val="0"/>
          <w:marTop w:val="0"/>
          <w:marBottom w:val="0"/>
          <w:divBdr>
            <w:top w:val="none" w:sz="0" w:space="0" w:color="auto"/>
            <w:left w:val="none" w:sz="0" w:space="0" w:color="auto"/>
            <w:bottom w:val="none" w:sz="0" w:space="0" w:color="auto"/>
            <w:right w:val="none" w:sz="0" w:space="0" w:color="auto"/>
          </w:divBdr>
        </w:div>
        <w:div w:id="870263179">
          <w:marLeft w:val="480"/>
          <w:marRight w:val="0"/>
          <w:marTop w:val="0"/>
          <w:marBottom w:val="0"/>
          <w:divBdr>
            <w:top w:val="none" w:sz="0" w:space="0" w:color="auto"/>
            <w:left w:val="none" w:sz="0" w:space="0" w:color="auto"/>
            <w:bottom w:val="none" w:sz="0" w:space="0" w:color="auto"/>
            <w:right w:val="none" w:sz="0" w:space="0" w:color="auto"/>
          </w:divBdr>
        </w:div>
        <w:div w:id="1317564479">
          <w:marLeft w:val="480"/>
          <w:marRight w:val="0"/>
          <w:marTop w:val="0"/>
          <w:marBottom w:val="0"/>
          <w:divBdr>
            <w:top w:val="none" w:sz="0" w:space="0" w:color="auto"/>
            <w:left w:val="none" w:sz="0" w:space="0" w:color="auto"/>
            <w:bottom w:val="none" w:sz="0" w:space="0" w:color="auto"/>
            <w:right w:val="none" w:sz="0" w:space="0" w:color="auto"/>
          </w:divBdr>
        </w:div>
        <w:div w:id="1362974206">
          <w:marLeft w:val="480"/>
          <w:marRight w:val="0"/>
          <w:marTop w:val="0"/>
          <w:marBottom w:val="0"/>
          <w:divBdr>
            <w:top w:val="none" w:sz="0" w:space="0" w:color="auto"/>
            <w:left w:val="none" w:sz="0" w:space="0" w:color="auto"/>
            <w:bottom w:val="none" w:sz="0" w:space="0" w:color="auto"/>
            <w:right w:val="none" w:sz="0" w:space="0" w:color="auto"/>
          </w:divBdr>
        </w:div>
        <w:div w:id="130169678">
          <w:marLeft w:val="480"/>
          <w:marRight w:val="0"/>
          <w:marTop w:val="0"/>
          <w:marBottom w:val="0"/>
          <w:divBdr>
            <w:top w:val="none" w:sz="0" w:space="0" w:color="auto"/>
            <w:left w:val="none" w:sz="0" w:space="0" w:color="auto"/>
            <w:bottom w:val="none" w:sz="0" w:space="0" w:color="auto"/>
            <w:right w:val="none" w:sz="0" w:space="0" w:color="auto"/>
          </w:divBdr>
        </w:div>
        <w:div w:id="1173494904">
          <w:marLeft w:val="480"/>
          <w:marRight w:val="0"/>
          <w:marTop w:val="0"/>
          <w:marBottom w:val="0"/>
          <w:divBdr>
            <w:top w:val="none" w:sz="0" w:space="0" w:color="auto"/>
            <w:left w:val="none" w:sz="0" w:space="0" w:color="auto"/>
            <w:bottom w:val="none" w:sz="0" w:space="0" w:color="auto"/>
            <w:right w:val="none" w:sz="0" w:space="0" w:color="auto"/>
          </w:divBdr>
        </w:div>
        <w:div w:id="645430340">
          <w:marLeft w:val="480"/>
          <w:marRight w:val="0"/>
          <w:marTop w:val="0"/>
          <w:marBottom w:val="0"/>
          <w:divBdr>
            <w:top w:val="none" w:sz="0" w:space="0" w:color="auto"/>
            <w:left w:val="none" w:sz="0" w:space="0" w:color="auto"/>
            <w:bottom w:val="none" w:sz="0" w:space="0" w:color="auto"/>
            <w:right w:val="none" w:sz="0" w:space="0" w:color="auto"/>
          </w:divBdr>
        </w:div>
        <w:div w:id="1973778803">
          <w:marLeft w:val="480"/>
          <w:marRight w:val="0"/>
          <w:marTop w:val="0"/>
          <w:marBottom w:val="0"/>
          <w:divBdr>
            <w:top w:val="none" w:sz="0" w:space="0" w:color="auto"/>
            <w:left w:val="none" w:sz="0" w:space="0" w:color="auto"/>
            <w:bottom w:val="none" w:sz="0" w:space="0" w:color="auto"/>
            <w:right w:val="none" w:sz="0" w:space="0" w:color="auto"/>
          </w:divBdr>
        </w:div>
        <w:div w:id="1321348751">
          <w:marLeft w:val="480"/>
          <w:marRight w:val="0"/>
          <w:marTop w:val="0"/>
          <w:marBottom w:val="0"/>
          <w:divBdr>
            <w:top w:val="none" w:sz="0" w:space="0" w:color="auto"/>
            <w:left w:val="none" w:sz="0" w:space="0" w:color="auto"/>
            <w:bottom w:val="none" w:sz="0" w:space="0" w:color="auto"/>
            <w:right w:val="none" w:sz="0" w:space="0" w:color="auto"/>
          </w:divBdr>
        </w:div>
        <w:div w:id="1173184407">
          <w:marLeft w:val="480"/>
          <w:marRight w:val="0"/>
          <w:marTop w:val="0"/>
          <w:marBottom w:val="0"/>
          <w:divBdr>
            <w:top w:val="none" w:sz="0" w:space="0" w:color="auto"/>
            <w:left w:val="none" w:sz="0" w:space="0" w:color="auto"/>
            <w:bottom w:val="none" w:sz="0" w:space="0" w:color="auto"/>
            <w:right w:val="none" w:sz="0" w:space="0" w:color="auto"/>
          </w:divBdr>
        </w:div>
        <w:div w:id="1321615585">
          <w:marLeft w:val="480"/>
          <w:marRight w:val="0"/>
          <w:marTop w:val="0"/>
          <w:marBottom w:val="0"/>
          <w:divBdr>
            <w:top w:val="none" w:sz="0" w:space="0" w:color="auto"/>
            <w:left w:val="none" w:sz="0" w:space="0" w:color="auto"/>
            <w:bottom w:val="none" w:sz="0" w:space="0" w:color="auto"/>
            <w:right w:val="none" w:sz="0" w:space="0" w:color="auto"/>
          </w:divBdr>
        </w:div>
        <w:div w:id="237834962">
          <w:marLeft w:val="480"/>
          <w:marRight w:val="0"/>
          <w:marTop w:val="0"/>
          <w:marBottom w:val="0"/>
          <w:divBdr>
            <w:top w:val="none" w:sz="0" w:space="0" w:color="auto"/>
            <w:left w:val="none" w:sz="0" w:space="0" w:color="auto"/>
            <w:bottom w:val="none" w:sz="0" w:space="0" w:color="auto"/>
            <w:right w:val="none" w:sz="0" w:space="0" w:color="auto"/>
          </w:divBdr>
        </w:div>
        <w:div w:id="520975772">
          <w:marLeft w:val="480"/>
          <w:marRight w:val="0"/>
          <w:marTop w:val="0"/>
          <w:marBottom w:val="0"/>
          <w:divBdr>
            <w:top w:val="none" w:sz="0" w:space="0" w:color="auto"/>
            <w:left w:val="none" w:sz="0" w:space="0" w:color="auto"/>
            <w:bottom w:val="none" w:sz="0" w:space="0" w:color="auto"/>
            <w:right w:val="none" w:sz="0" w:space="0" w:color="auto"/>
          </w:divBdr>
        </w:div>
        <w:div w:id="166792261">
          <w:marLeft w:val="480"/>
          <w:marRight w:val="0"/>
          <w:marTop w:val="0"/>
          <w:marBottom w:val="0"/>
          <w:divBdr>
            <w:top w:val="none" w:sz="0" w:space="0" w:color="auto"/>
            <w:left w:val="none" w:sz="0" w:space="0" w:color="auto"/>
            <w:bottom w:val="none" w:sz="0" w:space="0" w:color="auto"/>
            <w:right w:val="none" w:sz="0" w:space="0" w:color="auto"/>
          </w:divBdr>
        </w:div>
        <w:div w:id="866793037">
          <w:marLeft w:val="480"/>
          <w:marRight w:val="0"/>
          <w:marTop w:val="0"/>
          <w:marBottom w:val="0"/>
          <w:divBdr>
            <w:top w:val="none" w:sz="0" w:space="0" w:color="auto"/>
            <w:left w:val="none" w:sz="0" w:space="0" w:color="auto"/>
            <w:bottom w:val="none" w:sz="0" w:space="0" w:color="auto"/>
            <w:right w:val="none" w:sz="0" w:space="0" w:color="auto"/>
          </w:divBdr>
        </w:div>
        <w:div w:id="793863819">
          <w:marLeft w:val="480"/>
          <w:marRight w:val="0"/>
          <w:marTop w:val="0"/>
          <w:marBottom w:val="0"/>
          <w:divBdr>
            <w:top w:val="none" w:sz="0" w:space="0" w:color="auto"/>
            <w:left w:val="none" w:sz="0" w:space="0" w:color="auto"/>
            <w:bottom w:val="none" w:sz="0" w:space="0" w:color="auto"/>
            <w:right w:val="none" w:sz="0" w:space="0" w:color="auto"/>
          </w:divBdr>
        </w:div>
        <w:div w:id="400564175">
          <w:marLeft w:val="480"/>
          <w:marRight w:val="0"/>
          <w:marTop w:val="0"/>
          <w:marBottom w:val="0"/>
          <w:divBdr>
            <w:top w:val="none" w:sz="0" w:space="0" w:color="auto"/>
            <w:left w:val="none" w:sz="0" w:space="0" w:color="auto"/>
            <w:bottom w:val="none" w:sz="0" w:space="0" w:color="auto"/>
            <w:right w:val="none" w:sz="0" w:space="0" w:color="auto"/>
          </w:divBdr>
        </w:div>
        <w:div w:id="1299843488">
          <w:marLeft w:val="480"/>
          <w:marRight w:val="0"/>
          <w:marTop w:val="0"/>
          <w:marBottom w:val="0"/>
          <w:divBdr>
            <w:top w:val="none" w:sz="0" w:space="0" w:color="auto"/>
            <w:left w:val="none" w:sz="0" w:space="0" w:color="auto"/>
            <w:bottom w:val="none" w:sz="0" w:space="0" w:color="auto"/>
            <w:right w:val="none" w:sz="0" w:space="0" w:color="auto"/>
          </w:divBdr>
        </w:div>
        <w:div w:id="965702820">
          <w:marLeft w:val="480"/>
          <w:marRight w:val="0"/>
          <w:marTop w:val="0"/>
          <w:marBottom w:val="0"/>
          <w:divBdr>
            <w:top w:val="none" w:sz="0" w:space="0" w:color="auto"/>
            <w:left w:val="none" w:sz="0" w:space="0" w:color="auto"/>
            <w:bottom w:val="none" w:sz="0" w:space="0" w:color="auto"/>
            <w:right w:val="none" w:sz="0" w:space="0" w:color="auto"/>
          </w:divBdr>
        </w:div>
        <w:div w:id="1927036367">
          <w:marLeft w:val="480"/>
          <w:marRight w:val="0"/>
          <w:marTop w:val="0"/>
          <w:marBottom w:val="0"/>
          <w:divBdr>
            <w:top w:val="none" w:sz="0" w:space="0" w:color="auto"/>
            <w:left w:val="none" w:sz="0" w:space="0" w:color="auto"/>
            <w:bottom w:val="none" w:sz="0" w:space="0" w:color="auto"/>
            <w:right w:val="none" w:sz="0" w:space="0" w:color="auto"/>
          </w:divBdr>
        </w:div>
        <w:div w:id="1153913105">
          <w:marLeft w:val="480"/>
          <w:marRight w:val="0"/>
          <w:marTop w:val="0"/>
          <w:marBottom w:val="0"/>
          <w:divBdr>
            <w:top w:val="none" w:sz="0" w:space="0" w:color="auto"/>
            <w:left w:val="none" w:sz="0" w:space="0" w:color="auto"/>
            <w:bottom w:val="none" w:sz="0" w:space="0" w:color="auto"/>
            <w:right w:val="none" w:sz="0" w:space="0" w:color="auto"/>
          </w:divBdr>
        </w:div>
        <w:div w:id="165899491">
          <w:marLeft w:val="480"/>
          <w:marRight w:val="0"/>
          <w:marTop w:val="0"/>
          <w:marBottom w:val="0"/>
          <w:divBdr>
            <w:top w:val="none" w:sz="0" w:space="0" w:color="auto"/>
            <w:left w:val="none" w:sz="0" w:space="0" w:color="auto"/>
            <w:bottom w:val="none" w:sz="0" w:space="0" w:color="auto"/>
            <w:right w:val="none" w:sz="0" w:space="0" w:color="auto"/>
          </w:divBdr>
        </w:div>
        <w:div w:id="1983146368">
          <w:marLeft w:val="480"/>
          <w:marRight w:val="0"/>
          <w:marTop w:val="0"/>
          <w:marBottom w:val="0"/>
          <w:divBdr>
            <w:top w:val="none" w:sz="0" w:space="0" w:color="auto"/>
            <w:left w:val="none" w:sz="0" w:space="0" w:color="auto"/>
            <w:bottom w:val="none" w:sz="0" w:space="0" w:color="auto"/>
            <w:right w:val="none" w:sz="0" w:space="0" w:color="auto"/>
          </w:divBdr>
        </w:div>
        <w:div w:id="2127116088">
          <w:marLeft w:val="480"/>
          <w:marRight w:val="0"/>
          <w:marTop w:val="0"/>
          <w:marBottom w:val="0"/>
          <w:divBdr>
            <w:top w:val="none" w:sz="0" w:space="0" w:color="auto"/>
            <w:left w:val="none" w:sz="0" w:space="0" w:color="auto"/>
            <w:bottom w:val="none" w:sz="0" w:space="0" w:color="auto"/>
            <w:right w:val="none" w:sz="0" w:space="0" w:color="auto"/>
          </w:divBdr>
        </w:div>
      </w:divsChild>
    </w:div>
    <w:div w:id="234633324">
      <w:bodyDiv w:val="1"/>
      <w:marLeft w:val="0"/>
      <w:marRight w:val="0"/>
      <w:marTop w:val="0"/>
      <w:marBottom w:val="0"/>
      <w:divBdr>
        <w:top w:val="none" w:sz="0" w:space="0" w:color="auto"/>
        <w:left w:val="none" w:sz="0" w:space="0" w:color="auto"/>
        <w:bottom w:val="none" w:sz="0" w:space="0" w:color="auto"/>
        <w:right w:val="none" w:sz="0" w:space="0" w:color="auto"/>
      </w:divBdr>
      <w:divsChild>
        <w:div w:id="1898515498">
          <w:marLeft w:val="480"/>
          <w:marRight w:val="0"/>
          <w:marTop w:val="0"/>
          <w:marBottom w:val="0"/>
          <w:divBdr>
            <w:top w:val="none" w:sz="0" w:space="0" w:color="auto"/>
            <w:left w:val="none" w:sz="0" w:space="0" w:color="auto"/>
            <w:bottom w:val="none" w:sz="0" w:space="0" w:color="auto"/>
            <w:right w:val="none" w:sz="0" w:space="0" w:color="auto"/>
          </w:divBdr>
        </w:div>
        <w:div w:id="957684943">
          <w:marLeft w:val="480"/>
          <w:marRight w:val="0"/>
          <w:marTop w:val="0"/>
          <w:marBottom w:val="0"/>
          <w:divBdr>
            <w:top w:val="none" w:sz="0" w:space="0" w:color="auto"/>
            <w:left w:val="none" w:sz="0" w:space="0" w:color="auto"/>
            <w:bottom w:val="none" w:sz="0" w:space="0" w:color="auto"/>
            <w:right w:val="none" w:sz="0" w:space="0" w:color="auto"/>
          </w:divBdr>
        </w:div>
        <w:div w:id="1056196210">
          <w:marLeft w:val="480"/>
          <w:marRight w:val="0"/>
          <w:marTop w:val="0"/>
          <w:marBottom w:val="0"/>
          <w:divBdr>
            <w:top w:val="none" w:sz="0" w:space="0" w:color="auto"/>
            <w:left w:val="none" w:sz="0" w:space="0" w:color="auto"/>
            <w:bottom w:val="none" w:sz="0" w:space="0" w:color="auto"/>
            <w:right w:val="none" w:sz="0" w:space="0" w:color="auto"/>
          </w:divBdr>
        </w:div>
        <w:div w:id="329136520">
          <w:marLeft w:val="480"/>
          <w:marRight w:val="0"/>
          <w:marTop w:val="0"/>
          <w:marBottom w:val="0"/>
          <w:divBdr>
            <w:top w:val="none" w:sz="0" w:space="0" w:color="auto"/>
            <w:left w:val="none" w:sz="0" w:space="0" w:color="auto"/>
            <w:bottom w:val="none" w:sz="0" w:space="0" w:color="auto"/>
            <w:right w:val="none" w:sz="0" w:space="0" w:color="auto"/>
          </w:divBdr>
        </w:div>
        <w:div w:id="667749642">
          <w:marLeft w:val="480"/>
          <w:marRight w:val="0"/>
          <w:marTop w:val="0"/>
          <w:marBottom w:val="0"/>
          <w:divBdr>
            <w:top w:val="none" w:sz="0" w:space="0" w:color="auto"/>
            <w:left w:val="none" w:sz="0" w:space="0" w:color="auto"/>
            <w:bottom w:val="none" w:sz="0" w:space="0" w:color="auto"/>
            <w:right w:val="none" w:sz="0" w:space="0" w:color="auto"/>
          </w:divBdr>
        </w:div>
        <w:div w:id="1320422778">
          <w:marLeft w:val="480"/>
          <w:marRight w:val="0"/>
          <w:marTop w:val="0"/>
          <w:marBottom w:val="0"/>
          <w:divBdr>
            <w:top w:val="none" w:sz="0" w:space="0" w:color="auto"/>
            <w:left w:val="none" w:sz="0" w:space="0" w:color="auto"/>
            <w:bottom w:val="none" w:sz="0" w:space="0" w:color="auto"/>
            <w:right w:val="none" w:sz="0" w:space="0" w:color="auto"/>
          </w:divBdr>
        </w:div>
        <w:div w:id="270474558">
          <w:marLeft w:val="480"/>
          <w:marRight w:val="0"/>
          <w:marTop w:val="0"/>
          <w:marBottom w:val="0"/>
          <w:divBdr>
            <w:top w:val="none" w:sz="0" w:space="0" w:color="auto"/>
            <w:left w:val="none" w:sz="0" w:space="0" w:color="auto"/>
            <w:bottom w:val="none" w:sz="0" w:space="0" w:color="auto"/>
            <w:right w:val="none" w:sz="0" w:space="0" w:color="auto"/>
          </w:divBdr>
        </w:div>
        <w:div w:id="1534919738">
          <w:marLeft w:val="480"/>
          <w:marRight w:val="0"/>
          <w:marTop w:val="0"/>
          <w:marBottom w:val="0"/>
          <w:divBdr>
            <w:top w:val="none" w:sz="0" w:space="0" w:color="auto"/>
            <w:left w:val="none" w:sz="0" w:space="0" w:color="auto"/>
            <w:bottom w:val="none" w:sz="0" w:space="0" w:color="auto"/>
            <w:right w:val="none" w:sz="0" w:space="0" w:color="auto"/>
          </w:divBdr>
        </w:div>
        <w:div w:id="1038314242">
          <w:marLeft w:val="480"/>
          <w:marRight w:val="0"/>
          <w:marTop w:val="0"/>
          <w:marBottom w:val="0"/>
          <w:divBdr>
            <w:top w:val="none" w:sz="0" w:space="0" w:color="auto"/>
            <w:left w:val="none" w:sz="0" w:space="0" w:color="auto"/>
            <w:bottom w:val="none" w:sz="0" w:space="0" w:color="auto"/>
            <w:right w:val="none" w:sz="0" w:space="0" w:color="auto"/>
          </w:divBdr>
        </w:div>
        <w:div w:id="1560895917">
          <w:marLeft w:val="480"/>
          <w:marRight w:val="0"/>
          <w:marTop w:val="0"/>
          <w:marBottom w:val="0"/>
          <w:divBdr>
            <w:top w:val="none" w:sz="0" w:space="0" w:color="auto"/>
            <w:left w:val="none" w:sz="0" w:space="0" w:color="auto"/>
            <w:bottom w:val="none" w:sz="0" w:space="0" w:color="auto"/>
            <w:right w:val="none" w:sz="0" w:space="0" w:color="auto"/>
          </w:divBdr>
        </w:div>
        <w:div w:id="1320766000">
          <w:marLeft w:val="480"/>
          <w:marRight w:val="0"/>
          <w:marTop w:val="0"/>
          <w:marBottom w:val="0"/>
          <w:divBdr>
            <w:top w:val="none" w:sz="0" w:space="0" w:color="auto"/>
            <w:left w:val="none" w:sz="0" w:space="0" w:color="auto"/>
            <w:bottom w:val="none" w:sz="0" w:space="0" w:color="auto"/>
            <w:right w:val="none" w:sz="0" w:space="0" w:color="auto"/>
          </w:divBdr>
        </w:div>
        <w:div w:id="1052192262">
          <w:marLeft w:val="480"/>
          <w:marRight w:val="0"/>
          <w:marTop w:val="0"/>
          <w:marBottom w:val="0"/>
          <w:divBdr>
            <w:top w:val="none" w:sz="0" w:space="0" w:color="auto"/>
            <w:left w:val="none" w:sz="0" w:space="0" w:color="auto"/>
            <w:bottom w:val="none" w:sz="0" w:space="0" w:color="auto"/>
            <w:right w:val="none" w:sz="0" w:space="0" w:color="auto"/>
          </w:divBdr>
        </w:div>
        <w:div w:id="1081953000">
          <w:marLeft w:val="480"/>
          <w:marRight w:val="0"/>
          <w:marTop w:val="0"/>
          <w:marBottom w:val="0"/>
          <w:divBdr>
            <w:top w:val="none" w:sz="0" w:space="0" w:color="auto"/>
            <w:left w:val="none" w:sz="0" w:space="0" w:color="auto"/>
            <w:bottom w:val="none" w:sz="0" w:space="0" w:color="auto"/>
            <w:right w:val="none" w:sz="0" w:space="0" w:color="auto"/>
          </w:divBdr>
        </w:div>
        <w:div w:id="1269460500">
          <w:marLeft w:val="480"/>
          <w:marRight w:val="0"/>
          <w:marTop w:val="0"/>
          <w:marBottom w:val="0"/>
          <w:divBdr>
            <w:top w:val="none" w:sz="0" w:space="0" w:color="auto"/>
            <w:left w:val="none" w:sz="0" w:space="0" w:color="auto"/>
            <w:bottom w:val="none" w:sz="0" w:space="0" w:color="auto"/>
            <w:right w:val="none" w:sz="0" w:space="0" w:color="auto"/>
          </w:divBdr>
        </w:div>
        <w:div w:id="626590443">
          <w:marLeft w:val="480"/>
          <w:marRight w:val="0"/>
          <w:marTop w:val="0"/>
          <w:marBottom w:val="0"/>
          <w:divBdr>
            <w:top w:val="none" w:sz="0" w:space="0" w:color="auto"/>
            <w:left w:val="none" w:sz="0" w:space="0" w:color="auto"/>
            <w:bottom w:val="none" w:sz="0" w:space="0" w:color="auto"/>
            <w:right w:val="none" w:sz="0" w:space="0" w:color="auto"/>
          </w:divBdr>
        </w:div>
        <w:div w:id="2044285834">
          <w:marLeft w:val="480"/>
          <w:marRight w:val="0"/>
          <w:marTop w:val="0"/>
          <w:marBottom w:val="0"/>
          <w:divBdr>
            <w:top w:val="none" w:sz="0" w:space="0" w:color="auto"/>
            <w:left w:val="none" w:sz="0" w:space="0" w:color="auto"/>
            <w:bottom w:val="none" w:sz="0" w:space="0" w:color="auto"/>
            <w:right w:val="none" w:sz="0" w:space="0" w:color="auto"/>
          </w:divBdr>
        </w:div>
        <w:div w:id="73553117">
          <w:marLeft w:val="480"/>
          <w:marRight w:val="0"/>
          <w:marTop w:val="0"/>
          <w:marBottom w:val="0"/>
          <w:divBdr>
            <w:top w:val="none" w:sz="0" w:space="0" w:color="auto"/>
            <w:left w:val="none" w:sz="0" w:space="0" w:color="auto"/>
            <w:bottom w:val="none" w:sz="0" w:space="0" w:color="auto"/>
            <w:right w:val="none" w:sz="0" w:space="0" w:color="auto"/>
          </w:divBdr>
        </w:div>
        <w:div w:id="1345478182">
          <w:marLeft w:val="480"/>
          <w:marRight w:val="0"/>
          <w:marTop w:val="0"/>
          <w:marBottom w:val="0"/>
          <w:divBdr>
            <w:top w:val="none" w:sz="0" w:space="0" w:color="auto"/>
            <w:left w:val="none" w:sz="0" w:space="0" w:color="auto"/>
            <w:bottom w:val="none" w:sz="0" w:space="0" w:color="auto"/>
            <w:right w:val="none" w:sz="0" w:space="0" w:color="auto"/>
          </w:divBdr>
        </w:div>
        <w:div w:id="1847089489">
          <w:marLeft w:val="480"/>
          <w:marRight w:val="0"/>
          <w:marTop w:val="0"/>
          <w:marBottom w:val="0"/>
          <w:divBdr>
            <w:top w:val="none" w:sz="0" w:space="0" w:color="auto"/>
            <w:left w:val="none" w:sz="0" w:space="0" w:color="auto"/>
            <w:bottom w:val="none" w:sz="0" w:space="0" w:color="auto"/>
            <w:right w:val="none" w:sz="0" w:space="0" w:color="auto"/>
          </w:divBdr>
          <w:divsChild>
            <w:div w:id="226114033">
              <w:marLeft w:val="0"/>
              <w:marRight w:val="0"/>
              <w:marTop w:val="0"/>
              <w:marBottom w:val="0"/>
              <w:divBdr>
                <w:top w:val="none" w:sz="0" w:space="0" w:color="auto"/>
                <w:left w:val="none" w:sz="0" w:space="0" w:color="auto"/>
                <w:bottom w:val="none" w:sz="0" w:space="0" w:color="auto"/>
                <w:right w:val="none" w:sz="0" w:space="0" w:color="auto"/>
              </w:divBdr>
            </w:div>
          </w:divsChild>
        </w:div>
        <w:div w:id="302277746">
          <w:marLeft w:val="480"/>
          <w:marRight w:val="0"/>
          <w:marTop w:val="0"/>
          <w:marBottom w:val="0"/>
          <w:divBdr>
            <w:top w:val="none" w:sz="0" w:space="0" w:color="auto"/>
            <w:left w:val="none" w:sz="0" w:space="0" w:color="auto"/>
            <w:bottom w:val="none" w:sz="0" w:space="0" w:color="auto"/>
            <w:right w:val="none" w:sz="0" w:space="0" w:color="auto"/>
          </w:divBdr>
        </w:div>
        <w:div w:id="350380014">
          <w:marLeft w:val="480"/>
          <w:marRight w:val="0"/>
          <w:marTop w:val="0"/>
          <w:marBottom w:val="0"/>
          <w:divBdr>
            <w:top w:val="none" w:sz="0" w:space="0" w:color="auto"/>
            <w:left w:val="none" w:sz="0" w:space="0" w:color="auto"/>
            <w:bottom w:val="none" w:sz="0" w:space="0" w:color="auto"/>
            <w:right w:val="none" w:sz="0" w:space="0" w:color="auto"/>
          </w:divBdr>
        </w:div>
        <w:div w:id="1499544119">
          <w:marLeft w:val="480"/>
          <w:marRight w:val="0"/>
          <w:marTop w:val="0"/>
          <w:marBottom w:val="0"/>
          <w:divBdr>
            <w:top w:val="none" w:sz="0" w:space="0" w:color="auto"/>
            <w:left w:val="none" w:sz="0" w:space="0" w:color="auto"/>
            <w:bottom w:val="none" w:sz="0" w:space="0" w:color="auto"/>
            <w:right w:val="none" w:sz="0" w:space="0" w:color="auto"/>
          </w:divBdr>
        </w:div>
        <w:div w:id="2017030795">
          <w:marLeft w:val="480"/>
          <w:marRight w:val="0"/>
          <w:marTop w:val="0"/>
          <w:marBottom w:val="0"/>
          <w:divBdr>
            <w:top w:val="none" w:sz="0" w:space="0" w:color="auto"/>
            <w:left w:val="none" w:sz="0" w:space="0" w:color="auto"/>
            <w:bottom w:val="none" w:sz="0" w:space="0" w:color="auto"/>
            <w:right w:val="none" w:sz="0" w:space="0" w:color="auto"/>
          </w:divBdr>
        </w:div>
        <w:div w:id="2018269441">
          <w:marLeft w:val="480"/>
          <w:marRight w:val="0"/>
          <w:marTop w:val="0"/>
          <w:marBottom w:val="0"/>
          <w:divBdr>
            <w:top w:val="none" w:sz="0" w:space="0" w:color="auto"/>
            <w:left w:val="none" w:sz="0" w:space="0" w:color="auto"/>
            <w:bottom w:val="none" w:sz="0" w:space="0" w:color="auto"/>
            <w:right w:val="none" w:sz="0" w:space="0" w:color="auto"/>
          </w:divBdr>
        </w:div>
        <w:div w:id="757751149">
          <w:marLeft w:val="480"/>
          <w:marRight w:val="0"/>
          <w:marTop w:val="0"/>
          <w:marBottom w:val="0"/>
          <w:divBdr>
            <w:top w:val="none" w:sz="0" w:space="0" w:color="auto"/>
            <w:left w:val="none" w:sz="0" w:space="0" w:color="auto"/>
            <w:bottom w:val="none" w:sz="0" w:space="0" w:color="auto"/>
            <w:right w:val="none" w:sz="0" w:space="0" w:color="auto"/>
          </w:divBdr>
        </w:div>
        <w:div w:id="1006515585">
          <w:marLeft w:val="480"/>
          <w:marRight w:val="0"/>
          <w:marTop w:val="0"/>
          <w:marBottom w:val="0"/>
          <w:divBdr>
            <w:top w:val="none" w:sz="0" w:space="0" w:color="auto"/>
            <w:left w:val="none" w:sz="0" w:space="0" w:color="auto"/>
            <w:bottom w:val="none" w:sz="0" w:space="0" w:color="auto"/>
            <w:right w:val="none" w:sz="0" w:space="0" w:color="auto"/>
          </w:divBdr>
        </w:div>
        <w:div w:id="526480089">
          <w:marLeft w:val="480"/>
          <w:marRight w:val="0"/>
          <w:marTop w:val="0"/>
          <w:marBottom w:val="0"/>
          <w:divBdr>
            <w:top w:val="none" w:sz="0" w:space="0" w:color="auto"/>
            <w:left w:val="none" w:sz="0" w:space="0" w:color="auto"/>
            <w:bottom w:val="none" w:sz="0" w:space="0" w:color="auto"/>
            <w:right w:val="none" w:sz="0" w:space="0" w:color="auto"/>
          </w:divBdr>
        </w:div>
        <w:div w:id="542788400">
          <w:marLeft w:val="480"/>
          <w:marRight w:val="0"/>
          <w:marTop w:val="0"/>
          <w:marBottom w:val="0"/>
          <w:divBdr>
            <w:top w:val="none" w:sz="0" w:space="0" w:color="auto"/>
            <w:left w:val="none" w:sz="0" w:space="0" w:color="auto"/>
            <w:bottom w:val="none" w:sz="0" w:space="0" w:color="auto"/>
            <w:right w:val="none" w:sz="0" w:space="0" w:color="auto"/>
          </w:divBdr>
        </w:div>
        <w:div w:id="233517265">
          <w:marLeft w:val="480"/>
          <w:marRight w:val="0"/>
          <w:marTop w:val="0"/>
          <w:marBottom w:val="0"/>
          <w:divBdr>
            <w:top w:val="none" w:sz="0" w:space="0" w:color="auto"/>
            <w:left w:val="none" w:sz="0" w:space="0" w:color="auto"/>
            <w:bottom w:val="none" w:sz="0" w:space="0" w:color="auto"/>
            <w:right w:val="none" w:sz="0" w:space="0" w:color="auto"/>
          </w:divBdr>
        </w:div>
        <w:div w:id="1390156523">
          <w:marLeft w:val="480"/>
          <w:marRight w:val="0"/>
          <w:marTop w:val="0"/>
          <w:marBottom w:val="0"/>
          <w:divBdr>
            <w:top w:val="none" w:sz="0" w:space="0" w:color="auto"/>
            <w:left w:val="none" w:sz="0" w:space="0" w:color="auto"/>
            <w:bottom w:val="none" w:sz="0" w:space="0" w:color="auto"/>
            <w:right w:val="none" w:sz="0" w:space="0" w:color="auto"/>
          </w:divBdr>
        </w:div>
        <w:div w:id="683753480">
          <w:marLeft w:val="480"/>
          <w:marRight w:val="0"/>
          <w:marTop w:val="0"/>
          <w:marBottom w:val="0"/>
          <w:divBdr>
            <w:top w:val="none" w:sz="0" w:space="0" w:color="auto"/>
            <w:left w:val="none" w:sz="0" w:space="0" w:color="auto"/>
            <w:bottom w:val="none" w:sz="0" w:space="0" w:color="auto"/>
            <w:right w:val="none" w:sz="0" w:space="0" w:color="auto"/>
          </w:divBdr>
        </w:div>
        <w:div w:id="2068913518">
          <w:marLeft w:val="480"/>
          <w:marRight w:val="0"/>
          <w:marTop w:val="0"/>
          <w:marBottom w:val="0"/>
          <w:divBdr>
            <w:top w:val="none" w:sz="0" w:space="0" w:color="auto"/>
            <w:left w:val="none" w:sz="0" w:space="0" w:color="auto"/>
            <w:bottom w:val="none" w:sz="0" w:space="0" w:color="auto"/>
            <w:right w:val="none" w:sz="0" w:space="0" w:color="auto"/>
          </w:divBdr>
        </w:div>
      </w:divsChild>
    </w:div>
    <w:div w:id="248347265">
      <w:bodyDiv w:val="1"/>
      <w:marLeft w:val="0"/>
      <w:marRight w:val="0"/>
      <w:marTop w:val="0"/>
      <w:marBottom w:val="0"/>
      <w:divBdr>
        <w:top w:val="none" w:sz="0" w:space="0" w:color="auto"/>
        <w:left w:val="none" w:sz="0" w:space="0" w:color="auto"/>
        <w:bottom w:val="none" w:sz="0" w:space="0" w:color="auto"/>
        <w:right w:val="none" w:sz="0" w:space="0" w:color="auto"/>
      </w:divBdr>
      <w:divsChild>
        <w:div w:id="410615027">
          <w:marLeft w:val="480"/>
          <w:marRight w:val="0"/>
          <w:marTop w:val="0"/>
          <w:marBottom w:val="0"/>
          <w:divBdr>
            <w:top w:val="none" w:sz="0" w:space="0" w:color="auto"/>
            <w:left w:val="none" w:sz="0" w:space="0" w:color="auto"/>
            <w:bottom w:val="none" w:sz="0" w:space="0" w:color="auto"/>
            <w:right w:val="none" w:sz="0" w:space="0" w:color="auto"/>
          </w:divBdr>
        </w:div>
        <w:div w:id="524293000">
          <w:marLeft w:val="480"/>
          <w:marRight w:val="0"/>
          <w:marTop w:val="0"/>
          <w:marBottom w:val="0"/>
          <w:divBdr>
            <w:top w:val="none" w:sz="0" w:space="0" w:color="auto"/>
            <w:left w:val="none" w:sz="0" w:space="0" w:color="auto"/>
            <w:bottom w:val="none" w:sz="0" w:space="0" w:color="auto"/>
            <w:right w:val="none" w:sz="0" w:space="0" w:color="auto"/>
          </w:divBdr>
        </w:div>
        <w:div w:id="1141192480">
          <w:marLeft w:val="480"/>
          <w:marRight w:val="0"/>
          <w:marTop w:val="0"/>
          <w:marBottom w:val="0"/>
          <w:divBdr>
            <w:top w:val="none" w:sz="0" w:space="0" w:color="auto"/>
            <w:left w:val="none" w:sz="0" w:space="0" w:color="auto"/>
            <w:bottom w:val="none" w:sz="0" w:space="0" w:color="auto"/>
            <w:right w:val="none" w:sz="0" w:space="0" w:color="auto"/>
          </w:divBdr>
        </w:div>
        <w:div w:id="1469397136">
          <w:marLeft w:val="480"/>
          <w:marRight w:val="0"/>
          <w:marTop w:val="0"/>
          <w:marBottom w:val="0"/>
          <w:divBdr>
            <w:top w:val="none" w:sz="0" w:space="0" w:color="auto"/>
            <w:left w:val="none" w:sz="0" w:space="0" w:color="auto"/>
            <w:bottom w:val="none" w:sz="0" w:space="0" w:color="auto"/>
            <w:right w:val="none" w:sz="0" w:space="0" w:color="auto"/>
          </w:divBdr>
        </w:div>
        <w:div w:id="363556706">
          <w:marLeft w:val="480"/>
          <w:marRight w:val="0"/>
          <w:marTop w:val="0"/>
          <w:marBottom w:val="0"/>
          <w:divBdr>
            <w:top w:val="none" w:sz="0" w:space="0" w:color="auto"/>
            <w:left w:val="none" w:sz="0" w:space="0" w:color="auto"/>
            <w:bottom w:val="none" w:sz="0" w:space="0" w:color="auto"/>
            <w:right w:val="none" w:sz="0" w:space="0" w:color="auto"/>
          </w:divBdr>
        </w:div>
        <w:div w:id="998575716">
          <w:marLeft w:val="480"/>
          <w:marRight w:val="0"/>
          <w:marTop w:val="0"/>
          <w:marBottom w:val="0"/>
          <w:divBdr>
            <w:top w:val="none" w:sz="0" w:space="0" w:color="auto"/>
            <w:left w:val="none" w:sz="0" w:space="0" w:color="auto"/>
            <w:bottom w:val="none" w:sz="0" w:space="0" w:color="auto"/>
            <w:right w:val="none" w:sz="0" w:space="0" w:color="auto"/>
          </w:divBdr>
        </w:div>
        <w:div w:id="785004669">
          <w:marLeft w:val="480"/>
          <w:marRight w:val="0"/>
          <w:marTop w:val="0"/>
          <w:marBottom w:val="0"/>
          <w:divBdr>
            <w:top w:val="none" w:sz="0" w:space="0" w:color="auto"/>
            <w:left w:val="none" w:sz="0" w:space="0" w:color="auto"/>
            <w:bottom w:val="none" w:sz="0" w:space="0" w:color="auto"/>
            <w:right w:val="none" w:sz="0" w:space="0" w:color="auto"/>
          </w:divBdr>
        </w:div>
        <w:div w:id="857616716">
          <w:marLeft w:val="480"/>
          <w:marRight w:val="0"/>
          <w:marTop w:val="0"/>
          <w:marBottom w:val="0"/>
          <w:divBdr>
            <w:top w:val="none" w:sz="0" w:space="0" w:color="auto"/>
            <w:left w:val="none" w:sz="0" w:space="0" w:color="auto"/>
            <w:bottom w:val="none" w:sz="0" w:space="0" w:color="auto"/>
            <w:right w:val="none" w:sz="0" w:space="0" w:color="auto"/>
          </w:divBdr>
        </w:div>
        <w:div w:id="1504786233">
          <w:marLeft w:val="480"/>
          <w:marRight w:val="0"/>
          <w:marTop w:val="0"/>
          <w:marBottom w:val="0"/>
          <w:divBdr>
            <w:top w:val="none" w:sz="0" w:space="0" w:color="auto"/>
            <w:left w:val="none" w:sz="0" w:space="0" w:color="auto"/>
            <w:bottom w:val="none" w:sz="0" w:space="0" w:color="auto"/>
            <w:right w:val="none" w:sz="0" w:space="0" w:color="auto"/>
          </w:divBdr>
        </w:div>
        <w:div w:id="256211466">
          <w:marLeft w:val="480"/>
          <w:marRight w:val="0"/>
          <w:marTop w:val="0"/>
          <w:marBottom w:val="0"/>
          <w:divBdr>
            <w:top w:val="none" w:sz="0" w:space="0" w:color="auto"/>
            <w:left w:val="none" w:sz="0" w:space="0" w:color="auto"/>
            <w:bottom w:val="none" w:sz="0" w:space="0" w:color="auto"/>
            <w:right w:val="none" w:sz="0" w:space="0" w:color="auto"/>
          </w:divBdr>
        </w:div>
        <w:div w:id="2034183110">
          <w:marLeft w:val="480"/>
          <w:marRight w:val="0"/>
          <w:marTop w:val="0"/>
          <w:marBottom w:val="0"/>
          <w:divBdr>
            <w:top w:val="none" w:sz="0" w:space="0" w:color="auto"/>
            <w:left w:val="none" w:sz="0" w:space="0" w:color="auto"/>
            <w:bottom w:val="none" w:sz="0" w:space="0" w:color="auto"/>
            <w:right w:val="none" w:sz="0" w:space="0" w:color="auto"/>
          </w:divBdr>
        </w:div>
        <w:div w:id="1717508254">
          <w:marLeft w:val="480"/>
          <w:marRight w:val="0"/>
          <w:marTop w:val="0"/>
          <w:marBottom w:val="0"/>
          <w:divBdr>
            <w:top w:val="none" w:sz="0" w:space="0" w:color="auto"/>
            <w:left w:val="none" w:sz="0" w:space="0" w:color="auto"/>
            <w:bottom w:val="none" w:sz="0" w:space="0" w:color="auto"/>
            <w:right w:val="none" w:sz="0" w:space="0" w:color="auto"/>
          </w:divBdr>
        </w:div>
        <w:div w:id="1650671128">
          <w:marLeft w:val="480"/>
          <w:marRight w:val="0"/>
          <w:marTop w:val="0"/>
          <w:marBottom w:val="0"/>
          <w:divBdr>
            <w:top w:val="none" w:sz="0" w:space="0" w:color="auto"/>
            <w:left w:val="none" w:sz="0" w:space="0" w:color="auto"/>
            <w:bottom w:val="none" w:sz="0" w:space="0" w:color="auto"/>
            <w:right w:val="none" w:sz="0" w:space="0" w:color="auto"/>
          </w:divBdr>
        </w:div>
        <w:div w:id="856426579">
          <w:marLeft w:val="480"/>
          <w:marRight w:val="0"/>
          <w:marTop w:val="0"/>
          <w:marBottom w:val="0"/>
          <w:divBdr>
            <w:top w:val="none" w:sz="0" w:space="0" w:color="auto"/>
            <w:left w:val="none" w:sz="0" w:space="0" w:color="auto"/>
            <w:bottom w:val="none" w:sz="0" w:space="0" w:color="auto"/>
            <w:right w:val="none" w:sz="0" w:space="0" w:color="auto"/>
          </w:divBdr>
        </w:div>
        <w:div w:id="1858690425">
          <w:marLeft w:val="480"/>
          <w:marRight w:val="0"/>
          <w:marTop w:val="0"/>
          <w:marBottom w:val="0"/>
          <w:divBdr>
            <w:top w:val="none" w:sz="0" w:space="0" w:color="auto"/>
            <w:left w:val="none" w:sz="0" w:space="0" w:color="auto"/>
            <w:bottom w:val="none" w:sz="0" w:space="0" w:color="auto"/>
            <w:right w:val="none" w:sz="0" w:space="0" w:color="auto"/>
          </w:divBdr>
        </w:div>
        <w:div w:id="371618280">
          <w:marLeft w:val="480"/>
          <w:marRight w:val="0"/>
          <w:marTop w:val="0"/>
          <w:marBottom w:val="0"/>
          <w:divBdr>
            <w:top w:val="none" w:sz="0" w:space="0" w:color="auto"/>
            <w:left w:val="none" w:sz="0" w:space="0" w:color="auto"/>
            <w:bottom w:val="none" w:sz="0" w:space="0" w:color="auto"/>
            <w:right w:val="none" w:sz="0" w:space="0" w:color="auto"/>
          </w:divBdr>
        </w:div>
        <w:div w:id="19665152">
          <w:marLeft w:val="480"/>
          <w:marRight w:val="0"/>
          <w:marTop w:val="0"/>
          <w:marBottom w:val="0"/>
          <w:divBdr>
            <w:top w:val="none" w:sz="0" w:space="0" w:color="auto"/>
            <w:left w:val="none" w:sz="0" w:space="0" w:color="auto"/>
            <w:bottom w:val="none" w:sz="0" w:space="0" w:color="auto"/>
            <w:right w:val="none" w:sz="0" w:space="0" w:color="auto"/>
          </w:divBdr>
        </w:div>
        <w:div w:id="973751930">
          <w:marLeft w:val="480"/>
          <w:marRight w:val="0"/>
          <w:marTop w:val="0"/>
          <w:marBottom w:val="0"/>
          <w:divBdr>
            <w:top w:val="none" w:sz="0" w:space="0" w:color="auto"/>
            <w:left w:val="none" w:sz="0" w:space="0" w:color="auto"/>
            <w:bottom w:val="none" w:sz="0" w:space="0" w:color="auto"/>
            <w:right w:val="none" w:sz="0" w:space="0" w:color="auto"/>
          </w:divBdr>
        </w:div>
        <w:div w:id="1376461801">
          <w:marLeft w:val="480"/>
          <w:marRight w:val="0"/>
          <w:marTop w:val="0"/>
          <w:marBottom w:val="0"/>
          <w:divBdr>
            <w:top w:val="none" w:sz="0" w:space="0" w:color="auto"/>
            <w:left w:val="none" w:sz="0" w:space="0" w:color="auto"/>
            <w:bottom w:val="none" w:sz="0" w:space="0" w:color="auto"/>
            <w:right w:val="none" w:sz="0" w:space="0" w:color="auto"/>
          </w:divBdr>
        </w:div>
        <w:div w:id="1177886642">
          <w:marLeft w:val="480"/>
          <w:marRight w:val="0"/>
          <w:marTop w:val="0"/>
          <w:marBottom w:val="0"/>
          <w:divBdr>
            <w:top w:val="none" w:sz="0" w:space="0" w:color="auto"/>
            <w:left w:val="none" w:sz="0" w:space="0" w:color="auto"/>
            <w:bottom w:val="none" w:sz="0" w:space="0" w:color="auto"/>
            <w:right w:val="none" w:sz="0" w:space="0" w:color="auto"/>
          </w:divBdr>
        </w:div>
        <w:div w:id="2009944355">
          <w:marLeft w:val="480"/>
          <w:marRight w:val="0"/>
          <w:marTop w:val="0"/>
          <w:marBottom w:val="0"/>
          <w:divBdr>
            <w:top w:val="none" w:sz="0" w:space="0" w:color="auto"/>
            <w:left w:val="none" w:sz="0" w:space="0" w:color="auto"/>
            <w:bottom w:val="none" w:sz="0" w:space="0" w:color="auto"/>
            <w:right w:val="none" w:sz="0" w:space="0" w:color="auto"/>
          </w:divBdr>
        </w:div>
        <w:div w:id="1193768383">
          <w:marLeft w:val="480"/>
          <w:marRight w:val="0"/>
          <w:marTop w:val="0"/>
          <w:marBottom w:val="0"/>
          <w:divBdr>
            <w:top w:val="none" w:sz="0" w:space="0" w:color="auto"/>
            <w:left w:val="none" w:sz="0" w:space="0" w:color="auto"/>
            <w:bottom w:val="none" w:sz="0" w:space="0" w:color="auto"/>
            <w:right w:val="none" w:sz="0" w:space="0" w:color="auto"/>
          </w:divBdr>
        </w:div>
        <w:div w:id="991447131">
          <w:marLeft w:val="480"/>
          <w:marRight w:val="0"/>
          <w:marTop w:val="0"/>
          <w:marBottom w:val="0"/>
          <w:divBdr>
            <w:top w:val="none" w:sz="0" w:space="0" w:color="auto"/>
            <w:left w:val="none" w:sz="0" w:space="0" w:color="auto"/>
            <w:bottom w:val="none" w:sz="0" w:space="0" w:color="auto"/>
            <w:right w:val="none" w:sz="0" w:space="0" w:color="auto"/>
          </w:divBdr>
        </w:div>
        <w:div w:id="1912350494">
          <w:marLeft w:val="480"/>
          <w:marRight w:val="0"/>
          <w:marTop w:val="0"/>
          <w:marBottom w:val="0"/>
          <w:divBdr>
            <w:top w:val="none" w:sz="0" w:space="0" w:color="auto"/>
            <w:left w:val="none" w:sz="0" w:space="0" w:color="auto"/>
            <w:bottom w:val="none" w:sz="0" w:space="0" w:color="auto"/>
            <w:right w:val="none" w:sz="0" w:space="0" w:color="auto"/>
          </w:divBdr>
        </w:div>
        <w:div w:id="857044173">
          <w:marLeft w:val="480"/>
          <w:marRight w:val="0"/>
          <w:marTop w:val="0"/>
          <w:marBottom w:val="0"/>
          <w:divBdr>
            <w:top w:val="none" w:sz="0" w:space="0" w:color="auto"/>
            <w:left w:val="none" w:sz="0" w:space="0" w:color="auto"/>
            <w:bottom w:val="none" w:sz="0" w:space="0" w:color="auto"/>
            <w:right w:val="none" w:sz="0" w:space="0" w:color="auto"/>
          </w:divBdr>
        </w:div>
        <w:div w:id="202329398">
          <w:marLeft w:val="480"/>
          <w:marRight w:val="0"/>
          <w:marTop w:val="0"/>
          <w:marBottom w:val="0"/>
          <w:divBdr>
            <w:top w:val="none" w:sz="0" w:space="0" w:color="auto"/>
            <w:left w:val="none" w:sz="0" w:space="0" w:color="auto"/>
            <w:bottom w:val="none" w:sz="0" w:space="0" w:color="auto"/>
            <w:right w:val="none" w:sz="0" w:space="0" w:color="auto"/>
          </w:divBdr>
        </w:div>
        <w:div w:id="754478083">
          <w:marLeft w:val="480"/>
          <w:marRight w:val="0"/>
          <w:marTop w:val="0"/>
          <w:marBottom w:val="0"/>
          <w:divBdr>
            <w:top w:val="none" w:sz="0" w:space="0" w:color="auto"/>
            <w:left w:val="none" w:sz="0" w:space="0" w:color="auto"/>
            <w:bottom w:val="none" w:sz="0" w:space="0" w:color="auto"/>
            <w:right w:val="none" w:sz="0" w:space="0" w:color="auto"/>
          </w:divBdr>
        </w:div>
        <w:div w:id="1277828385">
          <w:marLeft w:val="480"/>
          <w:marRight w:val="0"/>
          <w:marTop w:val="0"/>
          <w:marBottom w:val="0"/>
          <w:divBdr>
            <w:top w:val="none" w:sz="0" w:space="0" w:color="auto"/>
            <w:left w:val="none" w:sz="0" w:space="0" w:color="auto"/>
            <w:bottom w:val="none" w:sz="0" w:space="0" w:color="auto"/>
            <w:right w:val="none" w:sz="0" w:space="0" w:color="auto"/>
          </w:divBdr>
        </w:div>
        <w:div w:id="508521757">
          <w:marLeft w:val="480"/>
          <w:marRight w:val="0"/>
          <w:marTop w:val="0"/>
          <w:marBottom w:val="0"/>
          <w:divBdr>
            <w:top w:val="none" w:sz="0" w:space="0" w:color="auto"/>
            <w:left w:val="none" w:sz="0" w:space="0" w:color="auto"/>
            <w:bottom w:val="none" w:sz="0" w:space="0" w:color="auto"/>
            <w:right w:val="none" w:sz="0" w:space="0" w:color="auto"/>
          </w:divBdr>
        </w:div>
        <w:div w:id="432937571">
          <w:marLeft w:val="480"/>
          <w:marRight w:val="0"/>
          <w:marTop w:val="0"/>
          <w:marBottom w:val="0"/>
          <w:divBdr>
            <w:top w:val="none" w:sz="0" w:space="0" w:color="auto"/>
            <w:left w:val="none" w:sz="0" w:space="0" w:color="auto"/>
            <w:bottom w:val="none" w:sz="0" w:space="0" w:color="auto"/>
            <w:right w:val="none" w:sz="0" w:space="0" w:color="auto"/>
          </w:divBdr>
        </w:div>
        <w:div w:id="1469591296">
          <w:marLeft w:val="480"/>
          <w:marRight w:val="0"/>
          <w:marTop w:val="0"/>
          <w:marBottom w:val="0"/>
          <w:divBdr>
            <w:top w:val="none" w:sz="0" w:space="0" w:color="auto"/>
            <w:left w:val="none" w:sz="0" w:space="0" w:color="auto"/>
            <w:bottom w:val="none" w:sz="0" w:space="0" w:color="auto"/>
            <w:right w:val="none" w:sz="0" w:space="0" w:color="auto"/>
          </w:divBdr>
        </w:div>
        <w:div w:id="972559422">
          <w:marLeft w:val="480"/>
          <w:marRight w:val="0"/>
          <w:marTop w:val="0"/>
          <w:marBottom w:val="0"/>
          <w:divBdr>
            <w:top w:val="none" w:sz="0" w:space="0" w:color="auto"/>
            <w:left w:val="none" w:sz="0" w:space="0" w:color="auto"/>
            <w:bottom w:val="none" w:sz="0" w:space="0" w:color="auto"/>
            <w:right w:val="none" w:sz="0" w:space="0" w:color="auto"/>
          </w:divBdr>
        </w:div>
      </w:divsChild>
    </w:div>
    <w:div w:id="285699815">
      <w:bodyDiv w:val="1"/>
      <w:marLeft w:val="0"/>
      <w:marRight w:val="0"/>
      <w:marTop w:val="0"/>
      <w:marBottom w:val="0"/>
      <w:divBdr>
        <w:top w:val="none" w:sz="0" w:space="0" w:color="auto"/>
        <w:left w:val="none" w:sz="0" w:space="0" w:color="auto"/>
        <w:bottom w:val="none" w:sz="0" w:space="0" w:color="auto"/>
        <w:right w:val="none" w:sz="0" w:space="0" w:color="auto"/>
      </w:divBdr>
    </w:div>
    <w:div w:id="303001063">
      <w:bodyDiv w:val="1"/>
      <w:marLeft w:val="0"/>
      <w:marRight w:val="0"/>
      <w:marTop w:val="0"/>
      <w:marBottom w:val="0"/>
      <w:divBdr>
        <w:top w:val="none" w:sz="0" w:space="0" w:color="auto"/>
        <w:left w:val="none" w:sz="0" w:space="0" w:color="auto"/>
        <w:bottom w:val="none" w:sz="0" w:space="0" w:color="auto"/>
        <w:right w:val="none" w:sz="0" w:space="0" w:color="auto"/>
      </w:divBdr>
    </w:div>
    <w:div w:id="379985716">
      <w:bodyDiv w:val="1"/>
      <w:marLeft w:val="0"/>
      <w:marRight w:val="0"/>
      <w:marTop w:val="0"/>
      <w:marBottom w:val="0"/>
      <w:divBdr>
        <w:top w:val="none" w:sz="0" w:space="0" w:color="auto"/>
        <w:left w:val="none" w:sz="0" w:space="0" w:color="auto"/>
        <w:bottom w:val="none" w:sz="0" w:space="0" w:color="auto"/>
        <w:right w:val="none" w:sz="0" w:space="0" w:color="auto"/>
      </w:divBdr>
    </w:div>
    <w:div w:id="398942245">
      <w:bodyDiv w:val="1"/>
      <w:marLeft w:val="0"/>
      <w:marRight w:val="0"/>
      <w:marTop w:val="0"/>
      <w:marBottom w:val="0"/>
      <w:divBdr>
        <w:top w:val="none" w:sz="0" w:space="0" w:color="auto"/>
        <w:left w:val="none" w:sz="0" w:space="0" w:color="auto"/>
        <w:bottom w:val="none" w:sz="0" w:space="0" w:color="auto"/>
        <w:right w:val="none" w:sz="0" w:space="0" w:color="auto"/>
      </w:divBdr>
      <w:divsChild>
        <w:div w:id="180897388">
          <w:marLeft w:val="480"/>
          <w:marRight w:val="0"/>
          <w:marTop w:val="0"/>
          <w:marBottom w:val="0"/>
          <w:divBdr>
            <w:top w:val="none" w:sz="0" w:space="0" w:color="auto"/>
            <w:left w:val="none" w:sz="0" w:space="0" w:color="auto"/>
            <w:bottom w:val="none" w:sz="0" w:space="0" w:color="auto"/>
            <w:right w:val="none" w:sz="0" w:space="0" w:color="auto"/>
          </w:divBdr>
        </w:div>
        <w:div w:id="814031301">
          <w:marLeft w:val="480"/>
          <w:marRight w:val="0"/>
          <w:marTop w:val="0"/>
          <w:marBottom w:val="0"/>
          <w:divBdr>
            <w:top w:val="none" w:sz="0" w:space="0" w:color="auto"/>
            <w:left w:val="none" w:sz="0" w:space="0" w:color="auto"/>
            <w:bottom w:val="none" w:sz="0" w:space="0" w:color="auto"/>
            <w:right w:val="none" w:sz="0" w:space="0" w:color="auto"/>
          </w:divBdr>
        </w:div>
        <w:div w:id="383524183">
          <w:marLeft w:val="480"/>
          <w:marRight w:val="0"/>
          <w:marTop w:val="0"/>
          <w:marBottom w:val="0"/>
          <w:divBdr>
            <w:top w:val="none" w:sz="0" w:space="0" w:color="auto"/>
            <w:left w:val="none" w:sz="0" w:space="0" w:color="auto"/>
            <w:bottom w:val="none" w:sz="0" w:space="0" w:color="auto"/>
            <w:right w:val="none" w:sz="0" w:space="0" w:color="auto"/>
          </w:divBdr>
        </w:div>
        <w:div w:id="462431915">
          <w:marLeft w:val="480"/>
          <w:marRight w:val="0"/>
          <w:marTop w:val="0"/>
          <w:marBottom w:val="0"/>
          <w:divBdr>
            <w:top w:val="none" w:sz="0" w:space="0" w:color="auto"/>
            <w:left w:val="none" w:sz="0" w:space="0" w:color="auto"/>
            <w:bottom w:val="none" w:sz="0" w:space="0" w:color="auto"/>
            <w:right w:val="none" w:sz="0" w:space="0" w:color="auto"/>
          </w:divBdr>
        </w:div>
        <w:div w:id="63652022">
          <w:marLeft w:val="480"/>
          <w:marRight w:val="0"/>
          <w:marTop w:val="0"/>
          <w:marBottom w:val="0"/>
          <w:divBdr>
            <w:top w:val="none" w:sz="0" w:space="0" w:color="auto"/>
            <w:left w:val="none" w:sz="0" w:space="0" w:color="auto"/>
            <w:bottom w:val="none" w:sz="0" w:space="0" w:color="auto"/>
            <w:right w:val="none" w:sz="0" w:space="0" w:color="auto"/>
          </w:divBdr>
        </w:div>
        <w:div w:id="387610639">
          <w:marLeft w:val="480"/>
          <w:marRight w:val="0"/>
          <w:marTop w:val="0"/>
          <w:marBottom w:val="0"/>
          <w:divBdr>
            <w:top w:val="none" w:sz="0" w:space="0" w:color="auto"/>
            <w:left w:val="none" w:sz="0" w:space="0" w:color="auto"/>
            <w:bottom w:val="none" w:sz="0" w:space="0" w:color="auto"/>
            <w:right w:val="none" w:sz="0" w:space="0" w:color="auto"/>
          </w:divBdr>
        </w:div>
        <w:div w:id="1900169240">
          <w:marLeft w:val="480"/>
          <w:marRight w:val="0"/>
          <w:marTop w:val="0"/>
          <w:marBottom w:val="0"/>
          <w:divBdr>
            <w:top w:val="none" w:sz="0" w:space="0" w:color="auto"/>
            <w:left w:val="none" w:sz="0" w:space="0" w:color="auto"/>
            <w:bottom w:val="none" w:sz="0" w:space="0" w:color="auto"/>
            <w:right w:val="none" w:sz="0" w:space="0" w:color="auto"/>
          </w:divBdr>
        </w:div>
        <w:div w:id="1717971925">
          <w:marLeft w:val="480"/>
          <w:marRight w:val="0"/>
          <w:marTop w:val="0"/>
          <w:marBottom w:val="0"/>
          <w:divBdr>
            <w:top w:val="none" w:sz="0" w:space="0" w:color="auto"/>
            <w:left w:val="none" w:sz="0" w:space="0" w:color="auto"/>
            <w:bottom w:val="none" w:sz="0" w:space="0" w:color="auto"/>
            <w:right w:val="none" w:sz="0" w:space="0" w:color="auto"/>
          </w:divBdr>
        </w:div>
        <w:div w:id="681010178">
          <w:marLeft w:val="480"/>
          <w:marRight w:val="0"/>
          <w:marTop w:val="0"/>
          <w:marBottom w:val="0"/>
          <w:divBdr>
            <w:top w:val="none" w:sz="0" w:space="0" w:color="auto"/>
            <w:left w:val="none" w:sz="0" w:space="0" w:color="auto"/>
            <w:bottom w:val="none" w:sz="0" w:space="0" w:color="auto"/>
            <w:right w:val="none" w:sz="0" w:space="0" w:color="auto"/>
          </w:divBdr>
        </w:div>
        <w:div w:id="1059746747">
          <w:marLeft w:val="480"/>
          <w:marRight w:val="0"/>
          <w:marTop w:val="0"/>
          <w:marBottom w:val="0"/>
          <w:divBdr>
            <w:top w:val="none" w:sz="0" w:space="0" w:color="auto"/>
            <w:left w:val="none" w:sz="0" w:space="0" w:color="auto"/>
            <w:bottom w:val="none" w:sz="0" w:space="0" w:color="auto"/>
            <w:right w:val="none" w:sz="0" w:space="0" w:color="auto"/>
          </w:divBdr>
        </w:div>
        <w:div w:id="1915894675">
          <w:marLeft w:val="480"/>
          <w:marRight w:val="0"/>
          <w:marTop w:val="0"/>
          <w:marBottom w:val="0"/>
          <w:divBdr>
            <w:top w:val="none" w:sz="0" w:space="0" w:color="auto"/>
            <w:left w:val="none" w:sz="0" w:space="0" w:color="auto"/>
            <w:bottom w:val="none" w:sz="0" w:space="0" w:color="auto"/>
            <w:right w:val="none" w:sz="0" w:space="0" w:color="auto"/>
          </w:divBdr>
        </w:div>
        <w:div w:id="341519164">
          <w:marLeft w:val="480"/>
          <w:marRight w:val="0"/>
          <w:marTop w:val="0"/>
          <w:marBottom w:val="0"/>
          <w:divBdr>
            <w:top w:val="none" w:sz="0" w:space="0" w:color="auto"/>
            <w:left w:val="none" w:sz="0" w:space="0" w:color="auto"/>
            <w:bottom w:val="none" w:sz="0" w:space="0" w:color="auto"/>
            <w:right w:val="none" w:sz="0" w:space="0" w:color="auto"/>
          </w:divBdr>
        </w:div>
        <w:div w:id="1000111983">
          <w:marLeft w:val="480"/>
          <w:marRight w:val="0"/>
          <w:marTop w:val="0"/>
          <w:marBottom w:val="0"/>
          <w:divBdr>
            <w:top w:val="none" w:sz="0" w:space="0" w:color="auto"/>
            <w:left w:val="none" w:sz="0" w:space="0" w:color="auto"/>
            <w:bottom w:val="none" w:sz="0" w:space="0" w:color="auto"/>
            <w:right w:val="none" w:sz="0" w:space="0" w:color="auto"/>
          </w:divBdr>
        </w:div>
        <w:div w:id="1647471109">
          <w:marLeft w:val="480"/>
          <w:marRight w:val="0"/>
          <w:marTop w:val="0"/>
          <w:marBottom w:val="0"/>
          <w:divBdr>
            <w:top w:val="none" w:sz="0" w:space="0" w:color="auto"/>
            <w:left w:val="none" w:sz="0" w:space="0" w:color="auto"/>
            <w:bottom w:val="none" w:sz="0" w:space="0" w:color="auto"/>
            <w:right w:val="none" w:sz="0" w:space="0" w:color="auto"/>
          </w:divBdr>
        </w:div>
        <w:div w:id="1611818828">
          <w:marLeft w:val="480"/>
          <w:marRight w:val="0"/>
          <w:marTop w:val="0"/>
          <w:marBottom w:val="0"/>
          <w:divBdr>
            <w:top w:val="none" w:sz="0" w:space="0" w:color="auto"/>
            <w:left w:val="none" w:sz="0" w:space="0" w:color="auto"/>
            <w:bottom w:val="none" w:sz="0" w:space="0" w:color="auto"/>
            <w:right w:val="none" w:sz="0" w:space="0" w:color="auto"/>
          </w:divBdr>
        </w:div>
        <w:div w:id="1821186312">
          <w:marLeft w:val="480"/>
          <w:marRight w:val="0"/>
          <w:marTop w:val="0"/>
          <w:marBottom w:val="0"/>
          <w:divBdr>
            <w:top w:val="none" w:sz="0" w:space="0" w:color="auto"/>
            <w:left w:val="none" w:sz="0" w:space="0" w:color="auto"/>
            <w:bottom w:val="none" w:sz="0" w:space="0" w:color="auto"/>
            <w:right w:val="none" w:sz="0" w:space="0" w:color="auto"/>
          </w:divBdr>
        </w:div>
        <w:div w:id="1677883874">
          <w:marLeft w:val="480"/>
          <w:marRight w:val="0"/>
          <w:marTop w:val="0"/>
          <w:marBottom w:val="0"/>
          <w:divBdr>
            <w:top w:val="none" w:sz="0" w:space="0" w:color="auto"/>
            <w:left w:val="none" w:sz="0" w:space="0" w:color="auto"/>
            <w:bottom w:val="none" w:sz="0" w:space="0" w:color="auto"/>
            <w:right w:val="none" w:sz="0" w:space="0" w:color="auto"/>
          </w:divBdr>
        </w:div>
        <w:div w:id="2025521751">
          <w:marLeft w:val="480"/>
          <w:marRight w:val="0"/>
          <w:marTop w:val="0"/>
          <w:marBottom w:val="0"/>
          <w:divBdr>
            <w:top w:val="none" w:sz="0" w:space="0" w:color="auto"/>
            <w:left w:val="none" w:sz="0" w:space="0" w:color="auto"/>
            <w:bottom w:val="none" w:sz="0" w:space="0" w:color="auto"/>
            <w:right w:val="none" w:sz="0" w:space="0" w:color="auto"/>
          </w:divBdr>
        </w:div>
        <w:div w:id="1470592206">
          <w:marLeft w:val="480"/>
          <w:marRight w:val="0"/>
          <w:marTop w:val="0"/>
          <w:marBottom w:val="0"/>
          <w:divBdr>
            <w:top w:val="none" w:sz="0" w:space="0" w:color="auto"/>
            <w:left w:val="none" w:sz="0" w:space="0" w:color="auto"/>
            <w:bottom w:val="none" w:sz="0" w:space="0" w:color="auto"/>
            <w:right w:val="none" w:sz="0" w:space="0" w:color="auto"/>
          </w:divBdr>
        </w:div>
        <w:div w:id="693918600">
          <w:marLeft w:val="480"/>
          <w:marRight w:val="0"/>
          <w:marTop w:val="0"/>
          <w:marBottom w:val="0"/>
          <w:divBdr>
            <w:top w:val="none" w:sz="0" w:space="0" w:color="auto"/>
            <w:left w:val="none" w:sz="0" w:space="0" w:color="auto"/>
            <w:bottom w:val="none" w:sz="0" w:space="0" w:color="auto"/>
            <w:right w:val="none" w:sz="0" w:space="0" w:color="auto"/>
          </w:divBdr>
        </w:div>
        <w:div w:id="467089702">
          <w:marLeft w:val="480"/>
          <w:marRight w:val="0"/>
          <w:marTop w:val="0"/>
          <w:marBottom w:val="0"/>
          <w:divBdr>
            <w:top w:val="none" w:sz="0" w:space="0" w:color="auto"/>
            <w:left w:val="none" w:sz="0" w:space="0" w:color="auto"/>
            <w:bottom w:val="none" w:sz="0" w:space="0" w:color="auto"/>
            <w:right w:val="none" w:sz="0" w:space="0" w:color="auto"/>
          </w:divBdr>
        </w:div>
        <w:div w:id="275063023">
          <w:marLeft w:val="480"/>
          <w:marRight w:val="0"/>
          <w:marTop w:val="0"/>
          <w:marBottom w:val="0"/>
          <w:divBdr>
            <w:top w:val="none" w:sz="0" w:space="0" w:color="auto"/>
            <w:left w:val="none" w:sz="0" w:space="0" w:color="auto"/>
            <w:bottom w:val="none" w:sz="0" w:space="0" w:color="auto"/>
            <w:right w:val="none" w:sz="0" w:space="0" w:color="auto"/>
          </w:divBdr>
        </w:div>
        <w:div w:id="179854673">
          <w:marLeft w:val="480"/>
          <w:marRight w:val="0"/>
          <w:marTop w:val="0"/>
          <w:marBottom w:val="0"/>
          <w:divBdr>
            <w:top w:val="none" w:sz="0" w:space="0" w:color="auto"/>
            <w:left w:val="none" w:sz="0" w:space="0" w:color="auto"/>
            <w:bottom w:val="none" w:sz="0" w:space="0" w:color="auto"/>
            <w:right w:val="none" w:sz="0" w:space="0" w:color="auto"/>
          </w:divBdr>
        </w:div>
        <w:div w:id="143857079">
          <w:marLeft w:val="480"/>
          <w:marRight w:val="0"/>
          <w:marTop w:val="0"/>
          <w:marBottom w:val="0"/>
          <w:divBdr>
            <w:top w:val="none" w:sz="0" w:space="0" w:color="auto"/>
            <w:left w:val="none" w:sz="0" w:space="0" w:color="auto"/>
            <w:bottom w:val="none" w:sz="0" w:space="0" w:color="auto"/>
            <w:right w:val="none" w:sz="0" w:space="0" w:color="auto"/>
          </w:divBdr>
        </w:div>
        <w:div w:id="664894949">
          <w:marLeft w:val="480"/>
          <w:marRight w:val="0"/>
          <w:marTop w:val="0"/>
          <w:marBottom w:val="0"/>
          <w:divBdr>
            <w:top w:val="none" w:sz="0" w:space="0" w:color="auto"/>
            <w:left w:val="none" w:sz="0" w:space="0" w:color="auto"/>
            <w:bottom w:val="none" w:sz="0" w:space="0" w:color="auto"/>
            <w:right w:val="none" w:sz="0" w:space="0" w:color="auto"/>
          </w:divBdr>
        </w:div>
        <w:div w:id="2004116044">
          <w:marLeft w:val="480"/>
          <w:marRight w:val="0"/>
          <w:marTop w:val="0"/>
          <w:marBottom w:val="0"/>
          <w:divBdr>
            <w:top w:val="none" w:sz="0" w:space="0" w:color="auto"/>
            <w:left w:val="none" w:sz="0" w:space="0" w:color="auto"/>
            <w:bottom w:val="none" w:sz="0" w:space="0" w:color="auto"/>
            <w:right w:val="none" w:sz="0" w:space="0" w:color="auto"/>
          </w:divBdr>
        </w:div>
        <w:div w:id="302083657">
          <w:marLeft w:val="480"/>
          <w:marRight w:val="0"/>
          <w:marTop w:val="0"/>
          <w:marBottom w:val="0"/>
          <w:divBdr>
            <w:top w:val="none" w:sz="0" w:space="0" w:color="auto"/>
            <w:left w:val="none" w:sz="0" w:space="0" w:color="auto"/>
            <w:bottom w:val="none" w:sz="0" w:space="0" w:color="auto"/>
            <w:right w:val="none" w:sz="0" w:space="0" w:color="auto"/>
          </w:divBdr>
        </w:div>
        <w:div w:id="116418556">
          <w:marLeft w:val="480"/>
          <w:marRight w:val="0"/>
          <w:marTop w:val="0"/>
          <w:marBottom w:val="0"/>
          <w:divBdr>
            <w:top w:val="none" w:sz="0" w:space="0" w:color="auto"/>
            <w:left w:val="none" w:sz="0" w:space="0" w:color="auto"/>
            <w:bottom w:val="none" w:sz="0" w:space="0" w:color="auto"/>
            <w:right w:val="none" w:sz="0" w:space="0" w:color="auto"/>
          </w:divBdr>
        </w:div>
        <w:div w:id="1271662944">
          <w:marLeft w:val="480"/>
          <w:marRight w:val="0"/>
          <w:marTop w:val="0"/>
          <w:marBottom w:val="0"/>
          <w:divBdr>
            <w:top w:val="none" w:sz="0" w:space="0" w:color="auto"/>
            <w:left w:val="none" w:sz="0" w:space="0" w:color="auto"/>
            <w:bottom w:val="none" w:sz="0" w:space="0" w:color="auto"/>
            <w:right w:val="none" w:sz="0" w:space="0" w:color="auto"/>
          </w:divBdr>
        </w:div>
        <w:div w:id="761221553">
          <w:marLeft w:val="480"/>
          <w:marRight w:val="0"/>
          <w:marTop w:val="0"/>
          <w:marBottom w:val="0"/>
          <w:divBdr>
            <w:top w:val="none" w:sz="0" w:space="0" w:color="auto"/>
            <w:left w:val="none" w:sz="0" w:space="0" w:color="auto"/>
            <w:bottom w:val="none" w:sz="0" w:space="0" w:color="auto"/>
            <w:right w:val="none" w:sz="0" w:space="0" w:color="auto"/>
          </w:divBdr>
        </w:div>
        <w:div w:id="105316946">
          <w:marLeft w:val="480"/>
          <w:marRight w:val="0"/>
          <w:marTop w:val="0"/>
          <w:marBottom w:val="0"/>
          <w:divBdr>
            <w:top w:val="none" w:sz="0" w:space="0" w:color="auto"/>
            <w:left w:val="none" w:sz="0" w:space="0" w:color="auto"/>
            <w:bottom w:val="none" w:sz="0" w:space="0" w:color="auto"/>
            <w:right w:val="none" w:sz="0" w:space="0" w:color="auto"/>
          </w:divBdr>
        </w:div>
        <w:div w:id="294717935">
          <w:marLeft w:val="480"/>
          <w:marRight w:val="0"/>
          <w:marTop w:val="0"/>
          <w:marBottom w:val="0"/>
          <w:divBdr>
            <w:top w:val="none" w:sz="0" w:space="0" w:color="auto"/>
            <w:left w:val="none" w:sz="0" w:space="0" w:color="auto"/>
            <w:bottom w:val="none" w:sz="0" w:space="0" w:color="auto"/>
            <w:right w:val="none" w:sz="0" w:space="0" w:color="auto"/>
          </w:divBdr>
        </w:div>
      </w:divsChild>
    </w:div>
    <w:div w:id="422384088">
      <w:bodyDiv w:val="1"/>
      <w:marLeft w:val="0"/>
      <w:marRight w:val="0"/>
      <w:marTop w:val="0"/>
      <w:marBottom w:val="0"/>
      <w:divBdr>
        <w:top w:val="none" w:sz="0" w:space="0" w:color="auto"/>
        <w:left w:val="none" w:sz="0" w:space="0" w:color="auto"/>
        <w:bottom w:val="none" w:sz="0" w:space="0" w:color="auto"/>
        <w:right w:val="none" w:sz="0" w:space="0" w:color="auto"/>
      </w:divBdr>
    </w:div>
    <w:div w:id="553737451">
      <w:bodyDiv w:val="1"/>
      <w:marLeft w:val="0"/>
      <w:marRight w:val="0"/>
      <w:marTop w:val="0"/>
      <w:marBottom w:val="0"/>
      <w:divBdr>
        <w:top w:val="none" w:sz="0" w:space="0" w:color="auto"/>
        <w:left w:val="none" w:sz="0" w:space="0" w:color="auto"/>
        <w:bottom w:val="none" w:sz="0" w:space="0" w:color="auto"/>
        <w:right w:val="none" w:sz="0" w:space="0" w:color="auto"/>
      </w:divBdr>
    </w:div>
    <w:div w:id="557205000">
      <w:bodyDiv w:val="1"/>
      <w:marLeft w:val="0"/>
      <w:marRight w:val="0"/>
      <w:marTop w:val="0"/>
      <w:marBottom w:val="0"/>
      <w:divBdr>
        <w:top w:val="none" w:sz="0" w:space="0" w:color="auto"/>
        <w:left w:val="none" w:sz="0" w:space="0" w:color="auto"/>
        <w:bottom w:val="none" w:sz="0" w:space="0" w:color="auto"/>
        <w:right w:val="none" w:sz="0" w:space="0" w:color="auto"/>
      </w:divBdr>
    </w:div>
    <w:div w:id="571934300">
      <w:bodyDiv w:val="1"/>
      <w:marLeft w:val="0"/>
      <w:marRight w:val="0"/>
      <w:marTop w:val="0"/>
      <w:marBottom w:val="0"/>
      <w:divBdr>
        <w:top w:val="none" w:sz="0" w:space="0" w:color="auto"/>
        <w:left w:val="none" w:sz="0" w:space="0" w:color="auto"/>
        <w:bottom w:val="none" w:sz="0" w:space="0" w:color="auto"/>
        <w:right w:val="none" w:sz="0" w:space="0" w:color="auto"/>
      </w:divBdr>
      <w:divsChild>
        <w:div w:id="37094808">
          <w:marLeft w:val="480"/>
          <w:marRight w:val="0"/>
          <w:marTop w:val="0"/>
          <w:marBottom w:val="0"/>
          <w:divBdr>
            <w:top w:val="none" w:sz="0" w:space="0" w:color="auto"/>
            <w:left w:val="none" w:sz="0" w:space="0" w:color="auto"/>
            <w:bottom w:val="none" w:sz="0" w:space="0" w:color="auto"/>
            <w:right w:val="none" w:sz="0" w:space="0" w:color="auto"/>
          </w:divBdr>
        </w:div>
        <w:div w:id="326246362">
          <w:marLeft w:val="480"/>
          <w:marRight w:val="0"/>
          <w:marTop w:val="0"/>
          <w:marBottom w:val="0"/>
          <w:divBdr>
            <w:top w:val="none" w:sz="0" w:space="0" w:color="auto"/>
            <w:left w:val="none" w:sz="0" w:space="0" w:color="auto"/>
            <w:bottom w:val="none" w:sz="0" w:space="0" w:color="auto"/>
            <w:right w:val="none" w:sz="0" w:space="0" w:color="auto"/>
          </w:divBdr>
        </w:div>
        <w:div w:id="1906261543">
          <w:marLeft w:val="480"/>
          <w:marRight w:val="0"/>
          <w:marTop w:val="0"/>
          <w:marBottom w:val="0"/>
          <w:divBdr>
            <w:top w:val="none" w:sz="0" w:space="0" w:color="auto"/>
            <w:left w:val="none" w:sz="0" w:space="0" w:color="auto"/>
            <w:bottom w:val="none" w:sz="0" w:space="0" w:color="auto"/>
            <w:right w:val="none" w:sz="0" w:space="0" w:color="auto"/>
          </w:divBdr>
        </w:div>
        <w:div w:id="1798991196">
          <w:marLeft w:val="480"/>
          <w:marRight w:val="0"/>
          <w:marTop w:val="0"/>
          <w:marBottom w:val="0"/>
          <w:divBdr>
            <w:top w:val="none" w:sz="0" w:space="0" w:color="auto"/>
            <w:left w:val="none" w:sz="0" w:space="0" w:color="auto"/>
            <w:bottom w:val="none" w:sz="0" w:space="0" w:color="auto"/>
            <w:right w:val="none" w:sz="0" w:space="0" w:color="auto"/>
          </w:divBdr>
        </w:div>
        <w:div w:id="2039353267">
          <w:marLeft w:val="480"/>
          <w:marRight w:val="0"/>
          <w:marTop w:val="0"/>
          <w:marBottom w:val="0"/>
          <w:divBdr>
            <w:top w:val="none" w:sz="0" w:space="0" w:color="auto"/>
            <w:left w:val="none" w:sz="0" w:space="0" w:color="auto"/>
            <w:bottom w:val="none" w:sz="0" w:space="0" w:color="auto"/>
            <w:right w:val="none" w:sz="0" w:space="0" w:color="auto"/>
          </w:divBdr>
        </w:div>
        <w:div w:id="1476876926">
          <w:marLeft w:val="480"/>
          <w:marRight w:val="0"/>
          <w:marTop w:val="0"/>
          <w:marBottom w:val="0"/>
          <w:divBdr>
            <w:top w:val="none" w:sz="0" w:space="0" w:color="auto"/>
            <w:left w:val="none" w:sz="0" w:space="0" w:color="auto"/>
            <w:bottom w:val="none" w:sz="0" w:space="0" w:color="auto"/>
            <w:right w:val="none" w:sz="0" w:space="0" w:color="auto"/>
          </w:divBdr>
        </w:div>
        <w:div w:id="1167866122">
          <w:marLeft w:val="480"/>
          <w:marRight w:val="0"/>
          <w:marTop w:val="0"/>
          <w:marBottom w:val="0"/>
          <w:divBdr>
            <w:top w:val="none" w:sz="0" w:space="0" w:color="auto"/>
            <w:left w:val="none" w:sz="0" w:space="0" w:color="auto"/>
            <w:bottom w:val="none" w:sz="0" w:space="0" w:color="auto"/>
            <w:right w:val="none" w:sz="0" w:space="0" w:color="auto"/>
          </w:divBdr>
        </w:div>
        <w:div w:id="1425877219">
          <w:marLeft w:val="480"/>
          <w:marRight w:val="0"/>
          <w:marTop w:val="0"/>
          <w:marBottom w:val="0"/>
          <w:divBdr>
            <w:top w:val="none" w:sz="0" w:space="0" w:color="auto"/>
            <w:left w:val="none" w:sz="0" w:space="0" w:color="auto"/>
            <w:bottom w:val="none" w:sz="0" w:space="0" w:color="auto"/>
            <w:right w:val="none" w:sz="0" w:space="0" w:color="auto"/>
          </w:divBdr>
        </w:div>
        <w:div w:id="839781458">
          <w:marLeft w:val="480"/>
          <w:marRight w:val="0"/>
          <w:marTop w:val="0"/>
          <w:marBottom w:val="0"/>
          <w:divBdr>
            <w:top w:val="none" w:sz="0" w:space="0" w:color="auto"/>
            <w:left w:val="none" w:sz="0" w:space="0" w:color="auto"/>
            <w:bottom w:val="none" w:sz="0" w:space="0" w:color="auto"/>
            <w:right w:val="none" w:sz="0" w:space="0" w:color="auto"/>
          </w:divBdr>
        </w:div>
        <w:div w:id="797996311">
          <w:marLeft w:val="480"/>
          <w:marRight w:val="0"/>
          <w:marTop w:val="0"/>
          <w:marBottom w:val="0"/>
          <w:divBdr>
            <w:top w:val="none" w:sz="0" w:space="0" w:color="auto"/>
            <w:left w:val="none" w:sz="0" w:space="0" w:color="auto"/>
            <w:bottom w:val="none" w:sz="0" w:space="0" w:color="auto"/>
            <w:right w:val="none" w:sz="0" w:space="0" w:color="auto"/>
          </w:divBdr>
        </w:div>
        <w:div w:id="825970348">
          <w:marLeft w:val="480"/>
          <w:marRight w:val="0"/>
          <w:marTop w:val="0"/>
          <w:marBottom w:val="0"/>
          <w:divBdr>
            <w:top w:val="none" w:sz="0" w:space="0" w:color="auto"/>
            <w:left w:val="none" w:sz="0" w:space="0" w:color="auto"/>
            <w:bottom w:val="none" w:sz="0" w:space="0" w:color="auto"/>
            <w:right w:val="none" w:sz="0" w:space="0" w:color="auto"/>
          </w:divBdr>
        </w:div>
        <w:div w:id="887687376">
          <w:marLeft w:val="480"/>
          <w:marRight w:val="0"/>
          <w:marTop w:val="0"/>
          <w:marBottom w:val="0"/>
          <w:divBdr>
            <w:top w:val="none" w:sz="0" w:space="0" w:color="auto"/>
            <w:left w:val="none" w:sz="0" w:space="0" w:color="auto"/>
            <w:bottom w:val="none" w:sz="0" w:space="0" w:color="auto"/>
            <w:right w:val="none" w:sz="0" w:space="0" w:color="auto"/>
          </w:divBdr>
        </w:div>
        <w:div w:id="432437653">
          <w:marLeft w:val="480"/>
          <w:marRight w:val="0"/>
          <w:marTop w:val="0"/>
          <w:marBottom w:val="0"/>
          <w:divBdr>
            <w:top w:val="none" w:sz="0" w:space="0" w:color="auto"/>
            <w:left w:val="none" w:sz="0" w:space="0" w:color="auto"/>
            <w:bottom w:val="none" w:sz="0" w:space="0" w:color="auto"/>
            <w:right w:val="none" w:sz="0" w:space="0" w:color="auto"/>
          </w:divBdr>
        </w:div>
        <w:div w:id="2061050330">
          <w:marLeft w:val="480"/>
          <w:marRight w:val="0"/>
          <w:marTop w:val="0"/>
          <w:marBottom w:val="0"/>
          <w:divBdr>
            <w:top w:val="none" w:sz="0" w:space="0" w:color="auto"/>
            <w:left w:val="none" w:sz="0" w:space="0" w:color="auto"/>
            <w:bottom w:val="none" w:sz="0" w:space="0" w:color="auto"/>
            <w:right w:val="none" w:sz="0" w:space="0" w:color="auto"/>
          </w:divBdr>
        </w:div>
        <w:div w:id="728529671">
          <w:marLeft w:val="480"/>
          <w:marRight w:val="0"/>
          <w:marTop w:val="0"/>
          <w:marBottom w:val="0"/>
          <w:divBdr>
            <w:top w:val="none" w:sz="0" w:space="0" w:color="auto"/>
            <w:left w:val="none" w:sz="0" w:space="0" w:color="auto"/>
            <w:bottom w:val="none" w:sz="0" w:space="0" w:color="auto"/>
            <w:right w:val="none" w:sz="0" w:space="0" w:color="auto"/>
          </w:divBdr>
        </w:div>
        <w:div w:id="1555772160">
          <w:marLeft w:val="480"/>
          <w:marRight w:val="0"/>
          <w:marTop w:val="0"/>
          <w:marBottom w:val="0"/>
          <w:divBdr>
            <w:top w:val="none" w:sz="0" w:space="0" w:color="auto"/>
            <w:left w:val="none" w:sz="0" w:space="0" w:color="auto"/>
            <w:bottom w:val="none" w:sz="0" w:space="0" w:color="auto"/>
            <w:right w:val="none" w:sz="0" w:space="0" w:color="auto"/>
          </w:divBdr>
        </w:div>
        <w:div w:id="322974193">
          <w:marLeft w:val="480"/>
          <w:marRight w:val="0"/>
          <w:marTop w:val="0"/>
          <w:marBottom w:val="0"/>
          <w:divBdr>
            <w:top w:val="none" w:sz="0" w:space="0" w:color="auto"/>
            <w:left w:val="none" w:sz="0" w:space="0" w:color="auto"/>
            <w:bottom w:val="none" w:sz="0" w:space="0" w:color="auto"/>
            <w:right w:val="none" w:sz="0" w:space="0" w:color="auto"/>
          </w:divBdr>
        </w:div>
        <w:div w:id="2032603700">
          <w:marLeft w:val="480"/>
          <w:marRight w:val="0"/>
          <w:marTop w:val="0"/>
          <w:marBottom w:val="0"/>
          <w:divBdr>
            <w:top w:val="none" w:sz="0" w:space="0" w:color="auto"/>
            <w:left w:val="none" w:sz="0" w:space="0" w:color="auto"/>
            <w:bottom w:val="none" w:sz="0" w:space="0" w:color="auto"/>
            <w:right w:val="none" w:sz="0" w:space="0" w:color="auto"/>
          </w:divBdr>
        </w:div>
        <w:div w:id="1618028045">
          <w:marLeft w:val="480"/>
          <w:marRight w:val="0"/>
          <w:marTop w:val="0"/>
          <w:marBottom w:val="0"/>
          <w:divBdr>
            <w:top w:val="none" w:sz="0" w:space="0" w:color="auto"/>
            <w:left w:val="none" w:sz="0" w:space="0" w:color="auto"/>
            <w:bottom w:val="none" w:sz="0" w:space="0" w:color="auto"/>
            <w:right w:val="none" w:sz="0" w:space="0" w:color="auto"/>
          </w:divBdr>
        </w:div>
        <w:div w:id="1163279180">
          <w:marLeft w:val="480"/>
          <w:marRight w:val="0"/>
          <w:marTop w:val="0"/>
          <w:marBottom w:val="0"/>
          <w:divBdr>
            <w:top w:val="none" w:sz="0" w:space="0" w:color="auto"/>
            <w:left w:val="none" w:sz="0" w:space="0" w:color="auto"/>
            <w:bottom w:val="none" w:sz="0" w:space="0" w:color="auto"/>
            <w:right w:val="none" w:sz="0" w:space="0" w:color="auto"/>
          </w:divBdr>
        </w:div>
        <w:div w:id="2000763093">
          <w:marLeft w:val="480"/>
          <w:marRight w:val="0"/>
          <w:marTop w:val="0"/>
          <w:marBottom w:val="0"/>
          <w:divBdr>
            <w:top w:val="none" w:sz="0" w:space="0" w:color="auto"/>
            <w:left w:val="none" w:sz="0" w:space="0" w:color="auto"/>
            <w:bottom w:val="none" w:sz="0" w:space="0" w:color="auto"/>
            <w:right w:val="none" w:sz="0" w:space="0" w:color="auto"/>
          </w:divBdr>
        </w:div>
        <w:div w:id="1678268234">
          <w:marLeft w:val="480"/>
          <w:marRight w:val="0"/>
          <w:marTop w:val="0"/>
          <w:marBottom w:val="0"/>
          <w:divBdr>
            <w:top w:val="none" w:sz="0" w:space="0" w:color="auto"/>
            <w:left w:val="none" w:sz="0" w:space="0" w:color="auto"/>
            <w:bottom w:val="none" w:sz="0" w:space="0" w:color="auto"/>
            <w:right w:val="none" w:sz="0" w:space="0" w:color="auto"/>
          </w:divBdr>
        </w:div>
        <w:div w:id="1378312999">
          <w:marLeft w:val="480"/>
          <w:marRight w:val="0"/>
          <w:marTop w:val="0"/>
          <w:marBottom w:val="0"/>
          <w:divBdr>
            <w:top w:val="none" w:sz="0" w:space="0" w:color="auto"/>
            <w:left w:val="none" w:sz="0" w:space="0" w:color="auto"/>
            <w:bottom w:val="none" w:sz="0" w:space="0" w:color="auto"/>
            <w:right w:val="none" w:sz="0" w:space="0" w:color="auto"/>
          </w:divBdr>
        </w:div>
        <w:div w:id="102040949">
          <w:marLeft w:val="480"/>
          <w:marRight w:val="0"/>
          <w:marTop w:val="0"/>
          <w:marBottom w:val="0"/>
          <w:divBdr>
            <w:top w:val="none" w:sz="0" w:space="0" w:color="auto"/>
            <w:left w:val="none" w:sz="0" w:space="0" w:color="auto"/>
            <w:bottom w:val="none" w:sz="0" w:space="0" w:color="auto"/>
            <w:right w:val="none" w:sz="0" w:space="0" w:color="auto"/>
          </w:divBdr>
        </w:div>
        <w:div w:id="1674528195">
          <w:marLeft w:val="480"/>
          <w:marRight w:val="0"/>
          <w:marTop w:val="0"/>
          <w:marBottom w:val="0"/>
          <w:divBdr>
            <w:top w:val="none" w:sz="0" w:space="0" w:color="auto"/>
            <w:left w:val="none" w:sz="0" w:space="0" w:color="auto"/>
            <w:bottom w:val="none" w:sz="0" w:space="0" w:color="auto"/>
            <w:right w:val="none" w:sz="0" w:space="0" w:color="auto"/>
          </w:divBdr>
        </w:div>
        <w:div w:id="1764833575">
          <w:marLeft w:val="480"/>
          <w:marRight w:val="0"/>
          <w:marTop w:val="0"/>
          <w:marBottom w:val="0"/>
          <w:divBdr>
            <w:top w:val="none" w:sz="0" w:space="0" w:color="auto"/>
            <w:left w:val="none" w:sz="0" w:space="0" w:color="auto"/>
            <w:bottom w:val="none" w:sz="0" w:space="0" w:color="auto"/>
            <w:right w:val="none" w:sz="0" w:space="0" w:color="auto"/>
          </w:divBdr>
        </w:div>
        <w:div w:id="542057550">
          <w:marLeft w:val="480"/>
          <w:marRight w:val="0"/>
          <w:marTop w:val="0"/>
          <w:marBottom w:val="0"/>
          <w:divBdr>
            <w:top w:val="none" w:sz="0" w:space="0" w:color="auto"/>
            <w:left w:val="none" w:sz="0" w:space="0" w:color="auto"/>
            <w:bottom w:val="none" w:sz="0" w:space="0" w:color="auto"/>
            <w:right w:val="none" w:sz="0" w:space="0" w:color="auto"/>
          </w:divBdr>
        </w:div>
        <w:div w:id="1387025675">
          <w:marLeft w:val="480"/>
          <w:marRight w:val="0"/>
          <w:marTop w:val="0"/>
          <w:marBottom w:val="0"/>
          <w:divBdr>
            <w:top w:val="none" w:sz="0" w:space="0" w:color="auto"/>
            <w:left w:val="none" w:sz="0" w:space="0" w:color="auto"/>
            <w:bottom w:val="none" w:sz="0" w:space="0" w:color="auto"/>
            <w:right w:val="none" w:sz="0" w:space="0" w:color="auto"/>
          </w:divBdr>
        </w:div>
        <w:div w:id="802963571">
          <w:marLeft w:val="480"/>
          <w:marRight w:val="0"/>
          <w:marTop w:val="0"/>
          <w:marBottom w:val="0"/>
          <w:divBdr>
            <w:top w:val="none" w:sz="0" w:space="0" w:color="auto"/>
            <w:left w:val="none" w:sz="0" w:space="0" w:color="auto"/>
            <w:bottom w:val="none" w:sz="0" w:space="0" w:color="auto"/>
            <w:right w:val="none" w:sz="0" w:space="0" w:color="auto"/>
          </w:divBdr>
        </w:div>
        <w:div w:id="94831752">
          <w:marLeft w:val="480"/>
          <w:marRight w:val="0"/>
          <w:marTop w:val="0"/>
          <w:marBottom w:val="0"/>
          <w:divBdr>
            <w:top w:val="none" w:sz="0" w:space="0" w:color="auto"/>
            <w:left w:val="none" w:sz="0" w:space="0" w:color="auto"/>
            <w:bottom w:val="none" w:sz="0" w:space="0" w:color="auto"/>
            <w:right w:val="none" w:sz="0" w:space="0" w:color="auto"/>
          </w:divBdr>
        </w:div>
        <w:div w:id="1894928205">
          <w:marLeft w:val="480"/>
          <w:marRight w:val="0"/>
          <w:marTop w:val="0"/>
          <w:marBottom w:val="0"/>
          <w:divBdr>
            <w:top w:val="none" w:sz="0" w:space="0" w:color="auto"/>
            <w:left w:val="none" w:sz="0" w:space="0" w:color="auto"/>
            <w:bottom w:val="none" w:sz="0" w:space="0" w:color="auto"/>
            <w:right w:val="none" w:sz="0" w:space="0" w:color="auto"/>
          </w:divBdr>
        </w:div>
        <w:div w:id="1295870780">
          <w:marLeft w:val="480"/>
          <w:marRight w:val="0"/>
          <w:marTop w:val="0"/>
          <w:marBottom w:val="0"/>
          <w:divBdr>
            <w:top w:val="none" w:sz="0" w:space="0" w:color="auto"/>
            <w:left w:val="none" w:sz="0" w:space="0" w:color="auto"/>
            <w:bottom w:val="none" w:sz="0" w:space="0" w:color="auto"/>
            <w:right w:val="none" w:sz="0" w:space="0" w:color="auto"/>
          </w:divBdr>
        </w:div>
        <w:div w:id="50078610">
          <w:marLeft w:val="480"/>
          <w:marRight w:val="0"/>
          <w:marTop w:val="0"/>
          <w:marBottom w:val="0"/>
          <w:divBdr>
            <w:top w:val="none" w:sz="0" w:space="0" w:color="auto"/>
            <w:left w:val="none" w:sz="0" w:space="0" w:color="auto"/>
            <w:bottom w:val="none" w:sz="0" w:space="0" w:color="auto"/>
            <w:right w:val="none" w:sz="0" w:space="0" w:color="auto"/>
          </w:divBdr>
        </w:div>
      </w:divsChild>
    </w:div>
    <w:div w:id="585457160">
      <w:bodyDiv w:val="1"/>
      <w:marLeft w:val="0"/>
      <w:marRight w:val="0"/>
      <w:marTop w:val="0"/>
      <w:marBottom w:val="0"/>
      <w:divBdr>
        <w:top w:val="none" w:sz="0" w:space="0" w:color="auto"/>
        <w:left w:val="none" w:sz="0" w:space="0" w:color="auto"/>
        <w:bottom w:val="none" w:sz="0" w:space="0" w:color="auto"/>
        <w:right w:val="none" w:sz="0" w:space="0" w:color="auto"/>
      </w:divBdr>
    </w:div>
    <w:div w:id="594436757">
      <w:bodyDiv w:val="1"/>
      <w:marLeft w:val="0"/>
      <w:marRight w:val="0"/>
      <w:marTop w:val="0"/>
      <w:marBottom w:val="0"/>
      <w:divBdr>
        <w:top w:val="none" w:sz="0" w:space="0" w:color="auto"/>
        <w:left w:val="none" w:sz="0" w:space="0" w:color="auto"/>
        <w:bottom w:val="none" w:sz="0" w:space="0" w:color="auto"/>
        <w:right w:val="none" w:sz="0" w:space="0" w:color="auto"/>
      </w:divBdr>
      <w:divsChild>
        <w:div w:id="1224099614">
          <w:marLeft w:val="480"/>
          <w:marRight w:val="0"/>
          <w:marTop w:val="0"/>
          <w:marBottom w:val="0"/>
          <w:divBdr>
            <w:top w:val="none" w:sz="0" w:space="0" w:color="auto"/>
            <w:left w:val="none" w:sz="0" w:space="0" w:color="auto"/>
            <w:bottom w:val="none" w:sz="0" w:space="0" w:color="auto"/>
            <w:right w:val="none" w:sz="0" w:space="0" w:color="auto"/>
          </w:divBdr>
        </w:div>
        <w:div w:id="1540433335">
          <w:marLeft w:val="480"/>
          <w:marRight w:val="0"/>
          <w:marTop w:val="0"/>
          <w:marBottom w:val="0"/>
          <w:divBdr>
            <w:top w:val="none" w:sz="0" w:space="0" w:color="auto"/>
            <w:left w:val="none" w:sz="0" w:space="0" w:color="auto"/>
            <w:bottom w:val="none" w:sz="0" w:space="0" w:color="auto"/>
            <w:right w:val="none" w:sz="0" w:space="0" w:color="auto"/>
          </w:divBdr>
        </w:div>
        <w:div w:id="27294108">
          <w:marLeft w:val="480"/>
          <w:marRight w:val="0"/>
          <w:marTop w:val="0"/>
          <w:marBottom w:val="0"/>
          <w:divBdr>
            <w:top w:val="none" w:sz="0" w:space="0" w:color="auto"/>
            <w:left w:val="none" w:sz="0" w:space="0" w:color="auto"/>
            <w:bottom w:val="none" w:sz="0" w:space="0" w:color="auto"/>
            <w:right w:val="none" w:sz="0" w:space="0" w:color="auto"/>
          </w:divBdr>
        </w:div>
        <w:div w:id="1914503994">
          <w:marLeft w:val="480"/>
          <w:marRight w:val="0"/>
          <w:marTop w:val="0"/>
          <w:marBottom w:val="0"/>
          <w:divBdr>
            <w:top w:val="none" w:sz="0" w:space="0" w:color="auto"/>
            <w:left w:val="none" w:sz="0" w:space="0" w:color="auto"/>
            <w:bottom w:val="none" w:sz="0" w:space="0" w:color="auto"/>
            <w:right w:val="none" w:sz="0" w:space="0" w:color="auto"/>
          </w:divBdr>
        </w:div>
        <w:div w:id="1106386703">
          <w:marLeft w:val="480"/>
          <w:marRight w:val="0"/>
          <w:marTop w:val="0"/>
          <w:marBottom w:val="0"/>
          <w:divBdr>
            <w:top w:val="none" w:sz="0" w:space="0" w:color="auto"/>
            <w:left w:val="none" w:sz="0" w:space="0" w:color="auto"/>
            <w:bottom w:val="none" w:sz="0" w:space="0" w:color="auto"/>
            <w:right w:val="none" w:sz="0" w:space="0" w:color="auto"/>
          </w:divBdr>
        </w:div>
        <w:div w:id="438381228">
          <w:marLeft w:val="480"/>
          <w:marRight w:val="0"/>
          <w:marTop w:val="0"/>
          <w:marBottom w:val="0"/>
          <w:divBdr>
            <w:top w:val="none" w:sz="0" w:space="0" w:color="auto"/>
            <w:left w:val="none" w:sz="0" w:space="0" w:color="auto"/>
            <w:bottom w:val="none" w:sz="0" w:space="0" w:color="auto"/>
            <w:right w:val="none" w:sz="0" w:space="0" w:color="auto"/>
          </w:divBdr>
        </w:div>
        <w:div w:id="312219945">
          <w:marLeft w:val="480"/>
          <w:marRight w:val="0"/>
          <w:marTop w:val="0"/>
          <w:marBottom w:val="0"/>
          <w:divBdr>
            <w:top w:val="none" w:sz="0" w:space="0" w:color="auto"/>
            <w:left w:val="none" w:sz="0" w:space="0" w:color="auto"/>
            <w:bottom w:val="none" w:sz="0" w:space="0" w:color="auto"/>
            <w:right w:val="none" w:sz="0" w:space="0" w:color="auto"/>
          </w:divBdr>
        </w:div>
        <w:div w:id="1168401904">
          <w:marLeft w:val="480"/>
          <w:marRight w:val="0"/>
          <w:marTop w:val="0"/>
          <w:marBottom w:val="0"/>
          <w:divBdr>
            <w:top w:val="none" w:sz="0" w:space="0" w:color="auto"/>
            <w:left w:val="none" w:sz="0" w:space="0" w:color="auto"/>
            <w:bottom w:val="none" w:sz="0" w:space="0" w:color="auto"/>
            <w:right w:val="none" w:sz="0" w:space="0" w:color="auto"/>
          </w:divBdr>
        </w:div>
        <w:div w:id="1265729305">
          <w:marLeft w:val="480"/>
          <w:marRight w:val="0"/>
          <w:marTop w:val="0"/>
          <w:marBottom w:val="0"/>
          <w:divBdr>
            <w:top w:val="none" w:sz="0" w:space="0" w:color="auto"/>
            <w:left w:val="none" w:sz="0" w:space="0" w:color="auto"/>
            <w:bottom w:val="none" w:sz="0" w:space="0" w:color="auto"/>
            <w:right w:val="none" w:sz="0" w:space="0" w:color="auto"/>
          </w:divBdr>
        </w:div>
        <w:div w:id="92437627">
          <w:marLeft w:val="480"/>
          <w:marRight w:val="0"/>
          <w:marTop w:val="0"/>
          <w:marBottom w:val="0"/>
          <w:divBdr>
            <w:top w:val="none" w:sz="0" w:space="0" w:color="auto"/>
            <w:left w:val="none" w:sz="0" w:space="0" w:color="auto"/>
            <w:bottom w:val="none" w:sz="0" w:space="0" w:color="auto"/>
            <w:right w:val="none" w:sz="0" w:space="0" w:color="auto"/>
          </w:divBdr>
        </w:div>
        <w:div w:id="686367411">
          <w:marLeft w:val="480"/>
          <w:marRight w:val="0"/>
          <w:marTop w:val="0"/>
          <w:marBottom w:val="0"/>
          <w:divBdr>
            <w:top w:val="none" w:sz="0" w:space="0" w:color="auto"/>
            <w:left w:val="none" w:sz="0" w:space="0" w:color="auto"/>
            <w:bottom w:val="none" w:sz="0" w:space="0" w:color="auto"/>
            <w:right w:val="none" w:sz="0" w:space="0" w:color="auto"/>
          </w:divBdr>
        </w:div>
        <w:div w:id="1133598827">
          <w:marLeft w:val="480"/>
          <w:marRight w:val="0"/>
          <w:marTop w:val="0"/>
          <w:marBottom w:val="0"/>
          <w:divBdr>
            <w:top w:val="none" w:sz="0" w:space="0" w:color="auto"/>
            <w:left w:val="none" w:sz="0" w:space="0" w:color="auto"/>
            <w:bottom w:val="none" w:sz="0" w:space="0" w:color="auto"/>
            <w:right w:val="none" w:sz="0" w:space="0" w:color="auto"/>
          </w:divBdr>
        </w:div>
        <w:div w:id="337656875">
          <w:marLeft w:val="480"/>
          <w:marRight w:val="0"/>
          <w:marTop w:val="0"/>
          <w:marBottom w:val="0"/>
          <w:divBdr>
            <w:top w:val="none" w:sz="0" w:space="0" w:color="auto"/>
            <w:left w:val="none" w:sz="0" w:space="0" w:color="auto"/>
            <w:bottom w:val="none" w:sz="0" w:space="0" w:color="auto"/>
            <w:right w:val="none" w:sz="0" w:space="0" w:color="auto"/>
          </w:divBdr>
        </w:div>
        <w:div w:id="1672641655">
          <w:marLeft w:val="480"/>
          <w:marRight w:val="0"/>
          <w:marTop w:val="0"/>
          <w:marBottom w:val="0"/>
          <w:divBdr>
            <w:top w:val="none" w:sz="0" w:space="0" w:color="auto"/>
            <w:left w:val="none" w:sz="0" w:space="0" w:color="auto"/>
            <w:bottom w:val="none" w:sz="0" w:space="0" w:color="auto"/>
            <w:right w:val="none" w:sz="0" w:space="0" w:color="auto"/>
          </w:divBdr>
        </w:div>
        <w:div w:id="66853703">
          <w:marLeft w:val="480"/>
          <w:marRight w:val="0"/>
          <w:marTop w:val="0"/>
          <w:marBottom w:val="0"/>
          <w:divBdr>
            <w:top w:val="none" w:sz="0" w:space="0" w:color="auto"/>
            <w:left w:val="none" w:sz="0" w:space="0" w:color="auto"/>
            <w:bottom w:val="none" w:sz="0" w:space="0" w:color="auto"/>
            <w:right w:val="none" w:sz="0" w:space="0" w:color="auto"/>
          </w:divBdr>
        </w:div>
        <w:div w:id="315839617">
          <w:marLeft w:val="480"/>
          <w:marRight w:val="0"/>
          <w:marTop w:val="0"/>
          <w:marBottom w:val="0"/>
          <w:divBdr>
            <w:top w:val="none" w:sz="0" w:space="0" w:color="auto"/>
            <w:left w:val="none" w:sz="0" w:space="0" w:color="auto"/>
            <w:bottom w:val="none" w:sz="0" w:space="0" w:color="auto"/>
            <w:right w:val="none" w:sz="0" w:space="0" w:color="auto"/>
          </w:divBdr>
        </w:div>
        <w:div w:id="1840385106">
          <w:marLeft w:val="480"/>
          <w:marRight w:val="0"/>
          <w:marTop w:val="0"/>
          <w:marBottom w:val="0"/>
          <w:divBdr>
            <w:top w:val="none" w:sz="0" w:space="0" w:color="auto"/>
            <w:left w:val="none" w:sz="0" w:space="0" w:color="auto"/>
            <w:bottom w:val="none" w:sz="0" w:space="0" w:color="auto"/>
            <w:right w:val="none" w:sz="0" w:space="0" w:color="auto"/>
          </w:divBdr>
        </w:div>
        <w:div w:id="965893471">
          <w:marLeft w:val="480"/>
          <w:marRight w:val="0"/>
          <w:marTop w:val="0"/>
          <w:marBottom w:val="0"/>
          <w:divBdr>
            <w:top w:val="none" w:sz="0" w:space="0" w:color="auto"/>
            <w:left w:val="none" w:sz="0" w:space="0" w:color="auto"/>
            <w:bottom w:val="none" w:sz="0" w:space="0" w:color="auto"/>
            <w:right w:val="none" w:sz="0" w:space="0" w:color="auto"/>
          </w:divBdr>
        </w:div>
        <w:div w:id="995380405">
          <w:marLeft w:val="480"/>
          <w:marRight w:val="0"/>
          <w:marTop w:val="0"/>
          <w:marBottom w:val="0"/>
          <w:divBdr>
            <w:top w:val="none" w:sz="0" w:space="0" w:color="auto"/>
            <w:left w:val="none" w:sz="0" w:space="0" w:color="auto"/>
            <w:bottom w:val="none" w:sz="0" w:space="0" w:color="auto"/>
            <w:right w:val="none" w:sz="0" w:space="0" w:color="auto"/>
          </w:divBdr>
        </w:div>
        <w:div w:id="1364288650">
          <w:marLeft w:val="480"/>
          <w:marRight w:val="0"/>
          <w:marTop w:val="0"/>
          <w:marBottom w:val="0"/>
          <w:divBdr>
            <w:top w:val="none" w:sz="0" w:space="0" w:color="auto"/>
            <w:left w:val="none" w:sz="0" w:space="0" w:color="auto"/>
            <w:bottom w:val="none" w:sz="0" w:space="0" w:color="auto"/>
            <w:right w:val="none" w:sz="0" w:space="0" w:color="auto"/>
          </w:divBdr>
        </w:div>
        <w:div w:id="855801536">
          <w:marLeft w:val="480"/>
          <w:marRight w:val="0"/>
          <w:marTop w:val="0"/>
          <w:marBottom w:val="0"/>
          <w:divBdr>
            <w:top w:val="none" w:sz="0" w:space="0" w:color="auto"/>
            <w:left w:val="none" w:sz="0" w:space="0" w:color="auto"/>
            <w:bottom w:val="none" w:sz="0" w:space="0" w:color="auto"/>
            <w:right w:val="none" w:sz="0" w:space="0" w:color="auto"/>
          </w:divBdr>
        </w:div>
        <w:div w:id="656346372">
          <w:marLeft w:val="480"/>
          <w:marRight w:val="0"/>
          <w:marTop w:val="0"/>
          <w:marBottom w:val="0"/>
          <w:divBdr>
            <w:top w:val="none" w:sz="0" w:space="0" w:color="auto"/>
            <w:left w:val="none" w:sz="0" w:space="0" w:color="auto"/>
            <w:bottom w:val="none" w:sz="0" w:space="0" w:color="auto"/>
            <w:right w:val="none" w:sz="0" w:space="0" w:color="auto"/>
          </w:divBdr>
        </w:div>
        <w:div w:id="1557351201">
          <w:marLeft w:val="480"/>
          <w:marRight w:val="0"/>
          <w:marTop w:val="0"/>
          <w:marBottom w:val="0"/>
          <w:divBdr>
            <w:top w:val="none" w:sz="0" w:space="0" w:color="auto"/>
            <w:left w:val="none" w:sz="0" w:space="0" w:color="auto"/>
            <w:bottom w:val="none" w:sz="0" w:space="0" w:color="auto"/>
            <w:right w:val="none" w:sz="0" w:space="0" w:color="auto"/>
          </w:divBdr>
        </w:div>
        <w:div w:id="1310476777">
          <w:marLeft w:val="480"/>
          <w:marRight w:val="0"/>
          <w:marTop w:val="0"/>
          <w:marBottom w:val="0"/>
          <w:divBdr>
            <w:top w:val="none" w:sz="0" w:space="0" w:color="auto"/>
            <w:left w:val="none" w:sz="0" w:space="0" w:color="auto"/>
            <w:bottom w:val="none" w:sz="0" w:space="0" w:color="auto"/>
            <w:right w:val="none" w:sz="0" w:space="0" w:color="auto"/>
          </w:divBdr>
        </w:div>
        <w:div w:id="160003955">
          <w:marLeft w:val="480"/>
          <w:marRight w:val="0"/>
          <w:marTop w:val="0"/>
          <w:marBottom w:val="0"/>
          <w:divBdr>
            <w:top w:val="none" w:sz="0" w:space="0" w:color="auto"/>
            <w:left w:val="none" w:sz="0" w:space="0" w:color="auto"/>
            <w:bottom w:val="none" w:sz="0" w:space="0" w:color="auto"/>
            <w:right w:val="none" w:sz="0" w:space="0" w:color="auto"/>
          </w:divBdr>
        </w:div>
        <w:div w:id="399057904">
          <w:marLeft w:val="480"/>
          <w:marRight w:val="0"/>
          <w:marTop w:val="0"/>
          <w:marBottom w:val="0"/>
          <w:divBdr>
            <w:top w:val="none" w:sz="0" w:space="0" w:color="auto"/>
            <w:left w:val="none" w:sz="0" w:space="0" w:color="auto"/>
            <w:bottom w:val="none" w:sz="0" w:space="0" w:color="auto"/>
            <w:right w:val="none" w:sz="0" w:space="0" w:color="auto"/>
          </w:divBdr>
        </w:div>
        <w:div w:id="1342076942">
          <w:marLeft w:val="480"/>
          <w:marRight w:val="0"/>
          <w:marTop w:val="0"/>
          <w:marBottom w:val="0"/>
          <w:divBdr>
            <w:top w:val="none" w:sz="0" w:space="0" w:color="auto"/>
            <w:left w:val="none" w:sz="0" w:space="0" w:color="auto"/>
            <w:bottom w:val="none" w:sz="0" w:space="0" w:color="auto"/>
            <w:right w:val="none" w:sz="0" w:space="0" w:color="auto"/>
          </w:divBdr>
        </w:div>
        <w:div w:id="1492481626">
          <w:marLeft w:val="480"/>
          <w:marRight w:val="0"/>
          <w:marTop w:val="0"/>
          <w:marBottom w:val="0"/>
          <w:divBdr>
            <w:top w:val="none" w:sz="0" w:space="0" w:color="auto"/>
            <w:left w:val="none" w:sz="0" w:space="0" w:color="auto"/>
            <w:bottom w:val="none" w:sz="0" w:space="0" w:color="auto"/>
            <w:right w:val="none" w:sz="0" w:space="0" w:color="auto"/>
          </w:divBdr>
        </w:div>
        <w:div w:id="328794665">
          <w:marLeft w:val="480"/>
          <w:marRight w:val="0"/>
          <w:marTop w:val="0"/>
          <w:marBottom w:val="0"/>
          <w:divBdr>
            <w:top w:val="none" w:sz="0" w:space="0" w:color="auto"/>
            <w:left w:val="none" w:sz="0" w:space="0" w:color="auto"/>
            <w:bottom w:val="none" w:sz="0" w:space="0" w:color="auto"/>
            <w:right w:val="none" w:sz="0" w:space="0" w:color="auto"/>
          </w:divBdr>
        </w:div>
        <w:div w:id="1626765486">
          <w:marLeft w:val="480"/>
          <w:marRight w:val="0"/>
          <w:marTop w:val="0"/>
          <w:marBottom w:val="0"/>
          <w:divBdr>
            <w:top w:val="none" w:sz="0" w:space="0" w:color="auto"/>
            <w:left w:val="none" w:sz="0" w:space="0" w:color="auto"/>
            <w:bottom w:val="none" w:sz="0" w:space="0" w:color="auto"/>
            <w:right w:val="none" w:sz="0" w:space="0" w:color="auto"/>
          </w:divBdr>
        </w:div>
        <w:div w:id="1662931095">
          <w:marLeft w:val="480"/>
          <w:marRight w:val="0"/>
          <w:marTop w:val="0"/>
          <w:marBottom w:val="0"/>
          <w:divBdr>
            <w:top w:val="none" w:sz="0" w:space="0" w:color="auto"/>
            <w:left w:val="none" w:sz="0" w:space="0" w:color="auto"/>
            <w:bottom w:val="none" w:sz="0" w:space="0" w:color="auto"/>
            <w:right w:val="none" w:sz="0" w:space="0" w:color="auto"/>
          </w:divBdr>
        </w:div>
        <w:div w:id="1480997949">
          <w:marLeft w:val="480"/>
          <w:marRight w:val="0"/>
          <w:marTop w:val="0"/>
          <w:marBottom w:val="0"/>
          <w:divBdr>
            <w:top w:val="none" w:sz="0" w:space="0" w:color="auto"/>
            <w:left w:val="none" w:sz="0" w:space="0" w:color="auto"/>
            <w:bottom w:val="none" w:sz="0" w:space="0" w:color="auto"/>
            <w:right w:val="none" w:sz="0" w:space="0" w:color="auto"/>
          </w:divBdr>
        </w:div>
        <w:div w:id="38819940">
          <w:marLeft w:val="480"/>
          <w:marRight w:val="0"/>
          <w:marTop w:val="0"/>
          <w:marBottom w:val="0"/>
          <w:divBdr>
            <w:top w:val="none" w:sz="0" w:space="0" w:color="auto"/>
            <w:left w:val="none" w:sz="0" w:space="0" w:color="auto"/>
            <w:bottom w:val="none" w:sz="0" w:space="0" w:color="auto"/>
            <w:right w:val="none" w:sz="0" w:space="0" w:color="auto"/>
          </w:divBdr>
        </w:div>
      </w:divsChild>
    </w:div>
    <w:div w:id="611133198">
      <w:bodyDiv w:val="1"/>
      <w:marLeft w:val="0"/>
      <w:marRight w:val="0"/>
      <w:marTop w:val="0"/>
      <w:marBottom w:val="0"/>
      <w:divBdr>
        <w:top w:val="none" w:sz="0" w:space="0" w:color="auto"/>
        <w:left w:val="none" w:sz="0" w:space="0" w:color="auto"/>
        <w:bottom w:val="none" w:sz="0" w:space="0" w:color="auto"/>
        <w:right w:val="none" w:sz="0" w:space="0" w:color="auto"/>
      </w:divBdr>
    </w:div>
    <w:div w:id="631256425">
      <w:bodyDiv w:val="1"/>
      <w:marLeft w:val="0"/>
      <w:marRight w:val="0"/>
      <w:marTop w:val="0"/>
      <w:marBottom w:val="0"/>
      <w:divBdr>
        <w:top w:val="none" w:sz="0" w:space="0" w:color="auto"/>
        <w:left w:val="none" w:sz="0" w:space="0" w:color="auto"/>
        <w:bottom w:val="none" w:sz="0" w:space="0" w:color="auto"/>
        <w:right w:val="none" w:sz="0" w:space="0" w:color="auto"/>
      </w:divBdr>
    </w:div>
    <w:div w:id="632517347">
      <w:bodyDiv w:val="1"/>
      <w:marLeft w:val="0"/>
      <w:marRight w:val="0"/>
      <w:marTop w:val="0"/>
      <w:marBottom w:val="0"/>
      <w:divBdr>
        <w:top w:val="none" w:sz="0" w:space="0" w:color="auto"/>
        <w:left w:val="none" w:sz="0" w:space="0" w:color="auto"/>
        <w:bottom w:val="none" w:sz="0" w:space="0" w:color="auto"/>
        <w:right w:val="none" w:sz="0" w:space="0" w:color="auto"/>
      </w:divBdr>
      <w:divsChild>
        <w:div w:id="1264801219">
          <w:marLeft w:val="480"/>
          <w:marRight w:val="0"/>
          <w:marTop w:val="0"/>
          <w:marBottom w:val="0"/>
          <w:divBdr>
            <w:top w:val="none" w:sz="0" w:space="0" w:color="auto"/>
            <w:left w:val="none" w:sz="0" w:space="0" w:color="auto"/>
            <w:bottom w:val="none" w:sz="0" w:space="0" w:color="auto"/>
            <w:right w:val="none" w:sz="0" w:space="0" w:color="auto"/>
          </w:divBdr>
        </w:div>
        <w:div w:id="1188061259">
          <w:marLeft w:val="480"/>
          <w:marRight w:val="0"/>
          <w:marTop w:val="0"/>
          <w:marBottom w:val="0"/>
          <w:divBdr>
            <w:top w:val="none" w:sz="0" w:space="0" w:color="auto"/>
            <w:left w:val="none" w:sz="0" w:space="0" w:color="auto"/>
            <w:bottom w:val="none" w:sz="0" w:space="0" w:color="auto"/>
            <w:right w:val="none" w:sz="0" w:space="0" w:color="auto"/>
          </w:divBdr>
        </w:div>
        <w:div w:id="1286307126">
          <w:marLeft w:val="480"/>
          <w:marRight w:val="0"/>
          <w:marTop w:val="0"/>
          <w:marBottom w:val="0"/>
          <w:divBdr>
            <w:top w:val="none" w:sz="0" w:space="0" w:color="auto"/>
            <w:left w:val="none" w:sz="0" w:space="0" w:color="auto"/>
            <w:bottom w:val="none" w:sz="0" w:space="0" w:color="auto"/>
            <w:right w:val="none" w:sz="0" w:space="0" w:color="auto"/>
          </w:divBdr>
        </w:div>
        <w:div w:id="680350778">
          <w:marLeft w:val="480"/>
          <w:marRight w:val="0"/>
          <w:marTop w:val="0"/>
          <w:marBottom w:val="0"/>
          <w:divBdr>
            <w:top w:val="none" w:sz="0" w:space="0" w:color="auto"/>
            <w:left w:val="none" w:sz="0" w:space="0" w:color="auto"/>
            <w:bottom w:val="none" w:sz="0" w:space="0" w:color="auto"/>
            <w:right w:val="none" w:sz="0" w:space="0" w:color="auto"/>
          </w:divBdr>
        </w:div>
        <w:div w:id="1223785538">
          <w:marLeft w:val="480"/>
          <w:marRight w:val="0"/>
          <w:marTop w:val="0"/>
          <w:marBottom w:val="0"/>
          <w:divBdr>
            <w:top w:val="none" w:sz="0" w:space="0" w:color="auto"/>
            <w:left w:val="none" w:sz="0" w:space="0" w:color="auto"/>
            <w:bottom w:val="none" w:sz="0" w:space="0" w:color="auto"/>
            <w:right w:val="none" w:sz="0" w:space="0" w:color="auto"/>
          </w:divBdr>
        </w:div>
        <w:div w:id="264120276">
          <w:marLeft w:val="480"/>
          <w:marRight w:val="0"/>
          <w:marTop w:val="0"/>
          <w:marBottom w:val="0"/>
          <w:divBdr>
            <w:top w:val="none" w:sz="0" w:space="0" w:color="auto"/>
            <w:left w:val="none" w:sz="0" w:space="0" w:color="auto"/>
            <w:bottom w:val="none" w:sz="0" w:space="0" w:color="auto"/>
            <w:right w:val="none" w:sz="0" w:space="0" w:color="auto"/>
          </w:divBdr>
        </w:div>
        <w:div w:id="178273636">
          <w:marLeft w:val="480"/>
          <w:marRight w:val="0"/>
          <w:marTop w:val="0"/>
          <w:marBottom w:val="0"/>
          <w:divBdr>
            <w:top w:val="none" w:sz="0" w:space="0" w:color="auto"/>
            <w:left w:val="none" w:sz="0" w:space="0" w:color="auto"/>
            <w:bottom w:val="none" w:sz="0" w:space="0" w:color="auto"/>
            <w:right w:val="none" w:sz="0" w:space="0" w:color="auto"/>
          </w:divBdr>
        </w:div>
        <w:div w:id="1077290237">
          <w:marLeft w:val="480"/>
          <w:marRight w:val="0"/>
          <w:marTop w:val="0"/>
          <w:marBottom w:val="0"/>
          <w:divBdr>
            <w:top w:val="none" w:sz="0" w:space="0" w:color="auto"/>
            <w:left w:val="none" w:sz="0" w:space="0" w:color="auto"/>
            <w:bottom w:val="none" w:sz="0" w:space="0" w:color="auto"/>
            <w:right w:val="none" w:sz="0" w:space="0" w:color="auto"/>
          </w:divBdr>
        </w:div>
        <w:div w:id="381253219">
          <w:marLeft w:val="480"/>
          <w:marRight w:val="0"/>
          <w:marTop w:val="0"/>
          <w:marBottom w:val="0"/>
          <w:divBdr>
            <w:top w:val="none" w:sz="0" w:space="0" w:color="auto"/>
            <w:left w:val="none" w:sz="0" w:space="0" w:color="auto"/>
            <w:bottom w:val="none" w:sz="0" w:space="0" w:color="auto"/>
            <w:right w:val="none" w:sz="0" w:space="0" w:color="auto"/>
          </w:divBdr>
        </w:div>
        <w:div w:id="1394962891">
          <w:marLeft w:val="480"/>
          <w:marRight w:val="0"/>
          <w:marTop w:val="0"/>
          <w:marBottom w:val="0"/>
          <w:divBdr>
            <w:top w:val="none" w:sz="0" w:space="0" w:color="auto"/>
            <w:left w:val="none" w:sz="0" w:space="0" w:color="auto"/>
            <w:bottom w:val="none" w:sz="0" w:space="0" w:color="auto"/>
            <w:right w:val="none" w:sz="0" w:space="0" w:color="auto"/>
          </w:divBdr>
        </w:div>
        <w:div w:id="639462484">
          <w:marLeft w:val="480"/>
          <w:marRight w:val="0"/>
          <w:marTop w:val="0"/>
          <w:marBottom w:val="0"/>
          <w:divBdr>
            <w:top w:val="none" w:sz="0" w:space="0" w:color="auto"/>
            <w:left w:val="none" w:sz="0" w:space="0" w:color="auto"/>
            <w:bottom w:val="none" w:sz="0" w:space="0" w:color="auto"/>
            <w:right w:val="none" w:sz="0" w:space="0" w:color="auto"/>
          </w:divBdr>
        </w:div>
        <w:div w:id="1917587787">
          <w:marLeft w:val="480"/>
          <w:marRight w:val="0"/>
          <w:marTop w:val="0"/>
          <w:marBottom w:val="0"/>
          <w:divBdr>
            <w:top w:val="none" w:sz="0" w:space="0" w:color="auto"/>
            <w:left w:val="none" w:sz="0" w:space="0" w:color="auto"/>
            <w:bottom w:val="none" w:sz="0" w:space="0" w:color="auto"/>
            <w:right w:val="none" w:sz="0" w:space="0" w:color="auto"/>
          </w:divBdr>
        </w:div>
        <w:div w:id="2062554415">
          <w:marLeft w:val="480"/>
          <w:marRight w:val="0"/>
          <w:marTop w:val="0"/>
          <w:marBottom w:val="0"/>
          <w:divBdr>
            <w:top w:val="none" w:sz="0" w:space="0" w:color="auto"/>
            <w:left w:val="none" w:sz="0" w:space="0" w:color="auto"/>
            <w:bottom w:val="none" w:sz="0" w:space="0" w:color="auto"/>
            <w:right w:val="none" w:sz="0" w:space="0" w:color="auto"/>
          </w:divBdr>
        </w:div>
        <w:div w:id="710813052">
          <w:marLeft w:val="480"/>
          <w:marRight w:val="0"/>
          <w:marTop w:val="0"/>
          <w:marBottom w:val="0"/>
          <w:divBdr>
            <w:top w:val="none" w:sz="0" w:space="0" w:color="auto"/>
            <w:left w:val="none" w:sz="0" w:space="0" w:color="auto"/>
            <w:bottom w:val="none" w:sz="0" w:space="0" w:color="auto"/>
            <w:right w:val="none" w:sz="0" w:space="0" w:color="auto"/>
          </w:divBdr>
        </w:div>
        <w:div w:id="637616253">
          <w:marLeft w:val="480"/>
          <w:marRight w:val="0"/>
          <w:marTop w:val="0"/>
          <w:marBottom w:val="0"/>
          <w:divBdr>
            <w:top w:val="none" w:sz="0" w:space="0" w:color="auto"/>
            <w:left w:val="none" w:sz="0" w:space="0" w:color="auto"/>
            <w:bottom w:val="none" w:sz="0" w:space="0" w:color="auto"/>
            <w:right w:val="none" w:sz="0" w:space="0" w:color="auto"/>
          </w:divBdr>
        </w:div>
        <w:div w:id="573008702">
          <w:marLeft w:val="480"/>
          <w:marRight w:val="0"/>
          <w:marTop w:val="0"/>
          <w:marBottom w:val="0"/>
          <w:divBdr>
            <w:top w:val="none" w:sz="0" w:space="0" w:color="auto"/>
            <w:left w:val="none" w:sz="0" w:space="0" w:color="auto"/>
            <w:bottom w:val="none" w:sz="0" w:space="0" w:color="auto"/>
            <w:right w:val="none" w:sz="0" w:space="0" w:color="auto"/>
          </w:divBdr>
        </w:div>
        <w:div w:id="1059132862">
          <w:marLeft w:val="480"/>
          <w:marRight w:val="0"/>
          <w:marTop w:val="0"/>
          <w:marBottom w:val="0"/>
          <w:divBdr>
            <w:top w:val="none" w:sz="0" w:space="0" w:color="auto"/>
            <w:left w:val="none" w:sz="0" w:space="0" w:color="auto"/>
            <w:bottom w:val="none" w:sz="0" w:space="0" w:color="auto"/>
            <w:right w:val="none" w:sz="0" w:space="0" w:color="auto"/>
          </w:divBdr>
        </w:div>
        <w:div w:id="378433817">
          <w:marLeft w:val="480"/>
          <w:marRight w:val="0"/>
          <w:marTop w:val="0"/>
          <w:marBottom w:val="0"/>
          <w:divBdr>
            <w:top w:val="none" w:sz="0" w:space="0" w:color="auto"/>
            <w:left w:val="none" w:sz="0" w:space="0" w:color="auto"/>
            <w:bottom w:val="none" w:sz="0" w:space="0" w:color="auto"/>
            <w:right w:val="none" w:sz="0" w:space="0" w:color="auto"/>
          </w:divBdr>
        </w:div>
        <w:div w:id="2018992845">
          <w:marLeft w:val="480"/>
          <w:marRight w:val="0"/>
          <w:marTop w:val="0"/>
          <w:marBottom w:val="0"/>
          <w:divBdr>
            <w:top w:val="none" w:sz="0" w:space="0" w:color="auto"/>
            <w:left w:val="none" w:sz="0" w:space="0" w:color="auto"/>
            <w:bottom w:val="none" w:sz="0" w:space="0" w:color="auto"/>
            <w:right w:val="none" w:sz="0" w:space="0" w:color="auto"/>
          </w:divBdr>
        </w:div>
        <w:div w:id="1845779027">
          <w:marLeft w:val="480"/>
          <w:marRight w:val="0"/>
          <w:marTop w:val="0"/>
          <w:marBottom w:val="0"/>
          <w:divBdr>
            <w:top w:val="none" w:sz="0" w:space="0" w:color="auto"/>
            <w:left w:val="none" w:sz="0" w:space="0" w:color="auto"/>
            <w:bottom w:val="none" w:sz="0" w:space="0" w:color="auto"/>
            <w:right w:val="none" w:sz="0" w:space="0" w:color="auto"/>
          </w:divBdr>
        </w:div>
        <w:div w:id="1339504305">
          <w:marLeft w:val="480"/>
          <w:marRight w:val="0"/>
          <w:marTop w:val="0"/>
          <w:marBottom w:val="0"/>
          <w:divBdr>
            <w:top w:val="none" w:sz="0" w:space="0" w:color="auto"/>
            <w:left w:val="none" w:sz="0" w:space="0" w:color="auto"/>
            <w:bottom w:val="none" w:sz="0" w:space="0" w:color="auto"/>
            <w:right w:val="none" w:sz="0" w:space="0" w:color="auto"/>
          </w:divBdr>
        </w:div>
        <w:div w:id="873351232">
          <w:marLeft w:val="480"/>
          <w:marRight w:val="0"/>
          <w:marTop w:val="0"/>
          <w:marBottom w:val="0"/>
          <w:divBdr>
            <w:top w:val="none" w:sz="0" w:space="0" w:color="auto"/>
            <w:left w:val="none" w:sz="0" w:space="0" w:color="auto"/>
            <w:bottom w:val="none" w:sz="0" w:space="0" w:color="auto"/>
            <w:right w:val="none" w:sz="0" w:space="0" w:color="auto"/>
          </w:divBdr>
        </w:div>
        <w:div w:id="1371225967">
          <w:marLeft w:val="480"/>
          <w:marRight w:val="0"/>
          <w:marTop w:val="0"/>
          <w:marBottom w:val="0"/>
          <w:divBdr>
            <w:top w:val="none" w:sz="0" w:space="0" w:color="auto"/>
            <w:left w:val="none" w:sz="0" w:space="0" w:color="auto"/>
            <w:bottom w:val="none" w:sz="0" w:space="0" w:color="auto"/>
            <w:right w:val="none" w:sz="0" w:space="0" w:color="auto"/>
          </w:divBdr>
        </w:div>
        <w:div w:id="364139978">
          <w:marLeft w:val="480"/>
          <w:marRight w:val="0"/>
          <w:marTop w:val="0"/>
          <w:marBottom w:val="0"/>
          <w:divBdr>
            <w:top w:val="none" w:sz="0" w:space="0" w:color="auto"/>
            <w:left w:val="none" w:sz="0" w:space="0" w:color="auto"/>
            <w:bottom w:val="none" w:sz="0" w:space="0" w:color="auto"/>
            <w:right w:val="none" w:sz="0" w:space="0" w:color="auto"/>
          </w:divBdr>
        </w:div>
        <w:div w:id="986278788">
          <w:marLeft w:val="480"/>
          <w:marRight w:val="0"/>
          <w:marTop w:val="0"/>
          <w:marBottom w:val="0"/>
          <w:divBdr>
            <w:top w:val="none" w:sz="0" w:space="0" w:color="auto"/>
            <w:left w:val="none" w:sz="0" w:space="0" w:color="auto"/>
            <w:bottom w:val="none" w:sz="0" w:space="0" w:color="auto"/>
            <w:right w:val="none" w:sz="0" w:space="0" w:color="auto"/>
          </w:divBdr>
        </w:div>
        <w:div w:id="1005747671">
          <w:marLeft w:val="480"/>
          <w:marRight w:val="0"/>
          <w:marTop w:val="0"/>
          <w:marBottom w:val="0"/>
          <w:divBdr>
            <w:top w:val="none" w:sz="0" w:space="0" w:color="auto"/>
            <w:left w:val="none" w:sz="0" w:space="0" w:color="auto"/>
            <w:bottom w:val="none" w:sz="0" w:space="0" w:color="auto"/>
            <w:right w:val="none" w:sz="0" w:space="0" w:color="auto"/>
          </w:divBdr>
        </w:div>
        <w:div w:id="1155948631">
          <w:marLeft w:val="480"/>
          <w:marRight w:val="0"/>
          <w:marTop w:val="0"/>
          <w:marBottom w:val="0"/>
          <w:divBdr>
            <w:top w:val="none" w:sz="0" w:space="0" w:color="auto"/>
            <w:left w:val="none" w:sz="0" w:space="0" w:color="auto"/>
            <w:bottom w:val="none" w:sz="0" w:space="0" w:color="auto"/>
            <w:right w:val="none" w:sz="0" w:space="0" w:color="auto"/>
          </w:divBdr>
        </w:div>
        <w:div w:id="433673128">
          <w:marLeft w:val="480"/>
          <w:marRight w:val="0"/>
          <w:marTop w:val="0"/>
          <w:marBottom w:val="0"/>
          <w:divBdr>
            <w:top w:val="none" w:sz="0" w:space="0" w:color="auto"/>
            <w:left w:val="none" w:sz="0" w:space="0" w:color="auto"/>
            <w:bottom w:val="none" w:sz="0" w:space="0" w:color="auto"/>
            <w:right w:val="none" w:sz="0" w:space="0" w:color="auto"/>
          </w:divBdr>
        </w:div>
        <w:div w:id="2075156446">
          <w:marLeft w:val="480"/>
          <w:marRight w:val="0"/>
          <w:marTop w:val="0"/>
          <w:marBottom w:val="0"/>
          <w:divBdr>
            <w:top w:val="none" w:sz="0" w:space="0" w:color="auto"/>
            <w:left w:val="none" w:sz="0" w:space="0" w:color="auto"/>
            <w:bottom w:val="none" w:sz="0" w:space="0" w:color="auto"/>
            <w:right w:val="none" w:sz="0" w:space="0" w:color="auto"/>
          </w:divBdr>
        </w:div>
        <w:div w:id="1512329865">
          <w:marLeft w:val="480"/>
          <w:marRight w:val="0"/>
          <w:marTop w:val="0"/>
          <w:marBottom w:val="0"/>
          <w:divBdr>
            <w:top w:val="none" w:sz="0" w:space="0" w:color="auto"/>
            <w:left w:val="none" w:sz="0" w:space="0" w:color="auto"/>
            <w:bottom w:val="none" w:sz="0" w:space="0" w:color="auto"/>
            <w:right w:val="none" w:sz="0" w:space="0" w:color="auto"/>
          </w:divBdr>
        </w:div>
        <w:div w:id="1703751368">
          <w:marLeft w:val="480"/>
          <w:marRight w:val="0"/>
          <w:marTop w:val="0"/>
          <w:marBottom w:val="0"/>
          <w:divBdr>
            <w:top w:val="none" w:sz="0" w:space="0" w:color="auto"/>
            <w:left w:val="none" w:sz="0" w:space="0" w:color="auto"/>
            <w:bottom w:val="none" w:sz="0" w:space="0" w:color="auto"/>
            <w:right w:val="none" w:sz="0" w:space="0" w:color="auto"/>
          </w:divBdr>
        </w:div>
        <w:div w:id="910236164">
          <w:marLeft w:val="480"/>
          <w:marRight w:val="0"/>
          <w:marTop w:val="0"/>
          <w:marBottom w:val="0"/>
          <w:divBdr>
            <w:top w:val="none" w:sz="0" w:space="0" w:color="auto"/>
            <w:left w:val="none" w:sz="0" w:space="0" w:color="auto"/>
            <w:bottom w:val="none" w:sz="0" w:space="0" w:color="auto"/>
            <w:right w:val="none" w:sz="0" w:space="0" w:color="auto"/>
          </w:divBdr>
        </w:div>
      </w:divsChild>
    </w:div>
    <w:div w:id="66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71308302">
          <w:marLeft w:val="480"/>
          <w:marRight w:val="0"/>
          <w:marTop w:val="0"/>
          <w:marBottom w:val="0"/>
          <w:divBdr>
            <w:top w:val="none" w:sz="0" w:space="0" w:color="auto"/>
            <w:left w:val="none" w:sz="0" w:space="0" w:color="auto"/>
            <w:bottom w:val="none" w:sz="0" w:space="0" w:color="auto"/>
            <w:right w:val="none" w:sz="0" w:space="0" w:color="auto"/>
          </w:divBdr>
        </w:div>
        <w:div w:id="404651248">
          <w:marLeft w:val="480"/>
          <w:marRight w:val="0"/>
          <w:marTop w:val="0"/>
          <w:marBottom w:val="0"/>
          <w:divBdr>
            <w:top w:val="none" w:sz="0" w:space="0" w:color="auto"/>
            <w:left w:val="none" w:sz="0" w:space="0" w:color="auto"/>
            <w:bottom w:val="none" w:sz="0" w:space="0" w:color="auto"/>
            <w:right w:val="none" w:sz="0" w:space="0" w:color="auto"/>
          </w:divBdr>
        </w:div>
        <w:div w:id="874998850">
          <w:marLeft w:val="480"/>
          <w:marRight w:val="0"/>
          <w:marTop w:val="0"/>
          <w:marBottom w:val="0"/>
          <w:divBdr>
            <w:top w:val="none" w:sz="0" w:space="0" w:color="auto"/>
            <w:left w:val="none" w:sz="0" w:space="0" w:color="auto"/>
            <w:bottom w:val="none" w:sz="0" w:space="0" w:color="auto"/>
            <w:right w:val="none" w:sz="0" w:space="0" w:color="auto"/>
          </w:divBdr>
        </w:div>
        <w:div w:id="963383675">
          <w:marLeft w:val="480"/>
          <w:marRight w:val="0"/>
          <w:marTop w:val="0"/>
          <w:marBottom w:val="0"/>
          <w:divBdr>
            <w:top w:val="none" w:sz="0" w:space="0" w:color="auto"/>
            <w:left w:val="none" w:sz="0" w:space="0" w:color="auto"/>
            <w:bottom w:val="none" w:sz="0" w:space="0" w:color="auto"/>
            <w:right w:val="none" w:sz="0" w:space="0" w:color="auto"/>
          </w:divBdr>
        </w:div>
        <w:div w:id="792093444">
          <w:marLeft w:val="480"/>
          <w:marRight w:val="0"/>
          <w:marTop w:val="0"/>
          <w:marBottom w:val="0"/>
          <w:divBdr>
            <w:top w:val="none" w:sz="0" w:space="0" w:color="auto"/>
            <w:left w:val="none" w:sz="0" w:space="0" w:color="auto"/>
            <w:bottom w:val="none" w:sz="0" w:space="0" w:color="auto"/>
            <w:right w:val="none" w:sz="0" w:space="0" w:color="auto"/>
          </w:divBdr>
        </w:div>
        <w:div w:id="1170295098">
          <w:marLeft w:val="480"/>
          <w:marRight w:val="0"/>
          <w:marTop w:val="0"/>
          <w:marBottom w:val="0"/>
          <w:divBdr>
            <w:top w:val="none" w:sz="0" w:space="0" w:color="auto"/>
            <w:left w:val="none" w:sz="0" w:space="0" w:color="auto"/>
            <w:bottom w:val="none" w:sz="0" w:space="0" w:color="auto"/>
            <w:right w:val="none" w:sz="0" w:space="0" w:color="auto"/>
          </w:divBdr>
        </w:div>
        <w:div w:id="1098404593">
          <w:marLeft w:val="480"/>
          <w:marRight w:val="0"/>
          <w:marTop w:val="0"/>
          <w:marBottom w:val="0"/>
          <w:divBdr>
            <w:top w:val="none" w:sz="0" w:space="0" w:color="auto"/>
            <w:left w:val="none" w:sz="0" w:space="0" w:color="auto"/>
            <w:bottom w:val="none" w:sz="0" w:space="0" w:color="auto"/>
            <w:right w:val="none" w:sz="0" w:space="0" w:color="auto"/>
          </w:divBdr>
        </w:div>
        <w:div w:id="2122189486">
          <w:marLeft w:val="480"/>
          <w:marRight w:val="0"/>
          <w:marTop w:val="0"/>
          <w:marBottom w:val="0"/>
          <w:divBdr>
            <w:top w:val="none" w:sz="0" w:space="0" w:color="auto"/>
            <w:left w:val="none" w:sz="0" w:space="0" w:color="auto"/>
            <w:bottom w:val="none" w:sz="0" w:space="0" w:color="auto"/>
            <w:right w:val="none" w:sz="0" w:space="0" w:color="auto"/>
          </w:divBdr>
        </w:div>
        <w:div w:id="1026103905">
          <w:marLeft w:val="480"/>
          <w:marRight w:val="0"/>
          <w:marTop w:val="0"/>
          <w:marBottom w:val="0"/>
          <w:divBdr>
            <w:top w:val="none" w:sz="0" w:space="0" w:color="auto"/>
            <w:left w:val="none" w:sz="0" w:space="0" w:color="auto"/>
            <w:bottom w:val="none" w:sz="0" w:space="0" w:color="auto"/>
            <w:right w:val="none" w:sz="0" w:space="0" w:color="auto"/>
          </w:divBdr>
        </w:div>
        <w:div w:id="55979282">
          <w:marLeft w:val="480"/>
          <w:marRight w:val="0"/>
          <w:marTop w:val="0"/>
          <w:marBottom w:val="0"/>
          <w:divBdr>
            <w:top w:val="none" w:sz="0" w:space="0" w:color="auto"/>
            <w:left w:val="none" w:sz="0" w:space="0" w:color="auto"/>
            <w:bottom w:val="none" w:sz="0" w:space="0" w:color="auto"/>
            <w:right w:val="none" w:sz="0" w:space="0" w:color="auto"/>
          </w:divBdr>
        </w:div>
        <w:div w:id="533083780">
          <w:marLeft w:val="480"/>
          <w:marRight w:val="0"/>
          <w:marTop w:val="0"/>
          <w:marBottom w:val="0"/>
          <w:divBdr>
            <w:top w:val="none" w:sz="0" w:space="0" w:color="auto"/>
            <w:left w:val="none" w:sz="0" w:space="0" w:color="auto"/>
            <w:bottom w:val="none" w:sz="0" w:space="0" w:color="auto"/>
            <w:right w:val="none" w:sz="0" w:space="0" w:color="auto"/>
          </w:divBdr>
        </w:div>
        <w:div w:id="2145584210">
          <w:marLeft w:val="480"/>
          <w:marRight w:val="0"/>
          <w:marTop w:val="0"/>
          <w:marBottom w:val="0"/>
          <w:divBdr>
            <w:top w:val="none" w:sz="0" w:space="0" w:color="auto"/>
            <w:left w:val="none" w:sz="0" w:space="0" w:color="auto"/>
            <w:bottom w:val="none" w:sz="0" w:space="0" w:color="auto"/>
            <w:right w:val="none" w:sz="0" w:space="0" w:color="auto"/>
          </w:divBdr>
        </w:div>
        <w:div w:id="1192455125">
          <w:marLeft w:val="480"/>
          <w:marRight w:val="0"/>
          <w:marTop w:val="0"/>
          <w:marBottom w:val="0"/>
          <w:divBdr>
            <w:top w:val="none" w:sz="0" w:space="0" w:color="auto"/>
            <w:left w:val="none" w:sz="0" w:space="0" w:color="auto"/>
            <w:bottom w:val="none" w:sz="0" w:space="0" w:color="auto"/>
            <w:right w:val="none" w:sz="0" w:space="0" w:color="auto"/>
          </w:divBdr>
        </w:div>
        <w:div w:id="1972205777">
          <w:marLeft w:val="480"/>
          <w:marRight w:val="0"/>
          <w:marTop w:val="0"/>
          <w:marBottom w:val="0"/>
          <w:divBdr>
            <w:top w:val="none" w:sz="0" w:space="0" w:color="auto"/>
            <w:left w:val="none" w:sz="0" w:space="0" w:color="auto"/>
            <w:bottom w:val="none" w:sz="0" w:space="0" w:color="auto"/>
            <w:right w:val="none" w:sz="0" w:space="0" w:color="auto"/>
          </w:divBdr>
        </w:div>
        <w:div w:id="406268417">
          <w:marLeft w:val="480"/>
          <w:marRight w:val="0"/>
          <w:marTop w:val="0"/>
          <w:marBottom w:val="0"/>
          <w:divBdr>
            <w:top w:val="none" w:sz="0" w:space="0" w:color="auto"/>
            <w:left w:val="none" w:sz="0" w:space="0" w:color="auto"/>
            <w:bottom w:val="none" w:sz="0" w:space="0" w:color="auto"/>
            <w:right w:val="none" w:sz="0" w:space="0" w:color="auto"/>
          </w:divBdr>
        </w:div>
        <w:div w:id="2019842163">
          <w:marLeft w:val="480"/>
          <w:marRight w:val="0"/>
          <w:marTop w:val="0"/>
          <w:marBottom w:val="0"/>
          <w:divBdr>
            <w:top w:val="none" w:sz="0" w:space="0" w:color="auto"/>
            <w:left w:val="none" w:sz="0" w:space="0" w:color="auto"/>
            <w:bottom w:val="none" w:sz="0" w:space="0" w:color="auto"/>
            <w:right w:val="none" w:sz="0" w:space="0" w:color="auto"/>
          </w:divBdr>
        </w:div>
        <w:div w:id="1579166657">
          <w:marLeft w:val="480"/>
          <w:marRight w:val="0"/>
          <w:marTop w:val="0"/>
          <w:marBottom w:val="0"/>
          <w:divBdr>
            <w:top w:val="none" w:sz="0" w:space="0" w:color="auto"/>
            <w:left w:val="none" w:sz="0" w:space="0" w:color="auto"/>
            <w:bottom w:val="none" w:sz="0" w:space="0" w:color="auto"/>
            <w:right w:val="none" w:sz="0" w:space="0" w:color="auto"/>
          </w:divBdr>
        </w:div>
        <w:div w:id="458115254">
          <w:marLeft w:val="480"/>
          <w:marRight w:val="0"/>
          <w:marTop w:val="0"/>
          <w:marBottom w:val="0"/>
          <w:divBdr>
            <w:top w:val="none" w:sz="0" w:space="0" w:color="auto"/>
            <w:left w:val="none" w:sz="0" w:space="0" w:color="auto"/>
            <w:bottom w:val="none" w:sz="0" w:space="0" w:color="auto"/>
            <w:right w:val="none" w:sz="0" w:space="0" w:color="auto"/>
          </w:divBdr>
        </w:div>
        <w:div w:id="183178313">
          <w:marLeft w:val="480"/>
          <w:marRight w:val="0"/>
          <w:marTop w:val="0"/>
          <w:marBottom w:val="0"/>
          <w:divBdr>
            <w:top w:val="none" w:sz="0" w:space="0" w:color="auto"/>
            <w:left w:val="none" w:sz="0" w:space="0" w:color="auto"/>
            <w:bottom w:val="none" w:sz="0" w:space="0" w:color="auto"/>
            <w:right w:val="none" w:sz="0" w:space="0" w:color="auto"/>
          </w:divBdr>
        </w:div>
        <w:div w:id="1292057905">
          <w:marLeft w:val="480"/>
          <w:marRight w:val="0"/>
          <w:marTop w:val="0"/>
          <w:marBottom w:val="0"/>
          <w:divBdr>
            <w:top w:val="none" w:sz="0" w:space="0" w:color="auto"/>
            <w:left w:val="none" w:sz="0" w:space="0" w:color="auto"/>
            <w:bottom w:val="none" w:sz="0" w:space="0" w:color="auto"/>
            <w:right w:val="none" w:sz="0" w:space="0" w:color="auto"/>
          </w:divBdr>
        </w:div>
        <w:div w:id="761992180">
          <w:marLeft w:val="480"/>
          <w:marRight w:val="0"/>
          <w:marTop w:val="0"/>
          <w:marBottom w:val="0"/>
          <w:divBdr>
            <w:top w:val="none" w:sz="0" w:space="0" w:color="auto"/>
            <w:left w:val="none" w:sz="0" w:space="0" w:color="auto"/>
            <w:bottom w:val="none" w:sz="0" w:space="0" w:color="auto"/>
            <w:right w:val="none" w:sz="0" w:space="0" w:color="auto"/>
          </w:divBdr>
        </w:div>
        <w:div w:id="1994946462">
          <w:marLeft w:val="480"/>
          <w:marRight w:val="0"/>
          <w:marTop w:val="0"/>
          <w:marBottom w:val="0"/>
          <w:divBdr>
            <w:top w:val="none" w:sz="0" w:space="0" w:color="auto"/>
            <w:left w:val="none" w:sz="0" w:space="0" w:color="auto"/>
            <w:bottom w:val="none" w:sz="0" w:space="0" w:color="auto"/>
            <w:right w:val="none" w:sz="0" w:space="0" w:color="auto"/>
          </w:divBdr>
        </w:div>
        <w:div w:id="215702361">
          <w:marLeft w:val="480"/>
          <w:marRight w:val="0"/>
          <w:marTop w:val="0"/>
          <w:marBottom w:val="0"/>
          <w:divBdr>
            <w:top w:val="none" w:sz="0" w:space="0" w:color="auto"/>
            <w:left w:val="none" w:sz="0" w:space="0" w:color="auto"/>
            <w:bottom w:val="none" w:sz="0" w:space="0" w:color="auto"/>
            <w:right w:val="none" w:sz="0" w:space="0" w:color="auto"/>
          </w:divBdr>
        </w:div>
        <w:div w:id="375394310">
          <w:marLeft w:val="480"/>
          <w:marRight w:val="0"/>
          <w:marTop w:val="0"/>
          <w:marBottom w:val="0"/>
          <w:divBdr>
            <w:top w:val="none" w:sz="0" w:space="0" w:color="auto"/>
            <w:left w:val="none" w:sz="0" w:space="0" w:color="auto"/>
            <w:bottom w:val="none" w:sz="0" w:space="0" w:color="auto"/>
            <w:right w:val="none" w:sz="0" w:space="0" w:color="auto"/>
          </w:divBdr>
        </w:div>
        <w:div w:id="1028212812">
          <w:marLeft w:val="480"/>
          <w:marRight w:val="0"/>
          <w:marTop w:val="0"/>
          <w:marBottom w:val="0"/>
          <w:divBdr>
            <w:top w:val="none" w:sz="0" w:space="0" w:color="auto"/>
            <w:left w:val="none" w:sz="0" w:space="0" w:color="auto"/>
            <w:bottom w:val="none" w:sz="0" w:space="0" w:color="auto"/>
            <w:right w:val="none" w:sz="0" w:space="0" w:color="auto"/>
          </w:divBdr>
        </w:div>
        <w:div w:id="991182772">
          <w:marLeft w:val="480"/>
          <w:marRight w:val="0"/>
          <w:marTop w:val="0"/>
          <w:marBottom w:val="0"/>
          <w:divBdr>
            <w:top w:val="none" w:sz="0" w:space="0" w:color="auto"/>
            <w:left w:val="none" w:sz="0" w:space="0" w:color="auto"/>
            <w:bottom w:val="none" w:sz="0" w:space="0" w:color="auto"/>
            <w:right w:val="none" w:sz="0" w:space="0" w:color="auto"/>
          </w:divBdr>
        </w:div>
        <w:div w:id="2012485844">
          <w:marLeft w:val="480"/>
          <w:marRight w:val="0"/>
          <w:marTop w:val="0"/>
          <w:marBottom w:val="0"/>
          <w:divBdr>
            <w:top w:val="none" w:sz="0" w:space="0" w:color="auto"/>
            <w:left w:val="none" w:sz="0" w:space="0" w:color="auto"/>
            <w:bottom w:val="none" w:sz="0" w:space="0" w:color="auto"/>
            <w:right w:val="none" w:sz="0" w:space="0" w:color="auto"/>
          </w:divBdr>
        </w:div>
        <w:div w:id="163593497">
          <w:marLeft w:val="480"/>
          <w:marRight w:val="0"/>
          <w:marTop w:val="0"/>
          <w:marBottom w:val="0"/>
          <w:divBdr>
            <w:top w:val="none" w:sz="0" w:space="0" w:color="auto"/>
            <w:left w:val="none" w:sz="0" w:space="0" w:color="auto"/>
            <w:bottom w:val="none" w:sz="0" w:space="0" w:color="auto"/>
            <w:right w:val="none" w:sz="0" w:space="0" w:color="auto"/>
          </w:divBdr>
        </w:div>
        <w:div w:id="269748671">
          <w:marLeft w:val="480"/>
          <w:marRight w:val="0"/>
          <w:marTop w:val="0"/>
          <w:marBottom w:val="0"/>
          <w:divBdr>
            <w:top w:val="none" w:sz="0" w:space="0" w:color="auto"/>
            <w:left w:val="none" w:sz="0" w:space="0" w:color="auto"/>
            <w:bottom w:val="none" w:sz="0" w:space="0" w:color="auto"/>
            <w:right w:val="none" w:sz="0" w:space="0" w:color="auto"/>
          </w:divBdr>
        </w:div>
        <w:div w:id="2138182133">
          <w:marLeft w:val="480"/>
          <w:marRight w:val="0"/>
          <w:marTop w:val="0"/>
          <w:marBottom w:val="0"/>
          <w:divBdr>
            <w:top w:val="none" w:sz="0" w:space="0" w:color="auto"/>
            <w:left w:val="none" w:sz="0" w:space="0" w:color="auto"/>
            <w:bottom w:val="none" w:sz="0" w:space="0" w:color="auto"/>
            <w:right w:val="none" w:sz="0" w:space="0" w:color="auto"/>
          </w:divBdr>
        </w:div>
        <w:div w:id="2034573731">
          <w:marLeft w:val="480"/>
          <w:marRight w:val="0"/>
          <w:marTop w:val="0"/>
          <w:marBottom w:val="0"/>
          <w:divBdr>
            <w:top w:val="none" w:sz="0" w:space="0" w:color="auto"/>
            <w:left w:val="none" w:sz="0" w:space="0" w:color="auto"/>
            <w:bottom w:val="none" w:sz="0" w:space="0" w:color="auto"/>
            <w:right w:val="none" w:sz="0" w:space="0" w:color="auto"/>
          </w:divBdr>
        </w:div>
        <w:div w:id="203566553">
          <w:marLeft w:val="480"/>
          <w:marRight w:val="0"/>
          <w:marTop w:val="0"/>
          <w:marBottom w:val="0"/>
          <w:divBdr>
            <w:top w:val="none" w:sz="0" w:space="0" w:color="auto"/>
            <w:left w:val="none" w:sz="0" w:space="0" w:color="auto"/>
            <w:bottom w:val="none" w:sz="0" w:space="0" w:color="auto"/>
            <w:right w:val="none" w:sz="0" w:space="0" w:color="auto"/>
          </w:divBdr>
        </w:div>
        <w:div w:id="1669824158">
          <w:marLeft w:val="480"/>
          <w:marRight w:val="0"/>
          <w:marTop w:val="0"/>
          <w:marBottom w:val="0"/>
          <w:divBdr>
            <w:top w:val="none" w:sz="0" w:space="0" w:color="auto"/>
            <w:left w:val="none" w:sz="0" w:space="0" w:color="auto"/>
            <w:bottom w:val="none" w:sz="0" w:space="0" w:color="auto"/>
            <w:right w:val="none" w:sz="0" w:space="0" w:color="auto"/>
          </w:divBdr>
        </w:div>
      </w:divsChild>
    </w:div>
    <w:div w:id="685985328">
      <w:bodyDiv w:val="1"/>
      <w:marLeft w:val="0"/>
      <w:marRight w:val="0"/>
      <w:marTop w:val="0"/>
      <w:marBottom w:val="0"/>
      <w:divBdr>
        <w:top w:val="none" w:sz="0" w:space="0" w:color="auto"/>
        <w:left w:val="none" w:sz="0" w:space="0" w:color="auto"/>
        <w:bottom w:val="none" w:sz="0" w:space="0" w:color="auto"/>
        <w:right w:val="none" w:sz="0" w:space="0" w:color="auto"/>
      </w:divBdr>
      <w:divsChild>
        <w:div w:id="1236932874">
          <w:marLeft w:val="480"/>
          <w:marRight w:val="0"/>
          <w:marTop w:val="0"/>
          <w:marBottom w:val="0"/>
          <w:divBdr>
            <w:top w:val="none" w:sz="0" w:space="0" w:color="auto"/>
            <w:left w:val="none" w:sz="0" w:space="0" w:color="auto"/>
            <w:bottom w:val="none" w:sz="0" w:space="0" w:color="auto"/>
            <w:right w:val="none" w:sz="0" w:space="0" w:color="auto"/>
          </w:divBdr>
        </w:div>
        <w:div w:id="860631482">
          <w:marLeft w:val="480"/>
          <w:marRight w:val="0"/>
          <w:marTop w:val="0"/>
          <w:marBottom w:val="0"/>
          <w:divBdr>
            <w:top w:val="none" w:sz="0" w:space="0" w:color="auto"/>
            <w:left w:val="none" w:sz="0" w:space="0" w:color="auto"/>
            <w:bottom w:val="none" w:sz="0" w:space="0" w:color="auto"/>
            <w:right w:val="none" w:sz="0" w:space="0" w:color="auto"/>
          </w:divBdr>
        </w:div>
        <w:div w:id="853809608">
          <w:marLeft w:val="480"/>
          <w:marRight w:val="0"/>
          <w:marTop w:val="0"/>
          <w:marBottom w:val="0"/>
          <w:divBdr>
            <w:top w:val="none" w:sz="0" w:space="0" w:color="auto"/>
            <w:left w:val="none" w:sz="0" w:space="0" w:color="auto"/>
            <w:bottom w:val="none" w:sz="0" w:space="0" w:color="auto"/>
            <w:right w:val="none" w:sz="0" w:space="0" w:color="auto"/>
          </w:divBdr>
        </w:div>
        <w:div w:id="496190189">
          <w:marLeft w:val="480"/>
          <w:marRight w:val="0"/>
          <w:marTop w:val="0"/>
          <w:marBottom w:val="0"/>
          <w:divBdr>
            <w:top w:val="none" w:sz="0" w:space="0" w:color="auto"/>
            <w:left w:val="none" w:sz="0" w:space="0" w:color="auto"/>
            <w:bottom w:val="none" w:sz="0" w:space="0" w:color="auto"/>
            <w:right w:val="none" w:sz="0" w:space="0" w:color="auto"/>
          </w:divBdr>
        </w:div>
        <w:div w:id="755520887">
          <w:marLeft w:val="480"/>
          <w:marRight w:val="0"/>
          <w:marTop w:val="0"/>
          <w:marBottom w:val="0"/>
          <w:divBdr>
            <w:top w:val="none" w:sz="0" w:space="0" w:color="auto"/>
            <w:left w:val="none" w:sz="0" w:space="0" w:color="auto"/>
            <w:bottom w:val="none" w:sz="0" w:space="0" w:color="auto"/>
            <w:right w:val="none" w:sz="0" w:space="0" w:color="auto"/>
          </w:divBdr>
        </w:div>
        <w:div w:id="1253779381">
          <w:marLeft w:val="480"/>
          <w:marRight w:val="0"/>
          <w:marTop w:val="0"/>
          <w:marBottom w:val="0"/>
          <w:divBdr>
            <w:top w:val="none" w:sz="0" w:space="0" w:color="auto"/>
            <w:left w:val="none" w:sz="0" w:space="0" w:color="auto"/>
            <w:bottom w:val="none" w:sz="0" w:space="0" w:color="auto"/>
            <w:right w:val="none" w:sz="0" w:space="0" w:color="auto"/>
          </w:divBdr>
        </w:div>
        <w:div w:id="1598443083">
          <w:marLeft w:val="480"/>
          <w:marRight w:val="0"/>
          <w:marTop w:val="0"/>
          <w:marBottom w:val="0"/>
          <w:divBdr>
            <w:top w:val="none" w:sz="0" w:space="0" w:color="auto"/>
            <w:left w:val="none" w:sz="0" w:space="0" w:color="auto"/>
            <w:bottom w:val="none" w:sz="0" w:space="0" w:color="auto"/>
            <w:right w:val="none" w:sz="0" w:space="0" w:color="auto"/>
          </w:divBdr>
        </w:div>
        <w:div w:id="980034931">
          <w:marLeft w:val="480"/>
          <w:marRight w:val="0"/>
          <w:marTop w:val="0"/>
          <w:marBottom w:val="0"/>
          <w:divBdr>
            <w:top w:val="none" w:sz="0" w:space="0" w:color="auto"/>
            <w:left w:val="none" w:sz="0" w:space="0" w:color="auto"/>
            <w:bottom w:val="none" w:sz="0" w:space="0" w:color="auto"/>
            <w:right w:val="none" w:sz="0" w:space="0" w:color="auto"/>
          </w:divBdr>
        </w:div>
        <w:div w:id="861092549">
          <w:marLeft w:val="480"/>
          <w:marRight w:val="0"/>
          <w:marTop w:val="0"/>
          <w:marBottom w:val="0"/>
          <w:divBdr>
            <w:top w:val="none" w:sz="0" w:space="0" w:color="auto"/>
            <w:left w:val="none" w:sz="0" w:space="0" w:color="auto"/>
            <w:bottom w:val="none" w:sz="0" w:space="0" w:color="auto"/>
            <w:right w:val="none" w:sz="0" w:space="0" w:color="auto"/>
          </w:divBdr>
        </w:div>
        <w:div w:id="953556132">
          <w:marLeft w:val="480"/>
          <w:marRight w:val="0"/>
          <w:marTop w:val="0"/>
          <w:marBottom w:val="0"/>
          <w:divBdr>
            <w:top w:val="none" w:sz="0" w:space="0" w:color="auto"/>
            <w:left w:val="none" w:sz="0" w:space="0" w:color="auto"/>
            <w:bottom w:val="none" w:sz="0" w:space="0" w:color="auto"/>
            <w:right w:val="none" w:sz="0" w:space="0" w:color="auto"/>
          </w:divBdr>
        </w:div>
        <w:div w:id="1604344031">
          <w:marLeft w:val="480"/>
          <w:marRight w:val="0"/>
          <w:marTop w:val="0"/>
          <w:marBottom w:val="0"/>
          <w:divBdr>
            <w:top w:val="none" w:sz="0" w:space="0" w:color="auto"/>
            <w:left w:val="none" w:sz="0" w:space="0" w:color="auto"/>
            <w:bottom w:val="none" w:sz="0" w:space="0" w:color="auto"/>
            <w:right w:val="none" w:sz="0" w:space="0" w:color="auto"/>
          </w:divBdr>
        </w:div>
        <w:div w:id="147134913">
          <w:marLeft w:val="480"/>
          <w:marRight w:val="0"/>
          <w:marTop w:val="0"/>
          <w:marBottom w:val="0"/>
          <w:divBdr>
            <w:top w:val="none" w:sz="0" w:space="0" w:color="auto"/>
            <w:left w:val="none" w:sz="0" w:space="0" w:color="auto"/>
            <w:bottom w:val="none" w:sz="0" w:space="0" w:color="auto"/>
            <w:right w:val="none" w:sz="0" w:space="0" w:color="auto"/>
          </w:divBdr>
        </w:div>
        <w:div w:id="320432776">
          <w:marLeft w:val="480"/>
          <w:marRight w:val="0"/>
          <w:marTop w:val="0"/>
          <w:marBottom w:val="0"/>
          <w:divBdr>
            <w:top w:val="none" w:sz="0" w:space="0" w:color="auto"/>
            <w:left w:val="none" w:sz="0" w:space="0" w:color="auto"/>
            <w:bottom w:val="none" w:sz="0" w:space="0" w:color="auto"/>
            <w:right w:val="none" w:sz="0" w:space="0" w:color="auto"/>
          </w:divBdr>
        </w:div>
        <w:div w:id="238250730">
          <w:marLeft w:val="480"/>
          <w:marRight w:val="0"/>
          <w:marTop w:val="0"/>
          <w:marBottom w:val="0"/>
          <w:divBdr>
            <w:top w:val="none" w:sz="0" w:space="0" w:color="auto"/>
            <w:left w:val="none" w:sz="0" w:space="0" w:color="auto"/>
            <w:bottom w:val="none" w:sz="0" w:space="0" w:color="auto"/>
            <w:right w:val="none" w:sz="0" w:space="0" w:color="auto"/>
          </w:divBdr>
        </w:div>
        <w:div w:id="944388736">
          <w:marLeft w:val="480"/>
          <w:marRight w:val="0"/>
          <w:marTop w:val="0"/>
          <w:marBottom w:val="0"/>
          <w:divBdr>
            <w:top w:val="none" w:sz="0" w:space="0" w:color="auto"/>
            <w:left w:val="none" w:sz="0" w:space="0" w:color="auto"/>
            <w:bottom w:val="none" w:sz="0" w:space="0" w:color="auto"/>
            <w:right w:val="none" w:sz="0" w:space="0" w:color="auto"/>
          </w:divBdr>
        </w:div>
        <w:div w:id="1646425193">
          <w:marLeft w:val="480"/>
          <w:marRight w:val="0"/>
          <w:marTop w:val="0"/>
          <w:marBottom w:val="0"/>
          <w:divBdr>
            <w:top w:val="none" w:sz="0" w:space="0" w:color="auto"/>
            <w:left w:val="none" w:sz="0" w:space="0" w:color="auto"/>
            <w:bottom w:val="none" w:sz="0" w:space="0" w:color="auto"/>
            <w:right w:val="none" w:sz="0" w:space="0" w:color="auto"/>
          </w:divBdr>
        </w:div>
        <w:div w:id="35737876">
          <w:marLeft w:val="480"/>
          <w:marRight w:val="0"/>
          <w:marTop w:val="0"/>
          <w:marBottom w:val="0"/>
          <w:divBdr>
            <w:top w:val="none" w:sz="0" w:space="0" w:color="auto"/>
            <w:left w:val="none" w:sz="0" w:space="0" w:color="auto"/>
            <w:bottom w:val="none" w:sz="0" w:space="0" w:color="auto"/>
            <w:right w:val="none" w:sz="0" w:space="0" w:color="auto"/>
          </w:divBdr>
        </w:div>
        <w:div w:id="54860748">
          <w:marLeft w:val="480"/>
          <w:marRight w:val="0"/>
          <w:marTop w:val="0"/>
          <w:marBottom w:val="0"/>
          <w:divBdr>
            <w:top w:val="none" w:sz="0" w:space="0" w:color="auto"/>
            <w:left w:val="none" w:sz="0" w:space="0" w:color="auto"/>
            <w:bottom w:val="none" w:sz="0" w:space="0" w:color="auto"/>
            <w:right w:val="none" w:sz="0" w:space="0" w:color="auto"/>
          </w:divBdr>
        </w:div>
        <w:div w:id="11807349">
          <w:marLeft w:val="480"/>
          <w:marRight w:val="0"/>
          <w:marTop w:val="0"/>
          <w:marBottom w:val="0"/>
          <w:divBdr>
            <w:top w:val="none" w:sz="0" w:space="0" w:color="auto"/>
            <w:left w:val="none" w:sz="0" w:space="0" w:color="auto"/>
            <w:bottom w:val="none" w:sz="0" w:space="0" w:color="auto"/>
            <w:right w:val="none" w:sz="0" w:space="0" w:color="auto"/>
          </w:divBdr>
        </w:div>
        <w:div w:id="1304581497">
          <w:marLeft w:val="480"/>
          <w:marRight w:val="0"/>
          <w:marTop w:val="0"/>
          <w:marBottom w:val="0"/>
          <w:divBdr>
            <w:top w:val="none" w:sz="0" w:space="0" w:color="auto"/>
            <w:left w:val="none" w:sz="0" w:space="0" w:color="auto"/>
            <w:bottom w:val="none" w:sz="0" w:space="0" w:color="auto"/>
            <w:right w:val="none" w:sz="0" w:space="0" w:color="auto"/>
          </w:divBdr>
        </w:div>
        <w:div w:id="621958516">
          <w:marLeft w:val="480"/>
          <w:marRight w:val="0"/>
          <w:marTop w:val="0"/>
          <w:marBottom w:val="0"/>
          <w:divBdr>
            <w:top w:val="none" w:sz="0" w:space="0" w:color="auto"/>
            <w:left w:val="none" w:sz="0" w:space="0" w:color="auto"/>
            <w:bottom w:val="none" w:sz="0" w:space="0" w:color="auto"/>
            <w:right w:val="none" w:sz="0" w:space="0" w:color="auto"/>
          </w:divBdr>
        </w:div>
        <w:div w:id="1650789973">
          <w:marLeft w:val="480"/>
          <w:marRight w:val="0"/>
          <w:marTop w:val="0"/>
          <w:marBottom w:val="0"/>
          <w:divBdr>
            <w:top w:val="none" w:sz="0" w:space="0" w:color="auto"/>
            <w:left w:val="none" w:sz="0" w:space="0" w:color="auto"/>
            <w:bottom w:val="none" w:sz="0" w:space="0" w:color="auto"/>
            <w:right w:val="none" w:sz="0" w:space="0" w:color="auto"/>
          </w:divBdr>
        </w:div>
        <w:div w:id="1754737893">
          <w:marLeft w:val="480"/>
          <w:marRight w:val="0"/>
          <w:marTop w:val="0"/>
          <w:marBottom w:val="0"/>
          <w:divBdr>
            <w:top w:val="none" w:sz="0" w:space="0" w:color="auto"/>
            <w:left w:val="none" w:sz="0" w:space="0" w:color="auto"/>
            <w:bottom w:val="none" w:sz="0" w:space="0" w:color="auto"/>
            <w:right w:val="none" w:sz="0" w:space="0" w:color="auto"/>
          </w:divBdr>
        </w:div>
        <w:div w:id="1639064311">
          <w:marLeft w:val="480"/>
          <w:marRight w:val="0"/>
          <w:marTop w:val="0"/>
          <w:marBottom w:val="0"/>
          <w:divBdr>
            <w:top w:val="none" w:sz="0" w:space="0" w:color="auto"/>
            <w:left w:val="none" w:sz="0" w:space="0" w:color="auto"/>
            <w:bottom w:val="none" w:sz="0" w:space="0" w:color="auto"/>
            <w:right w:val="none" w:sz="0" w:space="0" w:color="auto"/>
          </w:divBdr>
        </w:div>
        <w:div w:id="1637025716">
          <w:marLeft w:val="480"/>
          <w:marRight w:val="0"/>
          <w:marTop w:val="0"/>
          <w:marBottom w:val="0"/>
          <w:divBdr>
            <w:top w:val="none" w:sz="0" w:space="0" w:color="auto"/>
            <w:left w:val="none" w:sz="0" w:space="0" w:color="auto"/>
            <w:bottom w:val="none" w:sz="0" w:space="0" w:color="auto"/>
            <w:right w:val="none" w:sz="0" w:space="0" w:color="auto"/>
          </w:divBdr>
        </w:div>
        <w:div w:id="2073312679">
          <w:marLeft w:val="480"/>
          <w:marRight w:val="0"/>
          <w:marTop w:val="0"/>
          <w:marBottom w:val="0"/>
          <w:divBdr>
            <w:top w:val="none" w:sz="0" w:space="0" w:color="auto"/>
            <w:left w:val="none" w:sz="0" w:space="0" w:color="auto"/>
            <w:bottom w:val="none" w:sz="0" w:space="0" w:color="auto"/>
            <w:right w:val="none" w:sz="0" w:space="0" w:color="auto"/>
          </w:divBdr>
        </w:div>
        <w:div w:id="1066220764">
          <w:marLeft w:val="480"/>
          <w:marRight w:val="0"/>
          <w:marTop w:val="0"/>
          <w:marBottom w:val="0"/>
          <w:divBdr>
            <w:top w:val="none" w:sz="0" w:space="0" w:color="auto"/>
            <w:left w:val="none" w:sz="0" w:space="0" w:color="auto"/>
            <w:bottom w:val="none" w:sz="0" w:space="0" w:color="auto"/>
            <w:right w:val="none" w:sz="0" w:space="0" w:color="auto"/>
          </w:divBdr>
        </w:div>
        <w:div w:id="1852257395">
          <w:marLeft w:val="480"/>
          <w:marRight w:val="0"/>
          <w:marTop w:val="0"/>
          <w:marBottom w:val="0"/>
          <w:divBdr>
            <w:top w:val="none" w:sz="0" w:space="0" w:color="auto"/>
            <w:left w:val="none" w:sz="0" w:space="0" w:color="auto"/>
            <w:bottom w:val="none" w:sz="0" w:space="0" w:color="auto"/>
            <w:right w:val="none" w:sz="0" w:space="0" w:color="auto"/>
          </w:divBdr>
        </w:div>
        <w:div w:id="885722840">
          <w:marLeft w:val="480"/>
          <w:marRight w:val="0"/>
          <w:marTop w:val="0"/>
          <w:marBottom w:val="0"/>
          <w:divBdr>
            <w:top w:val="none" w:sz="0" w:space="0" w:color="auto"/>
            <w:left w:val="none" w:sz="0" w:space="0" w:color="auto"/>
            <w:bottom w:val="none" w:sz="0" w:space="0" w:color="auto"/>
            <w:right w:val="none" w:sz="0" w:space="0" w:color="auto"/>
          </w:divBdr>
        </w:div>
        <w:div w:id="37629189">
          <w:marLeft w:val="480"/>
          <w:marRight w:val="0"/>
          <w:marTop w:val="0"/>
          <w:marBottom w:val="0"/>
          <w:divBdr>
            <w:top w:val="none" w:sz="0" w:space="0" w:color="auto"/>
            <w:left w:val="none" w:sz="0" w:space="0" w:color="auto"/>
            <w:bottom w:val="none" w:sz="0" w:space="0" w:color="auto"/>
            <w:right w:val="none" w:sz="0" w:space="0" w:color="auto"/>
          </w:divBdr>
        </w:div>
        <w:div w:id="494347325">
          <w:marLeft w:val="480"/>
          <w:marRight w:val="0"/>
          <w:marTop w:val="0"/>
          <w:marBottom w:val="0"/>
          <w:divBdr>
            <w:top w:val="none" w:sz="0" w:space="0" w:color="auto"/>
            <w:left w:val="none" w:sz="0" w:space="0" w:color="auto"/>
            <w:bottom w:val="none" w:sz="0" w:space="0" w:color="auto"/>
            <w:right w:val="none" w:sz="0" w:space="0" w:color="auto"/>
          </w:divBdr>
        </w:div>
        <w:div w:id="1301570114">
          <w:marLeft w:val="480"/>
          <w:marRight w:val="0"/>
          <w:marTop w:val="0"/>
          <w:marBottom w:val="0"/>
          <w:divBdr>
            <w:top w:val="none" w:sz="0" w:space="0" w:color="auto"/>
            <w:left w:val="none" w:sz="0" w:space="0" w:color="auto"/>
            <w:bottom w:val="none" w:sz="0" w:space="0" w:color="auto"/>
            <w:right w:val="none" w:sz="0" w:space="0" w:color="auto"/>
          </w:divBdr>
        </w:div>
      </w:divsChild>
    </w:div>
    <w:div w:id="765616858">
      <w:bodyDiv w:val="1"/>
      <w:marLeft w:val="0"/>
      <w:marRight w:val="0"/>
      <w:marTop w:val="0"/>
      <w:marBottom w:val="0"/>
      <w:divBdr>
        <w:top w:val="none" w:sz="0" w:space="0" w:color="auto"/>
        <w:left w:val="none" w:sz="0" w:space="0" w:color="auto"/>
        <w:bottom w:val="none" w:sz="0" w:space="0" w:color="auto"/>
        <w:right w:val="none" w:sz="0" w:space="0" w:color="auto"/>
      </w:divBdr>
      <w:divsChild>
        <w:div w:id="733628105">
          <w:marLeft w:val="480"/>
          <w:marRight w:val="0"/>
          <w:marTop w:val="0"/>
          <w:marBottom w:val="0"/>
          <w:divBdr>
            <w:top w:val="none" w:sz="0" w:space="0" w:color="auto"/>
            <w:left w:val="none" w:sz="0" w:space="0" w:color="auto"/>
            <w:bottom w:val="none" w:sz="0" w:space="0" w:color="auto"/>
            <w:right w:val="none" w:sz="0" w:space="0" w:color="auto"/>
          </w:divBdr>
        </w:div>
        <w:div w:id="634675117">
          <w:marLeft w:val="480"/>
          <w:marRight w:val="0"/>
          <w:marTop w:val="0"/>
          <w:marBottom w:val="0"/>
          <w:divBdr>
            <w:top w:val="none" w:sz="0" w:space="0" w:color="auto"/>
            <w:left w:val="none" w:sz="0" w:space="0" w:color="auto"/>
            <w:bottom w:val="none" w:sz="0" w:space="0" w:color="auto"/>
            <w:right w:val="none" w:sz="0" w:space="0" w:color="auto"/>
          </w:divBdr>
        </w:div>
        <w:div w:id="457533588">
          <w:marLeft w:val="480"/>
          <w:marRight w:val="0"/>
          <w:marTop w:val="0"/>
          <w:marBottom w:val="0"/>
          <w:divBdr>
            <w:top w:val="none" w:sz="0" w:space="0" w:color="auto"/>
            <w:left w:val="none" w:sz="0" w:space="0" w:color="auto"/>
            <w:bottom w:val="none" w:sz="0" w:space="0" w:color="auto"/>
            <w:right w:val="none" w:sz="0" w:space="0" w:color="auto"/>
          </w:divBdr>
        </w:div>
        <w:div w:id="726875888">
          <w:marLeft w:val="480"/>
          <w:marRight w:val="0"/>
          <w:marTop w:val="0"/>
          <w:marBottom w:val="0"/>
          <w:divBdr>
            <w:top w:val="none" w:sz="0" w:space="0" w:color="auto"/>
            <w:left w:val="none" w:sz="0" w:space="0" w:color="auto"/>
            <w:bottom w:val="none" w:sz="0" w:space="0" w:color="auto"/>
            <w:right w:val="none" w:sz="0" w:space="0" w:color="auto"/>
          </w:divBdr>
        </w:div>
        <w:div w:id="616327292">
          <w:marLeft w:val="480"/>
          <w:marRight w:val="0"/>
          <w:marTop w:val="0"/>
          <w:marBottom w:val="0"/>
          <w:divBdr>
            <w:top w:val="none" w:sz="0" w:space="0" w:color="auto"/>
            <w:left w:val="none" w:sz="0" w:space="0" w:color="auto"/>
            <w:bottom w:val="none" w:sz="0" w:space="0" w:color="auto"/>
            <w:right w:val="none" w:sz="0" w:space="0" w:color="auto"/>
          </w:divBdr>
        </w:div>
        <w:div w:id="229583406">
          <w:marLeft w:val="480"/>
          <w:marRight w:val="0"/>
          <w:marTop w:val="0"/>
          <w:marBottom w:val="0"/>
          <w:divBdr>
            <w:top w:val="none" w:sz="0" w:space="0" w:color="auto"/>
            <w:left w:val="none" w:sz="0" w:space="0" w:color="auto"/>
            <w:bottom w:val="none" w:sz="0" w:space="0" w:color="auto"/>
            <w:right w:val="none" w:sz="0" w:space="0" w:color="auto"/>
          </w:divBdr>
        </w:div>
        <w:div w:id="1249971735">
          <w:marLeft w:val="480"/>
          <w:marRight w:val="0"/>
          <w:marTop w:val="0"/>
          <w:marBottom w:val="0"/>
          <w:divBdr>
            <w:top w:val="none" w:sz="0" w:space="0" w:color="auto"/>
            <w:left w:val="none" w:sz="0" w:space="0" w:color="auto"/>
            <w:bottom w:val="none" w:sz="0" w:space="0" w:color="auto"/>
            <w:right w:val="none" w:sz="0" w:space="0" w:color="auto"/>
          </w:divBdr>
        </w:div>
        <w:div w:id="354618101">
          <w:marLeft w:val="480"/>
          <w:marRight w:val="0"/>
          <w:marTop w:val="0"/>
          <w:marBottom w:val="0"/>
          <w:divBdr>
            <w:top w:val="none" w:sz="0" w:space="0" w:color="auto"/>
            <w:left w:val="none" w:sz="0" w:space="0" w:color="auto"/>
            <w:bottom w:val="none" w:sz="0" w:space="0" w:color="auto"/>
            <w:right w:val="none" w:sz="0" w:space="0" w:color="auto"/>
          </w:divBdr>
        </w:div>
        <w:div w:id="1429161344">
          <w:marLeft w:val="480"/>
          <w:marRight w:val="0"/>
          <w:marTop w:val="0"/>
          <w:marBottom w:val="0"/>
          <w:divBdr>
            <w:top w:val="none" w:sz="0" w:space="0" w:color="auto"/>
            <w:left w:val="none" w:sz="0" w:space="0" w:color="auto"/>
            <w:bottom w:val="none" w:sz="0" w:space="0" w:color="auto"/>
            <w:right w:val="none" w:sz="0" w:space="0" w:color="auto"/>
          </w:divBdr>
        </w:div>
        <w:div w:id="1742823945">
          <w:marLeft w:val="480"/>
          <w:marRight w:val="0"/>
          <w:marTop w:val="0"/>
          <w:marBottom w:val="0"/>
          <w:divBdr>
            <w:top w:val="none" w:sz="0" w:space="0" w:color="auto"/>
            <w:left w:val="none" w:sz="0" w:space="0" w:color="auto"/>
            <w:bottom w:val="none" w:sz="0" w:space="0" w:color="auto"/>
            <w:right w:val="none" w:sz="0" w:space="0" w:color="auto"/>
          </w:divBdr>
        </w:div>
        <w:div w:id="649595509">
          <w:marLeft w:val="480"/>
          <w:marRight w:val="0"/>
          <w:marTop w:val="0"/>
          <w:marBottom w:val="0"/>
          <w:divBdr>
            <w:top w:val="none" w:sz="0" w:space="0" w:color="auto"/>
            <w:left w:val="none" w:sz="0" w:space="0" w:color="auto"/>
            <w:bottom w:val="none" w:sz="0" w:space="0" w:color="auto"/>
            <w:right w:val="none" w:sz="0" w:space="0" w:color="auto"/>
          </w:divBdr>
        </w:div>
        <w:div w:id="1096680577">
          <w:marLeft w:val="480"/>
          <w:marRight w:val="0"/>
          <w:marTop w:val="0"/>
          <w:marBottom w:val="0"/>
          <w:divBdr>
            <w:top w:val="none" w:sz="0" w:space="0" w:color="auto"/>
            <w:left w:val="none" w:sz="0" w:space="0" w:color="auto"/>
            <w:bottom w:val="none" w:sz="0" w:space="0" w:color="auto"/>
            <w:right w:val="none" w:sz="0" w:space="0" w:color="auto"/>
          </w:divBdr>
        </w:div>
        <w:div w:id="1474564228">
          <w:marLeft w:val="480"/>
          <w:marRight w:val="0"/>
          <w:marTop w:val="0"/>
          <w:marBottom w:val="0"/>
          <w:divBdr>
            <w:top w:val="none" w:sz="0" w:space="0" w:color="auto"/>
            <w:left w:val="none" w:sz="0" w:space="0" w:color="auto"/>
            <w:bottom w:val="none" w:sz="0" w:space="0" w:color="auto"/>
            <w:right w:val="none" w:sz="0" w:space="0" w:color="auto"/>
          </w:divBdr>
        </w:div>
        <w:div w:id="909266308">
          <w:marLeft w:val="480"/>
          <w:marRight w:val="0"/>
          <w:marTop w:val="0"/>
          <w:marBottom w:val="0"/>
          <w:divBdr>
            <w:top w:val="none" w:sz="0" w:space="0" w:color="auto"/>
            <w:left w:val="none" w:sz="0" w:space="0" w:color="auto"/>
            <w:bottom w:val="none" w:sz="0" w:space="0" w:color="auto"/>
            <w:right w:val="none" w:sz="0" w:space="0" w:color="auto"/>
          </w:divBdr>
        </w:div>
        <w:div w:id="1686008652">
          <w:marLeft w:val="480"/>
          <w:marRight w:val="0"/>
          <w:marTop w:val="0"/>
          <w:marBottom w:val="0"/>
          <w:divBdr>
            <w:top w:val="none" w:sz="0" w:space="0" w:color="auto"/>
            <w:left w:val="none" w:sz="0" w:space="0" w:color="auto"/>
            <w:bottom w:val="none" w:sz="0" w:space="0" w:color="auto"/>
            <w:right w:val="none" w:sz="0" w:space="0" w:color="auto"/>
          </w:divBdr>
        </w:div>
        <w:div w:id="1152019029">
          <w:marLeft w:val="480"/>
          <w:marRight w:val="0"/>
          <w:marTop w:val="0"/>
          <w:marBottom w:val="0"/>
          <w:divBdr>
            <w:top w:val="none" w:sz="0" w:space="0" w:color="auto"/>
            <w:left w:val="none" w:sz="0" w:space="0" w:color="auto"/>
            <w:bottom w:val="none" w:sz="0" w:space="0" w:color="auto"/>
            <w:right w:val="none" w:sz="0" w:space="0" w:color="auto"/>
          </w:divBdr>
        </w:div>
        <w:div w:id="1820028285">
          <w:marLeft w:val="480"/>
          <w:marRight w:val="0"/>
          <w:marTop w:val="0"/>
          <w:marBottom w:val="0"/>
          <w:divBdr>
            <w:top w:val="none" w:sz="0" w:space="0" w:color="auto"/>
            <w:left w:val="none" w:sz="0" w:space="0" w:color="auto"/>
            <w:bottom w:val="none" w:sz="0" w:space="0" w:color="auto"/>
            <w:right w:val="none" w:sz="0" w:space="0" w:color="auto"/>
          </w:divBdr>
        </w:div>
        <w:div w:id="10499887">
          <w:marLeft w:val="480"/>
          <w:marRight w:val="0"/>
          <w:marTop w:val="0"/>
          <w:marBottom w:val="0"/>
          <w:divBdr>
            <w:top w:val="none" w:sz="0" w:space="0" w:color="auto"/>
            <w:left w:val="none" w:sz="0" w:space="0" w:color="auto"/>
            <w:bottom w:val="none" w:sz="0" w:space="0" w:color="auto"/>
            <w:right w:val="none" w:sz="0" w:space="0" w:color="auto"/>
          </w:divBdr>
        </w:div>
        <w:div w:id="594167688">
          <w:marLeft w:val="480"/>
          <w:marRight w:val="0"/>
          <w:marTop w:val="0"/>
          <w:marBottom w:val="0"/>
          <w:divBdr>
            <w:top w:val="none" w:sz="0" w:space="0" w:color="auto"/>
            <w:left w:val="none" w:sz="0" w:space="0" w:color="auto"/>
            <w:bottom w:val="none" w:sz="0" w:space="0" w:color="auto"/>
            <w:right w:val="none" w:sz="0" w:space="0" w:color="auto"/>
          </w:divBdr>
        </w:div>
        <w:div w:id="1517882047">
          <w:marLeft w:val="480"/>
          <w:marRight w:val="0"/>
          <w:marTop w:val="0"/>
          <w:marBottom w:val="0"/>
          <w:divBdr>
            <w:top w:val="none" w:sz="0" w:space="0" w:color="auto"/>
            <w:left w:val="none" w:sz="0" w:space="0" w:color="auto"/>
            <w:bottom w:val="none" w:sz="0" w:space="0" w:color="auto"/>
            <w:right w:val="none" w:sz="0" w:space="0" w:color="auto"/>
          </w:divBdr>
        </w:div>
        <w:div w:id="1209534045">
          <w:marLeft w:val="480"/>
          <w:marRight w:val="0"/>
          <w:marTop w:val="0"/>
          <w:marBottom w:val="0"/>
          <w:divBdr>
            <w:top w:val="none" w:sz="0" w:space="0" w:color="auto"/>
            <w:left w:val="none" w:sz="0" w:space="0" w:color="auto"/>
            <w:bottom w:val="none" w:sz="0" w:space="0" w:color="auto"/>
            <w:right w:val="none" w:sz="0" w:space="0" w:color="auto"/>
          </w:divBdr>
        </w:div>
        <w:div w:id="747726418">
          <w:marLeft w:val="480"/>
          <w:marRight w:val="0"/>
          <w:marTop w:val="0"/>
          <w:marBottom w:val="0"/>
          <w:divBdr>
            <w:top w:val="none" w:sz="0" w:space="0" w:color="auto"/>
            <w:left w:val="none" w:sz="0" w:space="0" w:color="auto"/>
            <w:bottom w:val="none" w:sz="0" w:space="0" w:color="auto"/>
            <w:right w:val="none" w:sz="0" w:space="0" w:color="auto"/>
          </w:divBdr>
        </w:div>
        <w:div w:id="286081467">
          <w:marLeft w:val="480"/>
          <w:marRight w:val="0"/>
          <w:marTop w:val="0"/>
          <w:marBottom w:val="0"/>
          <w:divBdr>
            <w:top w:val="none" w:sz="0" w:space="0" w:color="auto"/>
            <w:left w:val="none" w:sz="0" w:space="0" w:color="auto"/>
            <w:bottom w:val="none" w:sz="0" w:space="0" w:color="auto"/>
            <w:right w:val="none" w:sz="0" w:space="0" w:color="auto"/>
          </w:divBdr>
        </w:div>
        <w:div w:id="1009062416">
          <w:marLeft w:val="480"/>
          <w:marRight w:val="0"/>
          <w:marTop w:val="0"/>
          <w:marBottom w:val="0"/>
          <w:divBdr>
            <w:top w:val="none" w:sz="0" w:space="0" w:color="auto"/>
            <w:left w:val="none" w:sz="0" w:space="0" w:color="auto"/>
            <w:bottom w:val="none" w:sz="0" w:space="0" w:color="auto"/>
            <w:right w:val="none" w:sz="0" w:space="0" w:color="auto"/>
          </w:divBdr>
        </w:div>
        <w:div w:id="1934775354">
          <w:marLeft w:val="480"/>
          <w:marRight w:val="0"/>
          <w:marTop w:val="0"/>
          <w:marBottom w:val="0"/>
          <w:divBdr>
            <w:top w:val="none" w:sz="0" w:space="0" w:color="auto"/>
            <w:left w:val="none" w:sz="0" w:space="0" w:color="auto"/>
            <w:bottom w:val="none" w:sz="0" w:space="0" w:color="auto"/>
            <w:right w:val="none" w:sz="0" w:space="0" w:color="auto"/>
          </w:divBdr>
        </w:div>
        <w:div w:id="1581988144">
          <w:marLeft w:val="480"/>
          <w:marRight w:val="0"/>
          <w:marTop w:val="0"/>
          <w:marBottom w:val="0"/>
          <w:divBdr>
            <w:top w:val="none" w:sz="0" w:space="0" w:color="auto"/>
            <w:left w:val="none" w:sz="0" w:space="0" w:color="auto"/>
            <w:bottom w:val="none" w:sz="0" w:space="0" w:color="auto"/>
            <w:right w:val="none" w:sz="0" w:space="0" w:color="auto"/>
          </w:divBdr>
        </w:div>
        <w:div w:id="1884323331">
          <w:marLeft w:val="480"/>
          <w:marRight w:val="0"/>
          <w:marTop w:val="0"/>
          <w:marBottom w:val="0"/>
          <w:divBdr>
            <w:top w:val="none" w:sz="0" w:space="0" w:color="auto"/>
            <w:left w:val="none" w:sz="0" w:space="0" w:color="auto"/>
            <w:bottom w:val="none" w:sz="0" w:space="0" w:color="auto"/>
            <w:right w:val="none" w:sz="0" w:space="0" w:color="auto"/>
          </w:divBdr>
        </w:div>
        <w:div w:id="1823036592">
          <w:marLeft w:val="480"/>
          <w:marRight w:val="0"/>
          <w:marTop w:val="0"/>
          <w:marBottom w:val="0"/>
          <w:divBdr>
            <w:top w:val="none" w:sz="0" w:space="0" w:color="auto"/>
            <w:left w:val="none" w:sz="0" w:space="0" w:color="auto"/>
            <w:bottom w:val="none" w:sz="0" w:space="0" w:color="auto"/>
            <w:right w:val="none" w:sz="0" w:space="0" w:color="auto"/>
          </w:divBdr>
        </w:div>
        <w:div w:id="394864599">
          <w:marLeft w:val="480"/>
          <w:marRight w:val="0"/>
          <w:marTop w:val="0"/>
          <w:marBottom w:val="0"/>
          <w:divBdr>
            <w:top w:val="none" w:sz="0" w:space="0" w:color="auto"/>
            <w:left w:val="none" w:sz="0" w:space="0" w:color="auto"/>
            <w:bottom w:val="none" w:sz="0" w:space="0" w:color="auto"/>
            <w:right w:val="none" w:sz="0" w:space="0" w:color="auto"/>
          </w:divBdr>
        </w:div>
        <w:div w:id="1838379816">
          <w:marLeft w:val="480"/>
          <w:marRight w:val="0"/>
          <w:marTop w:val="0"/>
          <w:marBottom w:val="0"/>
          <w:divBdr>
            <w:top w:val="none" w:sz="0" w:space="0" w:color="auto"/>
            <w:left w:val="none" w:sz="0" w:space="0" w:color="auto"/>
            <w:bottom w:val="none" w:sz="0" w:space="0" w:color="auto"/>
            <w:right w:val="none" w:sz="0" w:space="0" w:color="auto"/>
          </w:divBdr>
        </w:div>
        <w:div w:id="2075228565">
          <w:marLeft w:val="480"/>
          <w:marRight w:val="0"/>
          <w:marTop w:val="0"/>
          <w:marBottom w:val="0"/>
          <w:divBdr>
            <w:top w:val="none" w:sz="0" w:space="0" w:color="auto"/>
            <w:left w:val="none" w:sz="0" w:space="0" w:color="auto"/>
            <w:bottom w:val="none" w:sz="0" w:space="0" w:color="auto"/>
            <w:right w:val="none" w:sz="0" w:space="0" w:color="auto"/>
          </w:divBdr>
        </w:div>
        <w:div w:id="80682599">
          <w:marLeft w:val="480"/>
          <w:marRight w:val="0"/>
          <w:marTop w:val="0"/>
          <w:marBottom w:val="0"/>
          <w:divBdr>
            <w:top w:val="none" w:sz="0" w:space="0" w:color="auto"/>
            <w:left w:val="none" w:sz="0" w:space="0" w:color="auto"/>
            <w:bottom w:val="none" w:sz="0" w:space="0" w:color="auto"/>
            <w:right w:val="none" w:sz="0" w:space="0" w:color="auto"/>
          </w:divBdr>
        </w:div>
        <w:div w:id="1512060336">
          <w:marLeft w:val="480"/>
          <w:marRight w:val="0"/>
          <w:marTop w:val="0"/>
          <w:marBottom w:val="0"/>
          <w:divBdr>
            <w:top w:val="none" w:sz="0" w:space="0" w:color="auto"/>
            <w:left w:val="none" w:sz="0" w:space="0" w:color="auto"/>
            <w:bottom w:val="none" w:sz="0" w:space="0" w:color="auto"/>
            <w:right w:val="none" w:sz="0" w:space="0" w:color="auto"/>
          </w:divBdr>
        </w:div>
      </w:divsChild>
    </w:div>
    <w:div w:id="797996792">
      <w:bodyDiv w:val="1"/>
      <w:marLeft w:val="0"/>
      <w:marRight w:val="0"/>
      <w:marTop w:val="0"/>
      <w:marBottom w:val="0"/>
      <w:divBdr>
        <w:top w:val="none" w:sz="0" w:space="0" w:color="auto"/>
        <w:left w:val="none" w:sz="0" w:space="0" w:color="auto"/>
        <w:bottom w:val="none" w:sz="0" w:space="0" w:color="auto"/>
        <w:right w:val="none" w:sz="0" w:space="0" w:color="auto"/>
      </w:divBdr>
      <w:divsChild>
        <w:div w:id="139462179">
          <w:marLeft w:val="480"/>
          <w:marRight w:val="0"/>
          <w:marTop w:val="0"/>
          <w:marBottom w:val="0"/>
          <w:divBdr>
            <w:top w:val="none" w:sz="0" w:space="0" w:color="auto"/>
            <w:left w:val="none" w:sz="0" w:space="0" w:color="auto"/>
            <w:bottom w:val="none" w:sz="0" w:space="0" w:color="auto"/>
            <w:right w:val="none" w:sz="0" w:space="0" w:color="auto"/>
          </w:divBdr>
        </w:div>
        <w:div w:id="1796367110">
          <w:marLeft w:val="480"/>
          <w:marRight w:val="0"/>
          <w:marTop w:val="0"/>
          <w:marBottom w:val="0"/>
          <w:divBdr>
            <w:top w:val="none" w:sz="0" w:space="0" w:color="auto"/>
            <w:left w:val="none" w:sz="0" w:space="0" w:color="auto"/>
            <w:bottom w:val="none" w:sz="0" w:space="0" w:color="auto"/>
            <w:right w:val="none" w:sz="0" w:space="0" w:color="auto"/>
          </w:divBdr>
        </w:div>
        <w:div w:id="1985161874">
          <w:marLeft w:val="480"/>
          <w:marRight w:val="0"/>
          <w:marTop w:val="0"/>
          <w:marBottom w:val="0"/>
          <w:divBdr>
            <w:top w:val="none" w:sz="0" w:space="0" w:color="auto"/>
            <w:left w:val="none" w:sz="0" w:space="0" w:color="auto"/>
            <w:bottom w:val="none" w:sz="0" w:space="0" w:color="auto"/>
            <w:right w:val="none" w:sz="0" w:space="0" w:color="auto"/>
          </w:divBdr>
        </w:div>
        <w:div w:id="1175269008">
          <w:marLeft w:val="480"/>
          <w:marRight w:val="0"/>
          <w:marTop w:val="0"/>
          <w:marBottom w:val="0"/>
          <w:divBdr>
            <w:top w:val="none" w:sz="0" w:space="0" w:color="auto"/>
            <w:left w:val="none" w:sz="0" w:space="0" w:color="auto"/>
            <w:bottom w:val="none" w:sz="0" w:space="0" w:color="auto"/>
            <w:right w:val="none" w:sz="0" w:space="0" w:color="auto"/>
          </w:divBdr>
        </w:div>
        <w:div w:id="1539275395">
          <w:marLeft w:val="480"/>
          <w:marRight w:val="0"/>
          <w:marTop w:val="0"/>
          <w:marBottom w:val="0"/>
          <w:divBdr>
            <w:top w:val="none" w:sz="0" w:space="0" w:color="auto"/>
            <w:left w:val="none" w:sz="0" w:space="0" w:color="auto"/>
            <w:bottom w:val="none" w:sz="0" w:space="0" w:color="auto"/>
            <w:right w:val="none" w:sz="0" w:space="0" w:color="auto"/>
          </w:divBdr>
        </w:div>
        <w:div w:id="603071334">
          <w:marLeft w:val="480"/>
          <w:marRight w:val="0"/>
          <w:marTop w:val="0"/>
          <w:marBottom w:val="0"/>
          <w:divBdr>
            <w:top w:val="none" w:sz="0" w:space="0" w:color="auto"/>
            <w:left w:val="none" w:sz="0" w:space="0" w:color="auto"/>
            <w:bottom w:val="none" w:sz="0" w:space="0" w:color="auto"/>
            <w:right w:val="none" w:sz="0" w:space="0" w:color="auto"/>
          </w:divBdr>
        </w:div>
        <w:div w:id="409892537">
          <w:marLeft w:val="480"/>
          <w:marRight w:val="0"/>
          <w:marTop w:val="0"/>
          <w:marBottom w:val="0"/>
          <w:divBdr>
            <w:top w:val="none" w:sz="0" w:space="0" w:color="auto"/>
            <w:left w:val="none" w:sz="0" w:space="0" w:color="auto"/>
            <w:bottom w:val="none" w:sz="0" w:space="0" w:color="auto"/>
            <w:right w:val="none" w:sz="0" w:space="0" w:color="auto"/>
          </w:divBdr>
        </w:div>
        <w:div w:id="1330913645">
          <w:marLeft w:val="480"/>
          <w:marRight w:val="0"/>
          <w:marTop w:val="0"/>
          <w:marBottom w:val="0"/>
          <w:divBdr>
            <w:top w:val="none" w:sz="0" w:space="0" w:color="auto"/>
            <w:left w:val="none" w:sz="0" w:space="0" w:color="auto"/>
            <w:bottom w:val="none" w:sz="0" w:space="0" w:color="auto"/>
            <w:right w:val="none" w:sz="0" w:space="0" w:color="auto"/>
          </w:divBdr>
        </w:div>
        <w:div w:id="1448696743">
          <w:marLeft w:val="480"/>
          <w:marRight w:val="0"/>
          <w:marTop w:val="0"/>
          <w:marBottom w:val="0"/>
          <w:divBdr>
            <w:top w:val="none" w:sz="0" w:space="0" w:color="auto"/>
            <w:left w:val="none" w:sz="0" w:space="0" w:color="auto"/>
            <w:bottom w:val="none" w:sz="0" w:space="0" w:color="auto"/>
            <w:right w:val="none" w:sz="0" w:space="0" w:color="auto"/>
          </w:divBdr>
        </w:div>
        <w:div w:id="1015688500">
          <w:marLeft w:val="480"/>
          <w:marRight w:val="0"/>
          <w:marTop w:val="0"/>
          <w:marBottom w:val="0"/>
          <w:divBdr>
            <w:top w:val="none" w:sz="0" w:space="0" w:color="auto"/>
            <w:left w:val="none" w:sz="0" w:space="0" w:color="auto"/>
            <w:bottom w:val="none" w:sz="0" w:space="0" w:color="auto"/>
            <w:right w:val="none" w:sz="0" w:space="0" w:color="auto"/>
          </w:divBdr>
        </w:div>
        <w:div w:id="763384471">
          <w:marLeft w:val="480"/>
          <w:marRight w:val="0"/>
          <w:marTop w:val="0"/>
          <w:marBottom w:val="0"/>
          <w:divBdr>
            <w:top w:val="none" w:sz="0" w:space="0" w:color="auto"/>
            <w:left w:val="none" w:sz="0" w:space="0" w:color="auto"/>
            <w:bottom w:val="none" w:sz="0" w:space="0" w:color="auto"/>
            <w:right w:val="none" w:sz="0" w:space="0" w:color="auto"/>
          </w:divBdr>
        </w:div>
        <w:div w:id="2018462298">
          <w:marLeft w:val="480"/>
          <w:marRight w:val="0"/>
          <w:marTop w:val="0"/>
          <w:marBottom w:val="0"/>
          <w:divBdr>
            <w:top w:val="none" w:sz="0" w:space="0" w:color="auto"/>
            <w:left w:val="none" w:sz="0" w:space="0" w:color="auto"/>
            <w:bottom w:val="none" w:sz="0" w:space="0" w:color="auto"/>
            <w:right w:val="none" w:sz="0" w:space="0" w:color="auto"/>
          </w:divBdr>
        </w:div>
        <w:div w:id="69541802">
          <w:marLeft w:val="480"/>
          <w:marRight w:val="0"/>
          <w:marTop w:val="0"/>
          <w:marBottom w:val="0"/>
          <w:divBdr>
            <w:top w:val="none" w:sz="0" w:space="0" w:color="auto"/>
            <w:left w:val="none" w:sz="0" w:space="0" w:color="auto"/>
            <w:bottom w:val="none" w:sz="0" w:space="0" w:color="auto"/>
            <w:right w:val="none" w:sz="0" w:space="0" w:color="auto"/>
          </w:divBdr>
        </w:div>
        <w:div w:id="1331953673">
          <w:marLeft w:val="480"/>
          <w:marRight w:val="0"/>
          <w:marTop w:val="0"/>
          <w:marBottom w:val="0"/>
          <w:divBdr>
            <w:top w:val="none" w:sz="0" w:space="0" w:color="auto"/>
            <w:left w:val="none" w:sz="0" w:space="0" w:color="auto"/>
            <w:bottom w:val="none" w:sz="0" w:space="0" w:color="auto"/>
            <w:right w:val="none" w:sz="0" w:space="0" w:color="auto"/>
          </w:divBdr>
        </w:div>
        <w:div w:id="1609585634">
          <w:marLeft w:val="480"/>
          <w:marRight w:val="0"/>
          <w:marTop w:val="0"/>
          <w:marBottom w:val="0"/>
          <w:divBdr>
            <w:top w:val="none" w:sz="0" w:space="0" w:color="auto"/>
            <w:left w:val="none" w:sz="0" w:space="0" w:color="auto"/>
            <w:bottom w:val="none" w:sz="0" w:space="0" w:color="auto"/>
            <w:right w:val="none" w:sz="0" w:space="0" w:color="auto"/>
          </w:divBdr>
        </w:div>
        <w:div w:id="885606231">
          <w:marLeft w:val="480"/>
          <w:marRight w:val="0"/>
          <w:marTop w:val="0"/>
          <w:marBottom w:val="0"/>
          <w:divBdr>
            <w:top w:val="none" w:sz="0" w:space="0" w:color="auto"/>
            <w:left w:val="none" w:sz="0" w:space="0" w:color="auto"/>
            <w:bottom w:val="none" w:sz="0" w:space="0" w:color="auto"/>
            <w:right w:val="none" w:sz="0" w:space="0" w:color="auto"/>
          </w:divBdr>
        </w:div>
        <w:div w:id="78989247">
          <w:marLeft w:val="480"/>
          <w:marRight w:val="0"/>
          <w:marTop w:val="0"/>
          <w:marBottom w:val="0"/>
          <w:divBdr>
            <w:top w:val="none" w:sz="0" w:space="0" w:color="auto"/>
            <w:left w:val="none" w:sz="0" w:space="0" w:color="auto"/>
            <w:bottom w:val="none" w:sz="0" w:space="0" w:color="auto"/>
            <w:right w:val="none" w:sz="0" w:space="0" w:color="auto"/>
          </w:divBdr>
        </w:div>
        <w:div w:id="317729689">
          <w:marLeft w:val="480"/>
          <w:marRight w:val="0"/>
          <w:marTop w:val="0"/>
          <w:marBottom w:val="0"/>
          <w:divBdr>
            <w:top w:val="none" w:sz="0" w:space="0" w:color="auto"/>
            <w:left w:val="none" w:sz="0" w:space="0" w:color="auto"/>
            <w:bottom w:val="none" w:sz="0" w:space="0" w:color="auto"/>
            <w:right w:val="none" w:sz="0" w:space="0" w:color="auto"/>
          </w:divBdr>
        </w:div>
        <w:div w:id="589004190">
          <w:marLeft w:val="480"/>
          <w:marRight w:val="0"/>
          <w:marTop w:val="0"/>
          <w:marBottom w:val="0"/>
          <w:divBdr>
            <w:top w:val="none" w:sz="0" w:space="0" w:color="auto"/>
            <w:left w:val="none" w:sz="0" w:space="0" w:color="auto"/>
            <w:bottom w:val="none" w:sz="0" w:space="0" w:color="auto"/>
            <w:right w:val="none" w:sz="0" w:space="0" w:color="auto"/>
          </w:divBdr>
        </w:div>
        <w:div w:id="1062946879">
          <w:marLeft w:val="480"/>
          <w:marRight w:val="0"/>
          <w:marTop w:val="0"/>
          <w:marBottom w:val="0"/>
          <w:divBdr>
            <w:top w:val="none" w:sz="0" w:space="0" w:color="auto"/>
            <w:left w:val="none" w:sz="0" w:space="0" w:color="auto"/>
            <w:bottom w:val="none" w:sz="0" w:space="0" w:color="auto"/>
            <w:right w:val="none" w:sz="0" w:space="0" w:color="auto"/>
          </w:divBdr>
        </w:div>
        <w:div w:id="748430740">
          <w:marLeft w:val="480"/>
          <w:marRight w:val="0"/>
          <w:marTop w:val="0"/>
          <w:marBottom w:val="0"/>
          <w:divBdr>
            <w:top w:val="none" w:sz="0" w:space="0" w:color="auto"/>
            <w:left w:val="none" w:sz="0" w:space="0" w:color="auto"/>
            <w:bottom w:val="none" w:sz="0" w:space="0" w:color="auto"/>
            <w:right w:val="none" w:sz="0" w:space="0" w:color="auto"/>
          </w:divBdr>
        </w:div>
        <w:div w:id="1061364138">
          <w:marLeft w:val="480"/>
          <w:marRight w:val="0"/>
          <w:marTop w:val="0"/>
          <w:marBottom w:val="0"/>
          <w:divBdr>
            <w:top w:val="none" w:sz="0" w:space="0" w:color="auto"/>
            <w:left w:val="none" w:sz="0" w:space="0" w:color="auto"/>
            <w:bottom w:val="none" w:sz="0" w:space="0" w:color="auto"/>
            <w:right w:val="none" w:sz="0" w:space="0" w:color="auto"/>
          </w:divBdr>
        </w:div>
        <w:div w:id="178661060">
          <w:marLeft w:val="480"/>
          <w:marRight w:val="0"/>
          <w:marTop w:val="0"/>
          <w:marBottom w:val="0"/>
          <w:divBdr>
            <w:top w:val="none" w:sz="0" w:space="0" w:color="auto"/>
            <w:left w:val="none" w:sz="0" w:space="0" w:color="auto"/>
            <w:bottom w:val="none" w:sz="0" w:space="0" w:color="auto"/>
            <w:right w:val="none" w:sz="0" w:space="0" w:color="auto"/>
          </w:divBdr>
        </w:div>
        <w:div w:id="1253316167">
          <w:marLeft w:val="480"/>
          <w:marRight w:val="0"/>
          <w:marTop w:val="0"/>
          <w:marBottom w:val="0"/>
          <w:divBdr>
            <w:top w:val="none" w:sz="0" w:space="0" w:color="auto"/>
            <w:left w:val="none" w:sz="0" w:space="0" w:color="auto"/>
            <w:bottom w:val="none" w:sz="0" w:space="0" w:color="auto"/>
            <w:right w:val="none" w:sz="0" w:space="0" w:color="auto"/>
          </w:divBdr>
        </w:div>
        <w:div w:id="928391067">
          <w:marLeft w:val="480"/>
          <w:marRight w:val="0"/>
          <w:marTop w:val="0"/>
          <w:marBottom w:val="0"/>
          <w:divBdr>
            <w:top w:val="none" w:sz="0" w:space="0" w:color="auto"/>
            <w:left w:val="none" w:sz="0" w:space="0" w:color="auto"/>
            <w:bottom w:val="none" w:sz="0" w:space="0" w:color="auto"/>
            <w:right w:val="none" w:sz="0" w:space="0" w:color="auto"/>
          </w:divBdr>
        </w:div>
        <w:div w:id="516502451">
          <w:marLeft w:val="480"/>
          <w:marRight w:val="0"/>
          <w:marTop w:val="0"/>
          <w:marBottom w:val="0"/>
          <w:divBdr>
            <w:top w:val="none" w:sz="0" w:space="0" w:color="auto"/>
            <w:left w:val="none" w:sz="0" w:space="0" w:color="auto"/>
            <w:bottom w:val="none" w:sz="0" w:space="0" w:color="auto"/>
            <w:right w:val="none" w:sz="0" w:space="0" w:color="auto"/>
          </w:divBdr>
        </w:div>
        <w:div w:id="1862816058">
          <w:marLeft w:val="480"/>
          <w:marRight w:val="0"/>
          <w:marTop w:val="0"/>
          <w:marBottom w:val="0"/>
          <w:divBdr>
            <w:top w:val="none" w:sz="0" w:space="0" w:color="auto"/>
            <w:left w:val="none" w:sz="0" w:space="0" w:color="auto"/>
            <w:bottom w:val="none" w:sz="0" w:space="0" w:color="auto"/>
            <w:right w:val="none" w:sz="0" w:space="0" w:color="auto"/>
          </w:divBdr>
        </w:div>
        <w:div w:id="1220168293">
          <w:marLeft w:val="480"/>
          <w:marRight w:val="0"/>
          <w:marTop w:val="0"/>
          <w:marBottom w:val="0"/>
          <w:divBdr>
            <w:top w:val="none" w:sz="0" w:space="0" w:color="auto"/>
            <w:left w:val="none" w:sz="0" w:space="0" w:color="auto"/>
            <w:bottom w:val="none" w:sz="0" w:space="0" w:color="auto"/>
            <w:right w:val="none" w:sz="0" w:space="0" w:color="auto"/>
          </w:divBdr>
        </w:div>
        <w:div w:id="675496281">
          <w:marLeft w:val="480"/>
          <w:marRight w:val="0"/>
          <w:marTop w:val="0"/>
          <w:marBottom w:val="0"/>
          <w:divBdr>
            <w:top w:val="none" w:sz="0" w:space="0" w:color="auto"/>
            <w:left w:val="none" w:sz="0" w:space="0" w:color="auto"/>
            <w:bottom w:val="none" w:sz="0" w:space="0" w:color="auto"/>
            <w:right w:val="none" w:sz="0" w:space="0" w:color="auto"/>
          </w:divBdr>
        </w:div>
        <w:div w:id="124936068">
          <w:marLeft w:val="480"/>
          <w:marRight w:val="0"/>
          <w:marTop w:val="0"/>
          <w:marBottom w:val="0"/>
          <w:divBdr>
            <w:top w:val="none" w:sz="0" w:space="0" w:color="auto"/>
            <w:left w:val="none" w:sz="0" w:space="0" w:color="auto"/>
            <w:bottom w:val="none" w:sz="0" w:space="0" w:color="auto"/>
            <w:right w:val="none" w:sz="0" w:space="0" w:color="auto"/>
          </w:divBdr>
        </w:div>
        <w:div w:id="2102944533">
          <w:marLeft w:val="480"/>
          <w:marRight w:val="0"/>
          <w:marTop w:val="0"/>
          <w:marBottom w:val="0"/>
          <w:divBdr>
            <w:top w:val="none" w:sz="0" w:space="0" w:color="auto"/>
            <w:left w:val="none" w:sz="0" w:space="0" w:color="auto"/>
            <w:bottom w:val="none" w:sz="0" w:space="0" w:color="auto"/>
            <w:right w:val="none" w:sz="0" w:space="0" w:color="auto"/>
          </w:divBdr>
        </w:div>
        <w:div w:id="1367487632">
          <w:marLeft w:val="480"/>
          <w:marRight w:val="0"/>
          <w:marTop w:val="0"/>
          <w:marBottom w:val="0"/>
          <w:divBdr>
            <w:top w:val="none" w:sz="0" w:space="0" w:color="auto"/>
            <w:left w:val="none" w:sz="0" w:space="0" w:color="auto"/>
            <w:bottom w:val="none" w:sz="0" w:space="0" w:color="auto"/>
            <w:right w:val="none" w:sz="0" w:space="0" w:color="auto"/>
          </w:divBdr>
        </w:div>
        <w:div w:id="76753514">
          <w:marLeft w:val="480"/>
          <w:marRight w:val="0"/>
          <w:marTop w:val="0"/>
          <w:marBottom w:val="0"/>
          <w:divBdr>
            <w:top w:val="none" w:sz="0" w:space="0" w:color="auto"/>
            <w:left w:val="none" w:sz="0" w:space="0" w:color="auto"/>
            <w:bottom w:val="none" w:sz="0" w:space="0" w:color="auto"/>
            <w:right w:val="none" w:sz="0" w:space="0" w:color="auto"/>
          </w:divBdr>
        </w:div>
      </w:divsChild>
    </w:div>
    <w:div w:id="828984728">
      <w:bodyDiv w:val="1"/>
      <w:marLeft w:val="0"/>
      <w:marRight w:val="0"/>
      <w:marTop w:val="0"/>
      <w:marBottom w:val="0"/>
      <w:divBdr>
        <w:top w:val="none" w:sz="0" w:space="0" w:color="auto"/>
        <w:left w:val="none" w:sz="0" w:space="0" w:color="auto"/>
        <w:bottom w:val="none" w:sz="0" w:space="0" w:color="auto"/>
        <w:right w:val="none" w:sz="0" w:space="0" w:color="auto"/>
      </w:divBdr>
      <w:divsChild>
        <w:div w:id="1794009583">
          <w:marLeft w:val="480"/>
          <w:marRight w:val="0"/>
          <w:marTop w:val="0"/>
          <w:marBottom w:val="0"/>
          <w:divBdr>
            <w:top w:val="none" w:sz="0" w:space="0" w:color="auto"/>
            <w:left w:val="none" w:sz="0" w:space="0" w:color="auto"/>
            <w:bottom w:val="none" w:sz="0" w:space="0" w:color="auto"/>
            <w:right w:val="none" w:sz="0" w:space="0" w:color="auto"/>
          </w:divBdr>
        </w:div>
        <w:div w:id="553855357">
          <w:marLeft w:val="480"/>
          <w:marRight w:val="0"/>
          <w:marTop w:val="0"/>
          <w:marBottom w:val="0"/>
          <w:divBdr>
            <w:top w:val="none" w:sz="0" w:space="0" w:color="auto"/>
            <w:left w:val="none" w:sz="0" w:space="0" w:color="auto"/>
            <w:bottom w:val="none" w:sz="0" w:space="0" w:color="auto"/>
            <w:right w:val="none" w:sz="0" w:space="0" w:color="auto"/>
          </w:divBdr>
        </w:div>
        <w:div w:id="779302324">
          <w:marLeft w:val="480"/>
          <w:marRight w:val="0"/>
          <w:marTop w:val="0"/>
          <w:marBottom w:val="0"/>
          <w:divBdr>
            <w:top w:val="none" w:sz="0" w:space="0" w:color="auto"/>
            <w:left w:val="none" w:sz="0" w:space="0" w:color="auto"/>
            <w:bottom w:val="none" w:sz="0" w:space="0" w:color="auto"/>
            <w:right w:val="none" w:sz="0" w:space="0" w:color="auto"/>
          </w:divBdr>
        </w:div>
        <w:div w:id="1635673394">
          <w:marLeft w:val="480"/>
          <w:marRight w:val="0"/>
          <w:marTop w:val="0"/>
          <w:marBottom w:val="0"/>
          <w:divBdr>
            <w:top w:val="none" w:sz="0" w:space="0" w:color="auto"/>
            <w:left w:val="none" w:sz="0" w:space="0" w:color="auto"/>
            <w:bottom w:val="none" w:sz="0" w:space="0" w:color="auto"/>
            <w:right w:val="none" w:sz="0" w:space="0" w:color="auto"/>
          </w:divBdr>
        </w:div>
        <w:div w:id="1223246741">
          <w:marLeft w:val="480"/>
          <w:marRight w:val="0"/>
          <w:marTop w:val="0"/>
          <w:marBottom w:val="0"/>
          <w:divBdr>
            <w:top w:val="none" w:sz="0" w:space="0" w:color="auto"/>
            <w:left w:val="none" w:sz="0" w:space="0" w:color="auto"/>
            <w:bottom w:val="none" w:sz="0" w:space="0" w:color="auto"/>
            <w:right w:val="none" w:sz="0" w:space="0" w:color="auto"/>
          </w:divBdr>
        </w:div>
        <w:div w:id="1087658167">
          <w:marLeft w:val="480"/>
          <w:marRight w:val="0"/>
          <w:marTop w:val="0"/>
          <w:marBottom w:val="0"/>
          <w:divBdr>
            <w:top w:val="none" w:sz="0" w:space="0" w:color="auto"/>
            <w:left w:val="none" w:sz="0" w:space="0" w:color="auto"/>
            <w:bottom w:val="none" w:sz="0" w:space="0" w:color="auto"/>
            <w:right w:val="none" w:sz="0" w:space="0" w:color="auto"/>
          </w:divBdr>
        </w:div>
        <w:div w:id="106514316">
          <w:marLeft w:val="480"/>
          <w:marRight w:val="0"/>
          <w:marTop w:val="0"/>
          <w:marBottom w:val="0"/>
          <w:divBdr>
            <w:top w:val="none" w:sz="0" w:space="0" w:color="auto"/>
            <w:left w:val="none" w:sz="0" w:space="0" w:color="auto"/>
            <w:bottom w:val="none" w:sz="0" w:space="0" w:color="auto"/>
            <w:right w:val="none" w:sz="0" w:space="0" w:color="auto"/>
          </w:divBdr>
        </w:div>
        <w:div w:id="1750692286">
          <w:marLeft w:val="480"/>
          <w:marRight w:val="0"/>
          <w:marTop w:val="0"/>
          <w:marBottom w:val="0"/>
          <w:divBdr>
            <w:top w:val="none" w:sz="0" w:space="0" w:color="auto"/>
            <w:left w:val="none" w:sz="0" w:space="0" w:color="auto"/>
            <w:bottom w:val="none" w:sz="0" w:space="0" w:color="auto"/>
            <w:right w:val="none" w:sz="0" w:space="0" w:color="auto"/>
          </w:divBdr>
        </w:div>
        <w:div w:id="1058168752">
          <w:marLeft w:val="480"/>
          <w:marRight w:val="0"/>
          <w:marTop w:val="0"/>
          <w:marBottom w:val="0"/>
          <w:divBdr>
            <w:top w:val="none" w:sz="0" w:space="0" w:color="auto"/>
            <w:left w:val="none" w:sz="0" w:space="0" w:color="auto"/>
            <w:bottom w:val="none" w:sz="0" w:space="0" w:color="auto"/>
            <w:right w:val="none" w:sz="0" w:space="0" w:color="auto"/>
          </w:divBdr>
        </w:div>
        <w:div w:id="176122514">
          <w:marLeft w:val="480"/>
          <w:marRight w:val="0"/>
          <w:marTop w:val="0"/>
          <w:marBottom w:val="0"/>
          <w:divBdr>
            <w:top w:val="none" w:sz="0" w:space="0" w:color="auto"/>
            <w:left w:val="none" w:sz="0" w:space="0" w:color="auto"/>
            <w:bottom w:val="none" w:sz="0" w:space="0" w:color="auto"/>
            <w:right w:val="none" w:sz="0" w:space="0" w:color="auto"/>
          </w:divBdr>
        </w:div>
        <w:div w:id="76678410">
          <w:marLeft w:val="480"/>
          <w:marRight w:val="0"/>
          <w:marTop w:val="0"/>
          <w:marBottom w:val="0"/>
          <w:divBdr>
            <w:top w:val="none" w:sz="0" w:space="0" w:color="auto"/>
            <w:left w:val="none" w:sz="0" w:space="0" w:color="auto"/>
            <w:bottom w:val="none" w:sz="0" w:space="0" w:color="auto"/>
            <w:right w:val="none" w:sz="0" w:space="0" w:color="auto"/>
          </w:divBdr>
        </w:div>
        <w:div w:id="1722361272">
          <w:marLeft w:val="480"/>
          <w:marRight w:val="0"/>
          <w:marTop w:val="0"/>
          <w:marBottom w:val="0"/>
          <w:divBdr>
            <w:top w:val="none" w:sz="0" w:space="0" w:color="auto"/>
            <w:left w:val="none" w:sz="0" w:space="0" w:color="auto"/>
            <w:bottom w:val="none" w:sz="0" w:space="0" w:color="auto"/>
            <w:right w:val="none" w:sz="0" w:space="0" w:color="auto"/>
          </w:divBdr>
        </w:div>
        <w:div w:id="364449418">
          <w:marLeft w:val="480"/>
          <w:marRight w:val="0"/>
          <w:marTop w:val="0"/>
          <w:marBottom w:val="0"/>
          <w:divBdr>
            <w:top w:val="none" w:sz="0" w:space="0" w:color="auto"/>
            <w:left w:val="none" w:sz="0" w:space="0" w:color="auto"/>
            <w:bottom w:val="none" w:sz="0" w:space="0" w:color="auto"/>
            <w:right w:val="none" w:sz="0" w:space="0" w:color="auto"/>
          </w:divBdr>
        </w:div>
        <w:div w:id="1106189691">
          <w:marLeft w:val="480"/>
          <w:marRight w:val="0"/>
          <w:marTop w:val="0"/>
          <w:marBottom w:val="0"/>
          <w:divBdr>
            <w:top w:val="none" w:sz="0" w:space="0" w:color="auto"/>
            <w:left w:val="none" w:sz="0" w:space="0" w:color="auto"/>
            <w:bottom w:val="none" w:sz="0" w:space="0" w:color="auto"/>
            <w:right w:val="none" w:sz="0" w:space="0" w:color="auto"/>
          </w:divBdr>
        </w:div>
        <w:div w:id="194463426">
          <w:marLeft w:val="480"/>
          <w:marRight w:val="0"/>
          <w:marTop w:val="0"/>
          <w:marBottom w:val="0"/>
          <w:divBdr>
            <w:top w:val="none" w:sz="0" w:space="0" w:color="auto"/>
            <w:left w:val="none" w:sz="0" w:space="0" w:color="auto"/>
            <w:bottom w:val="none" w:sz="0" w:space="0" w:color="auto"/>
            <w:right w:val="none" w:sz="0" w:space="0" w:color="auto"/>
          </w:divBdr>
        </w:div>
        <w:div w:id="815800758">
          <w:marLeft w:val="480"/>
          <w:marRight w:val="0"/>
          <w:marTop w:val="0"/>
          <w:marBottom w:val="0"/>
          <w:divBdr>
            <w:top w:val="none" w:sz="0" w:space="0" w:color="auto"/>
            <w:left w:val="none" w:sz="0" w:space="0" w:color="auto"/>
            <w:bottom w:val="none" w:sz="0" w:space="0" w:color="auto"/>
            <w:right w:val="none" w:sz="0" w:space="0" w:color="auto"/>
          </w:divBdr>
        </w:div>
        <w:div w:id="1324552473">
          <w:marLeft w:val="480"/>
          <w:marRight w:val="0"/>
          <w:marTop w:val="0"/>
          <w:marBottom w:val="0"/>
          <w:divBdr>
            <w:top w:val="none" w:sz="0" w:space="0" w:color="auto"/>
            <w:left w:val="none" w:sz="0" w:space="0" w:color="auto"/>
            <w:bottom w:val="none" w:sz="0" w:space="0" w:color="auto"/>
            <w:right w:val="none" w:sz="0" w:space="0" w:color="auto"/>
          </w:divBdr>
        </w:div>
        <w:div w:id="2136100938">
          <w:marLeft w:val="480"/>
          <w:marRight w:val="0"/>
          <w:marTop w:val="0"/>
          <w:marBottom w:val="0"/>
          <w:divBdr>
            <w:top w:val="none" w:sz="0" w:space="0" w:color="auto"/>
            <w:left w:val="none" w:sz="0" w:space="0" w:color="auto"/>
            <w:bottom w:val="none" w:sz="0" w:space="0" w:color="auto"/>
            <w:right w:val="none" w:sz="0" w:space="0" w:color="auto"/>
          </w:divBdr>
        </w:div>
        <w:div w:id="1247035804">
          <w:marLeft w:val="480"/>
          <w:marRight w:val="0"/>
          <w:marTop w:val="0"/>
          <w:marBottom w:val="0"/>
          <w:divBdr>
            <w:top w:val="none" w:sz="0" w:space="0" w:color="auto"/>
            <w:left w:val="none" w:sz="0" w:space="0" w:color="auto"/>
            <w:bottom w:val="none" w:sz="0" w:space="0" w:color="auto"/>
            <w:right w:val="none" w:sz="0" w:space="0" w:color="auto"/>
          </w:divBdr>
        </w:div>
        <w:div w:id="335886213">
          <w:marLeft w:val="480"/>
          <w:marRight w:val="0"/>
          <w:marTop w:val="0"/>
          <w:marBottom w:val="0"/>
          <w:divBdr>
            <w:top w:val="none" w:sz="0" w:space="0" w:color="auto"/>
            <w:left w:val="none" w:sz="0" w:space="0" w:color="auto"/>
            <w:bottom w:val="none" w:sz="0" w:space="0" w:color="auto"/>
            <w:right w:val="none" w:sz="0" w:space="0" w:color="auto"/>
          </w:divBdr>
        </w:div>
        <w:div w:id="2125466932">
          <w:marLeft w:val="480"/>
          <w:marRight w:val="0"/>
          <w:marTop w:val="0"/>
          <w:marBottom w:val="0"/>
          <w:divBdr>
            <w:top w:val="none" w:sz="0" w:space="0" w:color="auto"/>
            <w:left w:val="none" w:sz="0" w:space="0" w:color="auto"/>
            <w:bottom w:val="none" w:sz="0" w:space="0" w:color="auto"/>
            <w:right w:val="none" w:sz="0" w:space="0" w:color="auto"/>
          </w:divBdr>
        </w:div>
        <w:div w:id="378210619">
          <w:marLeft w:val="480"/>
          <w:marRight w:val="0"/>
          <w:marTop w:val="0"/>
          <w:marBottom w:val="0"/>
          <w:divBdr>
            <w:top w:val="none" w:sz="0" w:space="0" w:color="auto"/>
            <w:left w:val="none" w:sz="0" w:space="0" w:color="auto"/>
            <w:bottom w:val="none" w:sz="0" w:space="0" w:color="auto"/>
            <w:right w:val="none" w:sz="0" w:space="0" w:color="auto"/>
          </w:divBdr>
        </w:div>
        <w:div w:id="774639736">
          <w:marLeft w:val="480"/>
          <w:marRight w:val="0"/>
          <w:marTop w:val="0"/>
          <w:marBottom w:val="0"/>
          <w:divBdr>
            <w:top w:val="none" w:sz="0" w:space="0" w:color="auto"/>
            <w:left w:val="none" w:sz="0" w:space="0" w:color="auto"/>
            <w:bottom w:val="none" w:sz="0" w:space="0" w:color="auto"/>
            <w:right w:val="none" w:sz="0" w:space="0" w:color="auto"/>
          </w:divBdr>
        </w:div>
        <w:div w:id="1632973767">
          <w:marLeft w:val="480"/>
          <w:marRight w:val="0"/>
          <w:marTop w:val="0"/>
          <w:marBottom w:val="0"/>
          <w:divBdr>
            <w:top w:val="none" w:sz="0" w:space="0" w:color="auto"/>
            <w:left w:val="none" w:sz="0" w:space="0" w:color="auto"/>
            <w:bottom w:val="none" w:sz="0" w:space="0" w:color="auto"/>
            <w:right w:val="none" w:sz="0" w:space="0" w:color="auto"/>
          </w:divBdr>
        </w:div>
        <w:div w:id="1680699823">
          <w:marLeft w:val="480"/>
          <w:marRight w:val="0"/>
          <w:marTop w:val="0"/>
          <w:marBottom w:val="0"/>
          <w:divBdr>
            <w:top w:val="none" w:sz="0" w:space="0" w:color="auto"/>
            <w:left w:val="none" w:sz="0" w:space="0" w:color="auto"/>
            <w:bottom w:val="none" w:sz="0" w:space="0" w:color="auto"/>
            <w:right w:val="none" w:sz="0" w:space="0" w:color="auto"/>
          </w:divBdr>
        </w:div>
        <w:div w:id="1757052378">
          <w:marLeft w:val="480"/>
          <w:marRight w:val="0"/>
          <w:marTop w:val="0"/>
          <w:marBottom w:val="0"/>
          <w:divBdr>
            <w:top w:val="none" w:sz="0" w:space="0" w:color="auto"/>
            <w:left w:val="none" w:sz="0" w:space="0" w:color="auto"/>
            <w:bottom w:val="none" w:sz="0" w:space="0" w:color="auto"/>
            <w:right w:val="none" w:sz="0" w:space="0" w:color="auto"/>
          </w:divBdr>
        </w:div>
        <w:div w:id="1171530772">
          <w:marLeft w:val="480"/>
          <w:marRight w:val="0"/>
          <w:marTop w:val="0"/>
          <w:marBottom w:val="0"/>
          <w:divBdr>
            <w:top w:val="none" w:sz="0" w:space="0" w:color="auto"/>
            <w:left w:val="none" w:sz="0" w:space="0" w:color="auto"/>
            <w:bottom w:val="none" w:sz="0" w:space="0" w:color="auto"/>
            <w:right w:val="none" w:sz="0" w:space="0" w:color="auto"/>
          </w:divBdr>
        </w:div>
        <w:div w:id="754202390">
          <w:marLeft w:val="480"/>
          <w:marRight w:val="0"/>
          <w:marTop w:val="0"/>
          <w:marBottom w:val="0"/>
          <w:divBdr>
            <w:top w:val="none" w:sz="0" w:space="0" w:color="auto"/>
            <w:left w:val="none" w:sz="0" w:space="0" w:color="auto"/>
            <w:bottom w:val="none" w:sz="0" w:space="0" w:color="auto"/>
            <w:right w:val="none" w:sz="0" w:space="0" w:color="auto"/>
          </w:divBdr>
        </w:div>
        <w:div w:id="1913612968">
          <w:marLeft w:val="480"/>
          <w:marRight w:val="0"/>
          <w:marTop w:val="0"/>
          <w:marBottom w:val="0"/>
          <w:divBdr>
            <w:top w:val="none" w:sz="0" w:space="0" w:color="auto"/>
            <w:left w:val="none" w:sz="0" w:space="0" w:color="auto"/>
            <w:bottom w:val="none" w:sz="0" w:space="0" w:color="auto"/>
            <w:right w:val="none" w:sz="0" w:space="0" w:color="auto"/>
          </w:divBdr>
        </w:div>
        <w:div w:id="1365398758">
          <w:marLeft w:val="480"/>
          <w:marRight w:val="0"/>
          <w:marTop w:val="0"/>
          <w:marBottom w:val="0"/>
          <w:divBdr>
            <w:top w:val="none" w:sz="0" w:space="0" w:color="auto"/>
            <w:left w:val="none" w:sz="0" w:space="0" w:color="auto"/>
            <w:bottom w:val="none" w:sz="0" w:space="0" w:color="auto"/>
            <w:right w:val="none" w:sz="0" w:space="0" w:color="auto"/>
          </w:divBdr>
        </w:div>
        <w:div w:id="322509488">
          <w:marLeft w:val="480"/>
          <w:marRight w:val="0"/>
          <w:marTop w:val="0"/>
          <w:marBottom w:val="0"/>
          <w:divBdr>
            <w:top w:val="none" w:sz="0" w:space="0" w:color="auto"/>
            <w:left w:val="none" w:sz="0" w:space="0" w:color="auto"/>
            <w:bottom w:val="none" w:sz="0" w:space="0" w:color="auto"/>
            <w:right w:val="none" w:sz="0" w:space="0" w:color="auto"/>
          </w:divBdr>
        </w:div>
        <w:div w:id="1795059123">
          <w:marLeft w:val="480"/>
          <w:marRight w:val="0"/>
          <w:marTop w:val="0"/>
          <w:marBottom w:val="0"/>
          <w:divBdr>
            <w:top w:val="none" w:sz="0" w:space="0" w:color="auto"/>
            <w:left w:val="none" w:sz="0" w:space="0" w:color="auto"/>
            <w:bottom w:val="none" w:sz="0" w:space="0" w:color="auto"/>
            <w:right w:val="none" w:sz="0" w:space="0" w:color="auto"/>
          </w:divBdr>
        </w:div>
        <w:div w:id="569311473">
          <w:marLeft w:val="480"/>
          <w:marRight w:val="0"/>
          <w:marTop w:val="0"/>
          <w:marBottom w:val="0"/>
          <w:divBdr>
            <w:top w:val="none" w:sz="0" w:space="0" w:color="auto"/>
            <w:left w:val="none" w:sz="0" w:space="0" w:color="auto"/>
            <w:bottom w:val="none" w:sz="0" w:space="0" w:color="auto"/>
            <w:right w:val="none" w:sz="0" w:space="0" w:color="auto"/>
          </w:divBdr>
        </w:div>
      </w:divsChild>
    </w:div>
    <w:div w:id="838077525">
      <w:bodyDiv w:val="1"/>
      <w:marLeft w:val="0"/>
      <w:marRight w:val="0"/>
      <w:marTop w:val="0"/>
      <w:marBottom w:val="0"/>
      <w:divBdr>
        <w:top w:val="none" w:sz="0" w:space="0" w:color="auto"/>
        <w:left w:val="none" w:sz="0" w:space="0" w:color="auto"/>
        <w:bottom w:val="none" w:sz="0" w:space="0" w:color="auto"/>
        <w:right w:val="none" w:sz="0" w:space="0" w:color="auto"/>
      </w:divBdr>
      <w:divsChild>
        <w:div w:id="1453403194">
          <w:marLeft w:val="480"/>
          <w:marRight w:val="0"/>
          <w:marTop w:val="0"/>
          <w:marBottom w:val="0"/>
          <w:divBdr>
            <w:top w:val="none" w:sz="0" w:space="0" w:color="auto"/>
            <w:left w:val="none" w:sz="0" w:space="0" w:color="auto"/>
            <w:bottom w:val="none" w:sz="0" w:space="0" w:color="auto"/>
            <w:right w:val="none" w:sz="0" w:space="0" w:color="auto"/>
          </w:divBdr>
        </w:div>
        <w:div w:id="1419135719">
          <w:marLeft w:val="480"/>
          <w:marRight w:val="0"/>
          <w:marTop w:val="0"/>
          <w:marBottom w:val="0"/>
          <w:divBdr>
            <w:top w:val="none" w:sz="0" w:space="0" w:color="auto"/>
            <w:left w:val="none" w:sz="0" w:space="0" w:color="auto"/>
            <w:bottom w:val="none" w:sz="0" w:space="0" w:color="auto"/>
            <w:right w:val="none" w:sz="0" w:space="0" w:color="auto"/>
          </w:divBdr>
        </w:div>
        <w:div w:id="527111764">
          <w:marLeft w:val="480"/>
          <w:marRight w:val="0"/>
          <w:marTop w:val="0"/>
          <w:marBottom w:val="0"/>
          <w:divBdr>
            <w:top w:val="none" w:sz="0" w:space="0" w:color="auto"/>
            <w:left w:val="none" w:sz="0" w:space="0" w:color="auto"/>
            <w:bottom w:val="none" w:sz="0" w:space="0" w:color="auto"/>
            <w:right w:val="none" w:sz="0" w:space="0" w:color="auto"/>
          </w:divBdr>
        </w:div>
        <w:div w:id="602612882">
          <w:marLeft w:val="480"/>
          <w:marRight w:val="0"/>
          <w:marTop w:val="0"/>
          <w:marBottom w:val="0"/>
          <w:divBdr>
            <w:top w:val="none" w:sz="0" w:space="0" w:color="auto"/>
            <w:left w:val="none" w:sz="0" w:space="0" w:color="auto"/>
            <w:bottom w:val="none" w:sz="0" w:space="0" w:color="auto"/>
            <w:right w:val="none" w:sz="0" w:space="0" w:color="auto"/>
          </w:divBdr>
        </w:div>
        <w:div w:id="388651357">
          <w:marLeft w:val="480"/>
          <w:marRight w:val="0"/>
          <w:marTop w:val="0"/>
          <w:marBottom w:val="0"/>
          <w:divBdr>
            <w:top w:val="none" w:sz="0" w:space="0" w:color="auto"/>
            <w:left w:val="none" w:sz="0" w:space="0" w:color="auto"/>
            <w:bottom w:val="none" w:sz="0" w:space="0" w:color="auto"/>
            <w:right w:val="none" w:sz="0" w:space="0" w:color="auto"/>
          </w:divBdr>
        </w:div>
        <w:div w:id="1851136987">
          <w:marLeft w:val="480"/>
          <w:marRight w:val="0"/>
          <w:marTop w:val="0"/>
          <w:marBottom w:val="0"/>
          <w:divBdr>
            <w:top w:val="none" w:sz="0" w:space="0" w:color="auto"/>
            <w:left w:val="none" w:sz="0" w:space="0" w:color="auto"/>
            <w:bottom w:val="none" w:sz="0" w:space="0" w:color="auto"/>
            <w:right w:val="none" w:sz="0" w:space="0" w:color="auto"/>
          </w:divBdr>
        </w:div>
        <w:div w:id="558202659">
          <w:marLeft w:val="480"/>
          <w:marRight w:val="0"/>
          <w:marTop w:val="0"/>
          <w:marBottom w:val="0"/>
          <w:divBdr>
            <w:top w:val="none" w:sz="0" w:space="0" w:color="auto"/>
            <w:left w:val="none" w:sz="0" w:space="0" w:color="auto"/>
            <w:bottom w:val="none" w:sz="0" w:space="0" w:color="auto"/>
            <w:right w:val="none" w:sz="0" w:space="0" w:color="auto"/>
          </w:divBdr>
        </w:div>
        <w:div w:id="125006619">
          <w:marLeft w:val="480"/>
          <w:marRight w:val="0"/>
          <w:marTop w:val="0"/>
          <w:marBottom w:val="0"/>
          <w:divBdr>
            <w:top w:val="none" w:sz="0" w:space="0" w:color="auto"/>
            <w:left w:val="none" w:sz="0" w:space="0" w:color="auto"/>
            <w:bottom w:val="none" w:sz="0" w:space="0" w:color="auto"/>
            <w:right w:val="none" w:sz="0" w:space="0" w:color="auto"/>
          </w:divBdr>
        </w:div>
        <w:div w:id="1835729453">
          <w:marLeft w:val="480"/>
          <w:marRight w:val="0"/>
          <w:marTop w:val="0"/>
          <w:marBottom w:val="0"/>
          <w:divBdr>
            <w:top w:val="none" w:sz="0" w:space="0" w:color="auto"/>
            <w:left w:val="none" w:sz="0" w:space="0" w:color="auto"/>
            <w:bottom w:val="none" w:sz="0" w:space="0" w:color="auto"/>
            <w:right w:val="none" w:sz="0" w:space="0" w:color="auto"/>
          </w:divBdr>
        </w:div>
        <w:div w:id="2092924541">
          <w:marLeft w:val="480"/>
          <w:marRight w:val="0"/>
          <w:marTop w:val="0"/>
          <w:marBottom w:val="0"/>
          <w:divBdr>
            <w:top w:val="none" w:sz="0" w:space="0" w:color="auto"/>
            <w:left w:val="none" w:sz="0" w:space="0" w:color="auto"/>
            <w:bottom w:val="none" w:sz="0" w:space="0" w:color="auto"/>
            <w:right w:val="none" w:sz="0" w:space="0" w:color="auto"/>
          </w:divBdr>
        </w:div>
        <w:div w:id="888027555">
          <w:marLeft w:val="480"/>
          <w:marRight w:val="0"/>
          <w:marTop w:val="0"/>
          <w:marBottom w:val="0"/>
          <w:divBdr>
            <w:top w:val="none" w:sz="0" w:space="0" w:color="auto"/>
            <w:left w:val="none" w:sz="0" w:space="0" w:color="auto"/>
            <w:bottom w:val="none" w:sz="0" w:space="0" w:color="auto"/>
            <w:right w:val="none" w:sz="0" w:space="0" w:color="auto"/>
          </w:divBdr>
        </w:div>
        <w:div w:id="1029796273">
          <w:marLeft w:val="480"/>
          <w:marRight w:val="0"/>
          <w:marTop w:val="0"/>
          <w:marBottom w:val="0"/>
          <w:divBdr>
            <w:top w:val="none" w:sz="0" w:space="0" w:color="auto"/>
            <w:left w:val="none" w:sz="0" w:space="0" w:color="auto"/>
            <w:bottom w:val="none" w:sz="0" w:space="0" w:color="auto"/>
            <w:right w:val="none" w:sz="0" w:space="0" w:color="auto"/>
          </w:divBdr>
        </w:div>
        <w:div w:id="1290042442">
          <w:marLeft w:val="480"/>
          <w:marRight w:val="0"/>
          <w:marTop w:val="0"/>
          <w:marBottom w:val="0"/>
          <w:divBdr>
            <w:top w:val="none" w:sz="0" w:space="0" w:color="auto"/>
            <w:left w:val="none" w:sz="0" w:space="0" w:color="auto"/>
            <w:bottom w:val="none" w:sz="0" w:space="0" w:color="auto"/>
            <w:right w:val="none" w:sz="0" w:space="0" w:color="auto"/>
          </w:divBdr>
        </w:div>
        <w:div w:id="1179855447">
          <w:marLeft w:val="480"/>
          <w:marRight w:val="0"/>
          <w:marTop w:val="0"/>
          <w:marBottom w:val="0"/>
          <w:divBdr>
            <w:top w:val="none" w:sz="0" w:space="0" w:color="auto"/>
            <w:left w:val="none" w:sz="0" w:space="0" w:color="auto"/>
            <w:bottom w:val="none" w:sz="0" w:space="0" w:color="auto"/>
            <w:right w:val="none" w:sz="0" w:space="0" w:color="auto"/>
          </w:divBdr>
        </w:div>
        <w:div w:id="1780025534">
          <w:marLeft w:val="480"/>
          <w:marRight w:val="0"/>
          <w:marTop w:val="0"/>
          <w:marBottom w:val="0"/>
          <w:divBdr>
            <w:top w:val="none" w:sz="0" w:space="0" w:color="auto"/>
            <w:left w:val="none" w:sz="0" w:space="0" w:color="auto"/>
            <w:bottom w:val="none" w:sz="0" w:space="0" w:color="auto"/>
            <w:right w:val="none" w:sz="0" w:space="0" w:color="auto"/>
          </w:divBdr>
        </w:div>
        <w:div w:id="1842812867">
          <w:marLeft w:val="480"/>
          <w:marRight w:val="0"/>
          <w:marTop w:val="0"/>
          <w:marBottom w:val="0"/>
          <w:divBdr>
            <w:top w:val="none" w:sz="0" w:space="0" w:color="auto"/>
            <w:left w:val="none" w:sz="0" w:space="0" w:color="auto"/>
            <w:bottom w:val="none" w:sz="0" w:space="0" w:color="auto"/>
            <w:right w:val="none" w:sz="0" w:space="0" w:color="auto"/>
          </w:divBdr>
        </w:div>
        <w:div w:id="499004429">
          <w:marLeft w:val="480"/>
          <w:marRight w:val="0"/>
          <w:marTop w:val="0"/>
          <w:marBottom w:val="0"/>
          <w:divBdr>
            <w:top w:val="none" w:sz="0" w:space="0" w:color="auto"/>
            <w:left w:val="none" w:sz="0" w:space="0" w:color="auto"/>
            <w:bottom w:val="none" w:sz="0" w:space="0" w:color="auto"/>
            <w:right w:val="none" w:sz="0" w:space="0" w:color="auto"/>
          </w:divBdr>
        </w:div>
        <w:div w:id="1714770449">
          <w:marLeft w:val="480"/>
          <w:marRight w:val="0"/>
          <w:marTop w:val="0"/>
          <w:marBottom w:val="0"/>
          <w:divBdr>
            <w:top w:val="none" w:sz="0" w:space="0" w:color="auto"/>
            <w:left w:val="none" w:sz="0" w:space="0" w:color="auto"/>
            <w:bottom w:val="none" w:sz="0" w:space="0" w:color="auto"/>
            <w:right w:val="none" w:sz="0" w:space="0" w:color="auto"/>
          </w:divBdr>
        </w:div>
        <w:div w:id="90782527">
          <w:marLeft w:val="480"/>
          <w:marRight w:val="0"/>
          <w:marTop w:val="0"/>
          <w:marBottom w:val="0"/>
          <w:divBdr>
            <w:top w:val="none" w:sz="0" w:space="0" w:color="auto"/>
            <w:left w:val="none" w:sz="0" w:space="0" w:color="auto"/>
            <w:bottom w:val="none" w:sz="0" w:space="0" w:color="auto"/>
            <w:right w:val="none" w:sz="0" w:space="0" w:color="auto"/>
          </w:divBdr>
        </w:div>
        <w:div w:id="2086947195">
          <w:marLeft w:val="480"/>
          <w:marRight w:val="0"/>
          <w:marTop w:val="0"/>
          <w:marBottom w:val="0"/>
          <w:divBdr>
            <w:top w:val="none" w:sz="0" w:space="0" w:color="auto"/>
            <w:left w:val="none" w:sz="0" w:space="0" w:color="auto"/>
            <w:bottom w:val="none" w:sz="0" w:space="0" w:color="auto"/>
            <w:right w:val="none" w:sz="0" w:space="0" w:color="auto"/>
          </w:divBdr>
        </w:div>
        <w:div w:id="297615579">
          <w:marLeft w:val="480"/>
          <w:marRight w:val="0"/>
          <w:marTop w:val="0"/>
          <w:marBottom w:val="0"/>
          <w:divBdr>
            <w:top w:val="none" w:sz="0" w:space="0" w:color="auto"/>
            <w:left w:val="none" w:sz="0" w:space="0" w:color="auto"/>
            <w:bottom w:val="none" w:sz="0" w:space="0" w:color="auto"/>
            <w:right w:val="none" w:sz="0" w:space="0" w:color="auto"/>
          </w:divBdr>
        </w:div>
        <w:div w:id="495072578">
          <w:marLeft w:val="480"/>
          <w:marRight w:val="0"/>
          <w:marTop w:val="0"/>
          <w:marBottom w:val="0"/>
          <w:divBdr>
            <w:top w:val="none" w:sz="0" w:space="0" w:color="auto"/>
            <w:left w:val="none" w:sz="0" w:space="0" w:color="auto"/>
            <w:bottom w:val="none" w:sz="0" w:space="0" w:color="auto"/>
            <w:right w:val="none" w:sz="0" w:space="0" w:color="auto"/>
          </w:divBdr>
        </w:div>
        <w:div w:id="1120413724">
          <w:marLeft w:val="480"/>
          <w:marRight w:val="0"/>
          <w:marTop w:val="0"/>
          <w:marBottom w:val="0"/>
          <w:divBdr>
            <w:top w:val="none" w:sz="0" w:space="0" w:color="auto"/>
            <w:left w:val="none" w:sz="0" w:space="0" w:color="auto"/>
            <w:bottom w:val="none" w:sz="0" w:space="0" w:color="auto"/>
            <w:right w:val="none" w:sz="0" w:space="0" w:color="auto"/>
          </w:divBdr>
        </w:div>
        <w:div w:id="1492990216">
          <w:marLeft w:val="480"/>
          <w:marRight w:val="0"/>
          <w:marTop w:val="0"/>
          <w:marBottom w:val="0"/>
          <w:divBdr>
            <w:top w:val="none" w:sz="0" w:space="0" w:color="auto"/>
            <w:left w:val="none" w:sz="0" w:space="0" w:color="auto"/>
            <w:bottom w:val="none" w:sz="0" w:space="0" w:color="auto"/>
            <w:right w:val="none" w:sz="0" w:space="0" w:color="auto"/>
          </w:divBdr>
        </w:div>
        <w:div w:id="243149398">
          <w:marLeft w:val="480"/>
          <w:marRight w:val="0"/>
          <w:marTop w:val="0"/>
          <w:marBottom w:val="0"/>
          <w:divBdr>
            <w:top w:val="none" w:sz="0" w:space="0" w:color="auto"/>
            <w:left w:val="none" w:sz="0" w:space="0" w:color="auto"/>
            <w:bottom w:val="none" w:sz="0" w:space="0" w:color="auto"/>
            <w:right w:val="none" w:sz="0" w:space="0" w:color="auto"/>
          </w:divBdr>
        </w:div>
        <w:div w:id="879708147">
          <w:marLeft w:val="480"/>
          <w:marRight w:val="0"/>
          <w:marTop w:val="0"/>
          <w:marBottom w:val="0"/>
          <w:divBdr>
            <w:top w:val="none" w:sz="0" w:space="0" w:color="auto"/>
            <w:left w:val="none" w:sz="0" w:space="0" w:color="auto"/>
            <w:bottom w:val="none" w:sz="0" w:space="0" w:color="auto"/>
            <w:right w:val="none" w:sz="0" w:space="0" w:color="auto"/>
          </w:divBdr>
        </w:div>
        <w:div w:id="1186214177">
          <w:marLeft w:val="480"/>
          <w:marRight w:val="0"/>
          <w:marTop w:val="0"/>
          <w:marBottom w:val="0"/>
          <w:divBdr>
            <w:top w:val="none" w:sz="0" w:space="0" w:color="auto"/>
            <w:left w:val="none" w:sz="0" w:space="0" w:color="auto"/>
            <w:bottom w:val="none" w:sz="0" w:space="0" w:color="auto"/>
            <w:right w:val="none" w:sz="0" w:space="0" w:color="auto"/>
          </w:divBdr>
        </w:div>
        <w:div w:id="1423600593">
          <w:marLeft w:val="480"/>
          <w:marRight w:val="0"/>
          <w:marTop w:val="0"/>
          <w:marBottom w:val="0"/>
          <w:divBdr>
            <w:top w:val="none" w:sz="0" w:space="0" w:color="auto"/>
            <w:left w:val="none" w:sz="0" w:space="0" w:color="auto"/>
            <w:bottom w:val="none" w:sz="0" w:space="0" w:color="auto"/>
            <w:right w:val="none" w:sz="0" w:space="0" w:color="auto"/>
          </w:divBdr>
        </w:div>
        <w:div w:id="1579828361">
          <w:marLeft w:val="480"/>
          <w:marRight w:val="0"/>
          <w:marTop w:val="0"/>
          <w:marBottom w:val="0"/>
          <w:divBdr>
            <w:top w:val="none" w:sz="0" w:space="0" w:color="auto"/>
            <w:left w:val="none" w:sz="0" w:space="0" w:color="auto"/>
            <w:bottom w:val="none" w:sz="0" w:space="0" w:color="auto"/>
            <w:right w:val="none" w:sz="0" w:space="0" w:color="auto"/>
          </w:divBdr>
        </w:div>
        <w:div w:id="1359550180">
          <w:marLeft w:val="480"/>
          <w:marRight w:val="0"/>
          <w:marTop w:val="0"/>
          <w:marBottom w:val="0"/>
          <w:divBdr>
            <w:top w:val="none" w:sz="0" w:space="0" w:color="auto"/>
            <w:left w:val="none" w:sz="0" w:space="0" w:color="auto"/>
            <w:bottom w:val="none" w:sz="0" w:space="0" w:color="auto"/>
            <w:right w:val="none" w:sz="0" w:space="0" w:color="auto"/>
          </w:divBdr>
        </w:div>
        <w:div w:id="834229808">
          <w:marLeft w:val="480"/>
          <w:marRight w:val="0"/>
          <w:marTop w:val="0"/>
          <w:marBottom w:val="0"/>
          <w:divBdr>
            <w:top w:val="none" w:sz="0" w:space="0" w:color="auto"/>
            <w:left w:val="none" w:sz="0" w:space="0" w:color="auto"/>
            <w:bottom w:val="none" w:sz="0" w:space="0" w:color="auto"/>
            <w:right w:val="none" w:sz="0" w:space="0" w:color="auto"/>
          </w:divBdr>
        </w:div>
        <w:div w:id="518811728">
          <w:marLeft w:val="480"/>
          <w:marRight w:val="0"/>
          <w:marTop w:val="0"/>
          <w:marBottom w:val="0"/>
          <w:divBdr>
            <w:top w:val="none" w:sz="0" w:space="0" w:color="auto"/>
            <w:left w:val="none" w:sz="0" w:space="0" w:color="auto"/>
            <w:bottom w:val="none" w:sz="0" w:space="0" w:color="auto"/>
            <w:right w:val="none" w:sz="0" w:space="0" w:color="auto"/>
          </w:divBdr>
        </w:div>
        <w:div w:id="1703900012">
          <w:marLeft w:val="480"/>
          <w:marRight w:val="0"/>
          <w:marTop w:val="0"/>
          <w:marBottom w:val="0"/>
          <w:divBdr>
            <w:top w:val="none" w:sz="0" w:space="0" w:color="auto"/>
            <w:left w:val="none" w:sz="0" w:space="0" w:color="auto"/>
            <w:bottom w:val="none" w:sz="0" w:space="0" w:color="auto"/>
            <w:right w:val="none" w:sz="0" w:space="0" w:color="auto"/>
          </w:divBdr>
        </w:div>
      </w:divsChild>
    </w:div>
    <w:div w:id="840586993">
      <w:bodyDiv w:val="1"/>
      <w:marLeft w:val="0"/>
      <w:marRight w:val="0"/>
      <w:marTop w:val="0"/>
      <w:marBottom w:val="0"/>
      <w:divBdr>
        <w:top w:val="none" w:sz="0" w:space="0" w:color="auto"/>
        <w:left w:val="none" w:sz="0" w:space="0" w:color="auto"/>
        <w:bottom w:val="none" w:sz="0" w:space="0" w:color="auto"/>
        <w:right w:val="none" w:sz="0" w:space="0" w:color="auto"/>
      </w:divBdr>
      <w:divsChild>
        <w:div w:id="286741718">
          <w:marLeft w:val="480"/>
          <w:marRight w:val="0"/>
          <w:marTop w:val="0"/>
          <w:marBottom w:val="0"/>
          <w:divBdr>
            <w:top w:val="none" w:sz="0" w:space="0" w:color="auto"/>
            <w:left w:val="none" w:sz="0" w:space="0" w:color="auto"/>
            <w:bottom w:val="none" w:sz="0" w:space="0" w:color="auto"/>
            <w:right w:val="none" w:sz="0" w:space="0" w:color="auto"/>
          </w:divBdr>
        </w:div>
        <w:div w:id="730156885">
          <w:marLeft w:val="480"/>
          <w:marRight w:val="0"/>
          <w:marTop w:val="0"/>
          <w:marBottom w:val="0"/>
          <w:divBdr>
            <w:top w:val="none" w:sz="0" w:space="0" w:color="auto"/>
            <w:left w:val="none" w:sz="0" w:space="0" w:color="auto"/>
            <w:bottom w:val="none" w:sz="0" w:space="0" w:color="auto"/>
            <w:right w:val="none" w:sz="0" w:space="0" w:color="auto"/>
          </w:divBdr>
        </w:div>
        <w:div w:id="73011148">
          <w:marLeft w:val="480"/>
          <w:marRight w:val="0"/>
          <w:marTop w:val="0"/>
          <w:marBottom w:val="0"/>
          <w:divBdr>
            <w:top w:val="none" w:sz="0" w:space="0" w:color="auto"/>
            <w:left w:val="none" w:sz="0" w:space="0" w:color="auto"/>
            <w:bottom w:val="none" w:sz="0" w:space="0" w:color="auto"/>
            <w:right w:val="none" w:sz="0" w:space="0" w:color="auto"/>
          </w:divBdr>
        </w:div>
        <w:div w:id="302580669">
          <w:marLeft w:val="480"/>
          <w:marRight w:val="0"/>
          <w:marTop w:val="0"/>
          <w:marBottom w:val="0"/>
          <w:divBdr>
            <w:top w:val="none" w:sz="0" w:space="0" w:color="auto"/>
            <w:left w:val="none" w:sz="0" w:space="0" w:color="auto"/>
            <w:bottom w:val="none" w:sz="0" w:space="0" w:color="auto"/>
            <w:right w:val="none" w:sz="0" w:space="0" w:color="auto"/>
          </w:divBdr>
        </w:div>
        <w:div w:id="42483777">
          <w:marLeft w:val="480"/>
          <w:marRight w:val="0"/>
          <w:marTop w:val="0"/>
          <w:marBottom w:val="0"/>
          <w:divBdr>
            <w:top w:val="none" w:sz="0" w:space="0" w:color="auto"/>
            <w:left w:val="none" w:sz="0" w:space="0" w:color="auto"/>
            <w:bottom w:val="none" w:sz="0" w:space="0" w:color="auto"/>
            <w:right w:val="none" w:sz="0" w:space="0" w:color="auto"/>
          </w:divBdr>
        </w:div>
        <w:div w:id="672798405">
          <w:marLeft w:val="480"/>
          <w:marRight w:val="0"/>
          <w:marTop w:val="0"/>
          <w:marBottom w:val="0"/>
          <w:divBdr>
            <w:top w:val="none" w:sz="0" w:space="0" w:color="auto"/>
            <w:left w:val="none" w:sz="0" w:space="0" w:color="auto"/>
            <w:bottom w:val="none" w:sz="0" w:space="0" w:color="auto"/>
            <w:right w:val="none" w:sz="0" w:space="0" w:color="auto"/>
          </w:divBdr>
        </w:div>
        <w:div w:id="386300578">
          <w:marLeft w:val="480"/>
          <w:marRight w:val="0"/>
          <w:marTop w:val="0"/>
          <w:marBottom w:val="0"/>
          <w:divBdr>
            <w:top w:val="none" w:sz="0" w:space="0" w:color="auto"/>
            <w:left w:val="none" w:sz="0" w:space="0" w:color="auto"/>
            <w:bottom w:val="none" w:sz="0" w:space="0" w:color="auto"/>
            <w:right w:val="none" w:sz="0" w:space="0" w:color="auto"/>
          </w:divBdr>
        </w:div>
        <w:div w:id="1083066594">
          <w:marLeft w:val="480"/>
          <w:marRight w:val="0"/>
          <w:marTop w:val="0"/>
          <w:marBottom w:val="0"/>
          <w:divBdr>
            <w:top w:val="none" w:sz="0" w:space="0" w:color="auto"/>
            <w:left w:val="none" w:sz="0" w:space="0" w:color="auto"/>
            <w:bottom w:val="none" w:sz="0" w:space="0" w:color="auto"/>
            <w:right w:val="none" w:sz="0" w:space="0" w:color="auto"/>
          </w:divBdr>
        </w:div>
        <w:div w:id="487746739">
          <w:marLeft w:val="480"/>
          <w:marRight w:val="0"/>
          <w:marTop w:val="0"/>
          <w:marBottom w:val="0"/>
          <w:divBdr>
            <w:top w:val="none" w:sz="0" w:space="0" w:color="auto"/>
            <w:left w:val="none" w:sz="0" w:space="0" w:color="auto"/>
            <w:bottom w:val="none" w:sz="0" w:space="0" w:color="auto"/>
            <w:right w:val="none" w:sz="0" w:space="0" w:color="auto"/>
          </w:divBdr>
        </w:div>
        <w:div w:id="646931935">
          <w:marLeft w:val="480"/>
          <w:marRight w:val="0"/>
          <w:marTop w:val="0"/>
          <w:marBottom w:val="0"/>
          <w:divBdr>
            <w:top w:val="none" w:sz="0" w:space="0" w:color="auto"/>
            <w:left w:val="none" w:sz="0" w:space="0" w:color="auto"/>
            <w:bottom w:val="none" w:sz="0" w:space="0" w:color="auto"/>
            <w:right w:val="none" w:sz="0" w:space="0" w:color="auto"/>
          </w:divBdr>
        </w:div>
        <w:div w:id="1207260711">
          <w:marLeft w:val="480"/>
          <w:marRight w:val="0"/>
          <w:marTop w:val="0"/>
          <w:marBottom w:val="0"/>
          <w:divBdr>
            <w:top w:val="none" w:sz="0" w:space="0" w:color="auto"/>
            <w:left w:val="none" w:sz="0" w:space="0" w:color="auto"/>
            <w:bottom w:val="none" w:sz="0" w:space="0" w:color="auto"/>
            <w:right w:val="none" w:sz="0" w:space="0" w:color="auto"/>
          </w:divBdr>
        </w:div>
        <w:div w:id="979723739">
          <w:marLeft w:val="480"/>
          <w:marRight w:val="0"/>
          <w:marTop w:val="0"/>
          <w:marBottom w:val="0"/>
          <w:divBdr>
            <w:top w:val="none" w:sz="0" w:space="0" w:color="auto"/>
            <w:left w:val="none" w:sz="0" w:space="0" w:color="auto"/>
            <w:bottom w:val="none" w:sz="0" w:space="0" w:color="auto"/>
            <w:right w:val="none" w:sz="0" w:space="0" w:color="auto"/>
          </w:divBdr>
        </w:div>
        <w:div w:id="580407441">
          <w:marLeft w:val="480"/>
          <w:marRight w:val="0"/>
          <w:marTop w:val="0"/>
          <w:marBottom w:val="0"/>
          <w:divBdr>
            <w:top w:val="none" w:sz="0" w:space="0" w:color="auto"/>
            <w:left w:val="none" w:sz="0" w:space="0" w:color="auto"/>
            <w:bottom w:val="none" w:sz="0" w:space="0" w:color="auto"/>
            <w:right w:val="none" w:sz="0" w:space="0" w:color="auto"/>
          </w:divBdr>
        </w:div>
        <w:div w:id="1677460086">
          <w:marLeft w:val="480"/>
          <w:marRight w:val="0"/>
          <w:marTop w:val="0"/>
          <w:marBottom w:val="0"/>
          <w:divBdr>
            <w:top w:val="none" w:sz="0" w:space="0" w:color="auto"/>
            <w:left w:val="none" w:sz="0" w:space="0" w:color="auto"/>
            <w:bottom w:val="none" w:sz="0" w:space="0" w:color="auto"/>
            <w:right w:val="none" w:sz="0" w:space="0" w:color="auto"/>
          </w:divBdr>
        </w:div>
        <w:div w:id="2060859135">
          <w:marLeft w:val="480"/>
          <w:marRight w:val="0"/>
          <w:marTop w:val="0"/>
          <w:marBottom w:val="0"/>
          <w:divBdr>
            <w:top w:val="none" w:sz="0" w:space="0" w:color="auto"/>
            <w:left w:val="none" w:sz="0" w:space="0" w:color="auto"/>
            <w:bottom w:val="none" w:sz="0" w:space="0" w:color="auto"/>
            <w:right w:val="none" w:sz="0" w:space="0" w:color="auto"/>
          </w:divBdr>
        </w:div>
        <w:div w:id="1969236021">
          <w:marLeft w:val="480"/>
          <w:marRight w:val="0"/>
          <w:marTop w:val="0"/>
          <w:marBottom w:val="0"/>
          <w:divBdr>
            <w:top w:val="none" w:sz="0" w:space="0" w:color="auto"/>
            <w:left w:val="none" w:sz="0" w:space="0" w:color="auto"/>
            <w:bottom w:val="none" w:sz="0" w:space="0" w:color="auto"/>
            <w:right w:val="none" w:sz="0" w:space="0" w:color="auto"/>
          </w:divBdr>
        </w:div>
        <w:div w:id="473453620">
          <w:marLeft w:val="480"/>
          <w:marRight w:val="0"/>
          <w:marTop w:val="0"/>
          <w:marBottom w:val="0"/>
          <w:divBdr>
            <w:top w:val="none" w:sz="0" w:space="0" w:color="auto"/>
            <w:left w:val="none" w:sz="0" w:space="0" w:color="auto"/>
            <w:bottom w:val="none" w:sz="0" w:space="0" w:color="auto"/>
            <w:right w:val="none" w:sz="0" w:space="0" w:color="auto"/>
          </w:divBdr>
        </w:div>
        <w:div w:id="1719696083">
          <w:marLeft w:val="480"/>
          <w:marRight w:val="0"/>
          <w:marTop w:val="0"/>
          <w:marBottom w:val="0"/>
          <w:divBdr>
            <w:top w:val="none" w:sz="0" w:space="0" w:color="auto"/>
            <w:left w:val="none" w:sz="0" w:space="0" w:color="auto"/>
            <w:bottom w:val="none" w:sz="0" w:space="0" w:color="auto"/>
            <w:right w:val="none" w:sz="0" w:space="0" w:color="auto"/>
          </w:divBdr>
        </w:div>
        <w:div w:id="439450573">
          <w:marLeft w:val="480"/>
          <w:marRight w:val="0"/>
          <w:marTop w:val="0"/>
          <w:marBottom w:val="0"/>
          <w:divBdr>
            <w:top w:val="none" w:sz="0" w:space="0" w:color="auto"/>
            <w:left w:val="none" w:sz="0" w:space="0" w:color="auto"/>
            <w:bottom w:val="none" w:sz="0" w:space="0" w:color="auto"/>
            <w:right w:val="none" w:sz="0" w:space="0" w:color="auto"/>
          </w:divBdr>
        </w:div>
        <w:div w:id="276569430">
          <w:marLeft w:val="480"/>
          <w:marRight w:val="0"/>
          <w:marTop w:val="0"/>
          <w:marBottom w:val="0"/>
          <w:divBdr>
            <w:top w:val="none" w:sz="0" w:space="0" w:color="auto"/>
            <w:left w:val="none" w:sz="0" w:space="0" w:color="auto"/>
            <w:bottom w:val="none" w:sz="0" w:space="0" w:color="auto"/>
            <w:right w:val="none" w:sz="0" w:space="0" w:color="auto"/>
          </w:divBdr>
        </w:div>
        <w:div w:id="261186115">
          <w:marLeft w:val="480"/>
          <w:marRight w:val="0"/>
          <w:marTop w:val="0"/>
          <w:marBottom w:val="0"/>
          <w:divBdr>
            <w:top w:val="none" w:sz="0" w:space="0" w:color="auto"/>
            <w:left w:val="none" w:sz="0" w:space="0" w:color="auto"/>
            <w:bottom w:val="none" w:sz="0" w:space="0" w:color="auto"/>
            <w:right w:val="none" w:sz="0" w:space="0" w:color="auto"/>
          </w:divBdr>
        </w:div>
        <w:div w:id="1019045338">
          <w:marLeft w:val="480"/>
          <w:marRight w:val="0"/>
          <w:marTop w:val="0"/>
          <w:marBottom w:val="0"/>
          <w:divBdr>
            <w:top w:val="none" w:sz="0" w:space="0" w:color="auto"/>
            <w:left w:val="none" w:sz="0" w:space="0" w:color="auto"/>
            <w:bottom w:val="none" w:sz="0" w:space="0" w:color="auto"/>
            <w:right w:val="none" w:sz="0" w:space="0" w:color="auto"/>
          </w:divBdr>
        </w:div>
        <w:div w:id="144510292">
          <w:marLeft w:val="480"/>
          <w:marRight w:val="0"/>
          <w:marTop w:val="0"/>
          <w:marBottom w:val="0"/>
          <w:divBdr>
            <w:top w:val="none" w:sz="0" w:space="0" w:color="auto"/>
            <w:left w:val="none" w:sz="0" w:space="0" w:color="auto"/>
            <w:bottom w:val="none" w:sz="0" w:space="0" w:color="auto"/>
            <w:right w:val="none" w:sz="0" w:space="0" w:color="auto"/>
          </w:divBdr>
        </w:div>
        <w:div w:id="1348213125">
          <w:marLeft w:val="480"/>
          <w:marRight w:val="0"/>
          <w:marTop w:val="0"/>
          <w:marBottom w:val="0"/>
          <w:divBdr>
            <w:top w:val="none" w:sz="0" w:space="0" w:color="auto"/>
            <w:left w:val="none" w:sz="0" w:space="0" w:color="auto"/>
            <w:bottom w:val="none" w:sz="0" w:space="0" w:color="auto"/>
            <w:right w:val="none" w:sz="0" w:space="0" w:color="auto"/>
          </w:divBdr>
        </w:div>
        <w:div w:id="524711828">
          <w:marLeft w:val="480"/>
          <w:marRight w:val="0"/>
          <w:marTop w:val="0"/>
          <w:marBottom w:val="0"/>
          <w:divBdr>
            <w:top w:val="none" w:sz="0" w:space="0" w:color="auto"/>
            <w:left w:val="none" w:sz="0" w:space="0" w:color="auto"/>
            <w:bottom w:val="none" w:sz="0" w:space="0" w:color="auto"/>
            <w:right w:val="none" w:sz="0" w:space="0" w:color="auto"/>
          </w:divBdr>
        </w:div>
        <w:div w:id="91557783">
          <w:marLeft w:val="480"/>
          <w:marRight w:val="0"/>
          <w:marTop w:val="0"/>
          <w:marBottom w:val="0"/>
          <w:divBdr>
            <w:top w:val="none" w:sz="0" w:space="0" w:color="auto"/>
            <w:left w:val="none" w:sz="0" w:space="0" w:color="auto"/>
            <w:bottom w:val="none" w:sz="0" w:space="0" w:color="auto"/>
            <w:right w:val="none" w:sz="0" w:space="0" w:color="auto"/>
          </w:divBdr>
        </w:div>
        <w:div w:id="370888610">
          <w:marLeft w:val="480"/>
          <w:marRight w:val="0"/>
          <w:marTop w:val="0"/>
          <w:marBottom w:val="0"/>
          <w:divBdr>
            <w:top w:val="none" w:sz="0" w:space="0" w:color="auto"/>
            <w:left w:val="none" w:sz="0" w:space="0" w:color="auto"/>
            <w:bottom w:val="none" w:sz="0" w:space="0" w:color="auto"/>
            <w:right w:val="none" w:sz="0" w:space="0" w:color="auto"/>
          </w:divBdr>
        </w:div>
        <w:div w:id="130440620">
          <w:marLeft w:val="480"/>
          <w:marRight w:val="0"/>
          <w:marTop w:val="0"/>
          <w:marBottom w:val="0"/>
          <w:divBdr>
            <w:top w:val="none" w:sz="0" w:space="0" w:color="auto"/>
            <w:left w:val="none" w:sz="0" w:space="0" w:color="auto"/>
            <w:bottom w:val="none" w:sz="0" w:space="0" w:color="auto"/>
            <w:right w:val="none" w:sz="0" w:space="0" w:color="auto"/>
          </w:divBdr>
        </w:div>
        <w:div w:id="1056010269">
          <w:marLeft w:val="480"/>
          <w:marRight w:val="0"/>
          <w:marTop w:val="0"/>
          <w:marBottom w:val="0"/>
          <w:divBdr>
            <w:top w:val="none" w:sz="0" w:space="0" w:color="auto"/>
            <w:left w:val="none" w:sz="0" w:space="0" w:color="auto"/>
            <w:bottom w:val="none" w:sz="0" w:space="0" w:color="auto"/>
            <w:right w:val="none" w:sz="0" w:space="0" w:color="auto"/>
          </w:divBdr>
        </w:div>
        <w:div w:id="539559761">
          <w:marLeft w:val="480"/>
          <w:marRight w:val="0"/>
          <w:marTop w:val="0"/>
          <w:marBottom w:val="0"/>
          <w:divBdr>
            <w:top w:val="none" w:sz="0" w:space="0" w:color="auto"/>
            <w:left w:val="none" w:sz="0" w:space="0" w:color="auto"/>
            <w:bottom w:val="none" w:sz="0" w:space="0" w:color="auto"/>
            <w:right w:val="none" w:sz="0" w:space="0" w:color="auto"/>
          </w:divBdr>
        </w:div>
        <w:div w:id="855852966">
          <w:marLeft w:val="480"/>
          <w:marRight w:val="0"/>
          <w:marTop w:val="0"/>
          <w:marBottom w:val="0"/>
          <w:divBdr>
            <w:top w:val="none" w:sz="0" w:space="0" w:color="auto"/>
            <w:left w:val="none" w:sz="0" w:space="0" w:color="auto"/>
            <w:bottom w:val="none" w:sz="0" w:space="0" w:color="auto"/>
            <w:right w:val="none" w:sz="0" w:space="0" w:color="auto"/>
          </w:divBdr>
        </w:div>
        <w:div w:id="1286231454">
          <w:marLeft w:val="480"/>
          <w:marRight w:val="0"/>
          <w:marTop w:val="0"/>
          <w:marBottom w:val="0"/>
          <w:divBdr>
            <w:top w:val="none" w:sz="0" w:space="0" w:color="auto"/>
            <w:left w:val="none" w:sz="0" w:space="0" w:color="auto"/>
            <w:bottom w:val="none" w:sz="0" w:space="0" w:color="auto"/>
            <w:right w:val="none" w:sz="0" w:space="0" w:color="auto"/>
          </w:divBdr>
        </w:div>
        <w:div w:id="598484165">
          <w:marLeft w:val="480"/>
          <w:marRight w:val="0"/>
          <w:marTop w:val="0"/>
          <w:marBottom w:val="0"/>
          <w:divBdr>
            <w:top w:val="none" w:sz="0" w:space="0" w:color="auto"/>
            <w:left w:val="none" w:sz="0" w:space="0" w:color="auto"/>
            <w:bottom w:val="none" w:sz="0" w:space="0" w:color="auto"/>
            <w:right w:val="none" w:sz="0" w:space="0" w:color="auto"/>
          </w:divBdr>
        </w:div>
      </w:divsChild>
    </w:div>
    <w:div w:id="843862930">
      <w:bodyDiv w:val="1"/>
      <w:marLeft w:val="0"/>
      <w:marRight w:val="0"/>
      <w:marTop w:val="0"/>
      <w:marBottom w:val="0"/>
      <w:divBdr>
        <w:top w:val="none" w:sz="0" w:space="0" w:color="auto"/>
        <w:left w:val="none" w:sz="0" w:space="0" w:color="auto"/>
        <w:bottom w:val="none" w:sz="0" w:space="0" w:color="auto"/>
        <w:right w:val="none" w:sz="0" w:space="0" w:color="auto"/>
      </w:divBdr>
      <w:divsChild>
        <w:div w:id="844832012">
          <w:marLeft w:val="480"/>
          <w:marRight w:val="0"/>
          <w:marTop w:val="0"/>
          <w:marBottom w:val="0"/>
          <w:divBdr>
            <w:top w:val="none" w:sz="0" w:space="0" w:color="auto"/>
            <w:left w:val="none" w:sz="0" w:space="0" w:color="auto"/>
            <w:bottom w:val="none" w:sz="0" w:space="0" w:color="auto"/>
            <w:right w:val="none" w:sz="0" w:space="0" w:color="auto"/>
          </w:divBdr>
        </w:div>
        <w:div w:id="1927037583">
          <w:marLeft w:val="480"/>
          <w:marRight w:val="0"/>
          <w:marTop w:val="0"/>
          <w:marBottom w:val="0"/>
          <w:divBdr>
            <w:top w:val="none" w:sz="0" w:space="0" w:color="auto"/>
            <w:left w:val="none" w:sz="0" w:space="0" w:color="auto"/>
            <w:bottom w:val="none" w:sz="0" w:space="0" w:color="auto"/>
            <w:right w:val="none" w:sz="0" w:space="0" w:color="auto"/>
          </w:divBdr>
        </w:div>
        <w:div w:id="2138601627">
          <w:marLeft w:val="480"/>
          <w:marRight w:val="0"/>
          <w:marTop w:val="0"/>
          <w:marBottom w:val="0"/>
          <w:divBdr>
            <w:top w:val="none" w:sz="0" w:space="0" w:color="auto"/>
            <w:left w:val="none" w:sz="0" w:space="0" w:color="auto"/>
            <w:bottom w:val="none" w:sz="0" w:space="0" w:color="auto"/>
            <w:right w:val="none" w:sz="0" w:space="0" w:color="auto"/>
          </w:divBdr>
        </w:div>
        <w:div w:id="2047021826">
          <w:marLeft w:val="480"/>
          <w:marRight w:val="0"/>
          <w:marTop w:val="0"/>
          <w:marBottom w:val="0"/>
          <w:divBdr>
            <w:top w:val="none" w:sz="0" w:space="0" w:color="auto"/>
            <w:left w:val="none" w:sz="0" w:space="0" w:color="auto"/>
            <w:bottom w:val="none" w:sz="0" w:space="0" w:color="auto"/>
            <w:right w:val="none" w:sz="0" w:space="0" w:color="auto"/>
          </w:divBdr>
        </w:div>
        <w:div w:id="1209495311">
          <w:marLeft w:val="480"/>
          <w:marRight w:val="0"/>
          <w:marTop w:val="0"/>
          <w:marBottom w:val="0"/>
          <w:divBdr>
            <w:top w:val="none" w:sz="0" w:space="0" w:color="auto"/>
            <w:left w:val="none" w:sz="0" w:space="0" w:color="auto"/>
            <w:bottom w:val="none" w:sz="0" w:space="0" w:color="auto"/>
            <w:right w:val="none" w:sz="0" w:space="0" w:color="auto"/>
          </w:divBdr>
        </w:div>
        <w:div w:id="713844602">
          <w:marLeft w:val="480"/>
          <w:marRight w:val="0"/>
          <w:marTop w:val="0"/>
          <w:marBottom w:val="0"/>
          <w:divBdr>
            <w:top w:val="none" w:sz="0" w:space="0" w:color="auto"/>
            <w:left w:val="none" w:sz="0" w:space="0" w:color="auto"/>
            <w:bottom w:val="none" w:sz="0" w:space="0" w:color="auto"/>
            <w:right w:val="none" w:sz="0" w:space="0" w:color="auto"/>
          </w:divBdr>
        </w:div>
        <w:div w:id="1646423872">
          <w:marLeft w:val="480"/>
          <w:marRight w:val="0"/>
          <w:marTop w:val="0"/>
          <w:marBottom w:val="0"/>
          <w:divBdr>
            <w:top w:val="none" w:sz="0" w:space="0" w:color="auto"/>
            <w:left w:val="none" w:sz="0" w:space="0" w:color="auto"/>
            <w:bottom w:val="none" w:sz="0" w:space="0" w:color="auto"/>
            <w:right w:val="none" w:sz="0" w:space="0" w:color="auto"/>
          </w:divBdr>
        </w:div>
        <w:div w:id="188493499">
          <w:marLeft w:val="480"/>
          <w:marRight w:val="0"/>
          <w:marTop w:val="0"/>
          <w:marBottom w:val="0"/>
          <w:divBdr>
            <w:top w:val="none" w:sz="0" w:space="0" w:color="auto"/>
            <w:left w:val="none" w:sz="0" w:space="0" w:color="auto"/>
            <w:bottom w:val="none" w:sz="0" w:space="0" w:color="auto"/>
            <w:right w:val="none" w:sz="0" w:space="0" w:color="auto"/>
          </w:divBdr>
        </w:div>
        <w:div w:id="1087387081">
          <w:marLeft w:val="480"/>
          <w:marRight w:val="0"/>
          <w:marTop w:val="0"/>
          <w:marBottom w:val="0"/>
          <w:divBdr>
            <w:top w:val="none" w:sz="0" w:space="0" w:color="auto"/>
            <w:left w:val="none" w:sz="0" w:space="0" w:color="auto"/>
            <w:bottom w:val="none" w:sz="0" w:space="0" w:color="auto"/>
            <w:right w:val="none" w:sz="0" w:space="0" w:color="auto"/>
          </w:divBdr>
        </w:div>
        <w:div w:id="152180467">
          <w:marLeft w:val="480"/>
          <w:marRight w:val="0"/>
          <w:marTop w:val="0"/>
          <w:marBottom w:val="0"/>
          <w:divBdr>
            <w:top w:val="none" w:sz="0" w:space="0" w:color="auto"/>
            <w:left w:val="none" w:sz="0" w:space="0" w:color="auto"/>
            <w:bottom w:val="none" w:sz="0" w:space="0" w:color="auto"/>
            <w:right w:val="none" w:sz="0" w:space="0" w:color="auto"/>
          </w:divBdr>
        </w:div>
        <w:div w:id="1768578740">
          <w:marLeft w:val="480"/>
          <w:marRight w:val="0"/>
          <w:marTop w:val="0"/>
          <w:marBottom w:val="0"/>
          <w:divBdr>
            <w:top w:val="none" w:sz="0" w:space="0" w:color="auto"/>
            <w:left w:val="none" w:sz="0" w:space="0" w:color="auto"/>
            <w:bottom w:val="none" w:sz="0" w:space="0" w:color="auto"/>
            <w:right w:val="none" w:sz="0" w:space="0" w:color="auto"/>
          </w:divBdr>
        </w:div>
        <w:div w:id="842009831">
          <w:marLeft w:val="480"/>
          <w:marRight w:val="0"/>
          <w:marTop w:val="0"/>
          <w:marBottom w:val="0"/>
          <w:divBdr>
            <w:top w:val="none" w:sz="0" w:space="0" w:color="auto"/>
            <w:left w:val="none" w:sz="0" w:space="0" w:color="auto"/>
            <w:bottom w:val="none" w:sz="0" w:space="0" w:color="auto"/>
            <w:right w:val="none" w:sz="0" w:space="0" w:color="auto"/>
          </w:divBdr>
        </w:div>
        <w:div w:id="356658438">
          <w:marLeft w:val="480"/>
          <w:marRight w:val="0"/>
          <w:marTop w:val="0"/>
          <w:marBottom w:val="0"/>
          <w:divBdr>
            <w:top w:val="none" w:sz="0" w:space="0" w:color="auto"/>
            <w:left w:val="none" w:sz="0" w:space="0" w:color="auto"/>
            <w:bottom w:val="none" w:sz="0" w:space="0" w:color="auto"/>
            <w:right w:val="none" w:sz="0" w:space="0" w:color="auto"/>
          </w:divBdr>
        </w:div>
        <w:div w:id="1146631953">
          <w:marLeft w:val="480"/>
          <w:marRight w:val="0"/>
          <w:marTop w:val="0"/>
          <w:marBottom w:val="0"/>
          <w:divBdr>
            <w:top w:val="none" w:sz="0" w:space="0" w:color="auto"/>
            <w:left w:val="none" w:sz="0" w:space="0" w:color="auto"/>
            <w:bottom w:val="none" w:sz="0" w:space="0" w:color="auto"/>
            <w:right w:val="none" w:sz="0" w:space="0" w:color="auto"/>
          </w:divBdr>
        </w:div>
        <w:div w:id="392775192">
          <w:marLeft w:val="480"/>
          <w:marRight w:val="0"/>
          <w:marTop w:val="0"/>
          <w:marBottom w:val="0"/>
          <w:divBdr>
            <w:top w:val="none" w:sz="0" w:space="0" w:color="auto"/>
            <w:left w:val="none" w:sz="0" w:space="0" w:color="auto"/>
            <w:bottom w:val="none" w:sz="0" w:space="0" w:color="auto"/>
            <w:right w:val="none" w:sz="0" w:space="0" w:color="auto"/>
          </w:divBdr>
        </w:div>
        <w:div w:id="324361554">
          <w:marLeft w:val="480"/>
          <w:marRight w:val="0"/>
          <w:marTop w:val="0"/>
          <w:marBottom w:val="0"/>
          <w:divBdr>
            <w:top w:val="none" w:sz="0" w:space="0" w:color="auto"/>
            <w:left w:val="none" w:sz="0" w:space="0" w:color="auto"/>
            <w:bottom w:val="none" w:sz="0" w:space="0" w:color="auto"/>
            <w:right w:val="none" w:sz="0" w:space="0" w:color="auto"/>
          </w:divBdr>
        </w:div>
        <w:div w:id="704215174">
          <w:marLeft w:val="480"/>
          <w:marRight w:val="0"/>
          <w:marTop w:val="0"/>
          <w:marBottom w:val="0"/>
          <w:divBdr>
            <w:top w:val="none" w:sz="0" w:space="0" w:color="auto"/>
            <w:left w:val="none" w:sz="0" w:space="0" w:color="auto"/>
            <w:bottom w:val="none" w:sz="0" w:space="0" w:color="auto"/>
            <w:right w:val="none" w:sz="0" w:space="0" w:color="auto"/>
          </w:divBdr>
        </w:div>
        <w:div w:id="1636375915">
          <w:marLeft w:val="480"/>
          <w:marRight w:val="0"/>
          <w:marTop w:val="0"/>
          <w:marBottom w:val="0"/>
          <w:divBdr>
            <w:top w:val="none" w:sz="0" w:space="0" w:color="auto"/>
            <w:left w:val="none" w:sz="0" w:space="0" w:color="auto"/>
            <w:bottom w:val="none" w:sz="0" w:space="0" w:color="auto"/>
            <w:right w:val="none" w:sz="0" w:space="0" w:color="auto"/>
          </w:divBdr>
        </w:div>
        <w:div w:id="619456936">
          <w:marLeft w:val="480"/>
          <w:marRight w:val="0"/>
          <w:marTop w:val="0"/>
          <w:marBottom w:val="0"/>
          <w:divBdr>
            <w:top w:val="none" w:sz="0" w:space="0" w:color="auto"/>
            <w:left w:val="none" w:sz="0" w:space="0" w:color="auto"/>
            <w:bottom w:val="none" w:sz="0" w:space="0" w:color="auto"/>
            <w:right w:val="none" w:sz="0" w:space="0" w:color="auto"/>
          </w:divBdr>
        </w:div>
        <w:div w:id="613023825">
          <w:marLeft w:val="480"/>
          <w:marRight w:val="0"/>
          <w:marTop w:val="0"/>
          <w:marBottom w:val="0"/>
          <w:divBdr>
            <w:top w:val="none" w:sz="0" w:space="0" w:color="auto"/>
            <w:left w:val="none" w:sz="0" w:space="0" w:color="auto"/>
            <w:bottom w:val="none" w:sz="0" w:space="0" w:color="auto"/>
            <w:right w:val="none" w:sz="0" w:space="0" w:color="auto"/>
          </w:divBdr>
        </w:div>
        <w:div w:id="506946547">
          <w:marLeft w:val="480"/>
          <w:marRight w:val="0"/>
          <w:marTop w:val="0"/>
          <w:marBottom w:val="0"/>
          <w:divBdr>
            <w:top w:val="none" w:sz="0" w:space="0" w:color="auto"/>
            <w:left w:val="none" w:sz="0" w:space="0" w:color="auto"/>
            <w:bottom w:val="none" w:sz="0" w:space="0" w:color="auto"/>
            <w:right w:val="none" w:sz="0" w:space="0" w:color="auto"/>
          </w:divBdr>
        </w:div>
        <w:div w:id="2132282615">
          <w:marLeft w:val="480"/>
          <w:marRight w:val="0"/>
          <w:marTop w:val="0"/>
          <w:marBottom w:val="0"/>
          <w:divBdr>
            <w:top w:val="none" w:sz="0" w:space="0" w:color="auto"/>
            <w:left w:val="none" w:sz="0" w:space="0" w:color="auto"/>
            <w:bottom w:val="none" w:sz="0" w:space="0" w:color="auto"/>
            <w:right w:val="none" w:sz="0" w:space="0" w:color="auto"/>
          </w:divBdr>
        </w:div>
        <w:div w:id="2088795866">
          <w:marLeft w:val="480"/>
          <w:marRight w:val="0"/>
          <w:marTop w:val="0"/>
          <w:marBottom w:val="0"/>
          <w:divBdr>
            <w:top w:val="none" w:sz="0" w:space="0" w:color="auto"/>
            <w:left w:val="none" w:sz="0" w:space="0" w:color="auto"/>
            <w:bottom w:val="none" w:sz="0" w:space="0" w:color="auto"/>
            <w:right w:val="none" w:sz="0" w:space="0" w:color="auto"/>
          </w:divBdr>
        </w:div>
        <w:div w:id="731074572">
          <w:marLeft w:val="480"/>
          <w:marRight w:val="0"/>
          <w:marTop w:val="0"/>
          <w:marBottom w:val="0"/>
          <w:divBdr>
            <w:top w:val="none" w:sz="0" w:space="0" w:color="auto"/>
            <w:left w:val="none" w:sz="0" w:space="0" w:color="auto"/>
            <w:bottom w:val="none" w:sz="0" w:space="0" w:color="auto"/>
            <w:right w:val="none" w:sz="0" w:space="0" w:color="auto"/>
          </w:divBdr>
        </w:div>
        <w:div w:id="160976055">
          <w:marLeft w:val="480"/>
          <w:marRight w:val="0"/>
          <w:marTop w:val="0"/>
          <w:marBottom w:val="0"/>
          <w:divBdr>
            <w:top w:val="none" w:sz="0" w:space="0" w:color="auto"/>
            <w:left w:val="none" w:sz="0" w:space="0" w:color="auto"/>
            <w:bottom w:val="none" w:sz="0" w:space="0" w:color="auto"/>
            <w:right w:val="none" w:sz="0" w:space="0" w:color="auto"/>
          </w:divBdr>
        </w:div>
        <w:div w:id="946809282">
          <w:marLeft w:val="480"/>
          <w:marRight w:val="0"/>
          <w:marTop w:val="0"/>
          <w:marBottom w:val="0"/>
          <w:divBdr>
            <w:top w:val="none" w:sz="0" w:space="0" w:color="auto"/>
            <w:left w:val="none" w:sz="0" w:space="0" w:color="auto"/>
            <w:bottom w:val="none" w:sz="0" w:space="0" w:color="auto"/>
            <w:right w:val="none" w:sz="0" w:space="0" w:color="auto"/>
          </w:divBdr>
        </w:div>
        <w:div w:id="162746491">
          <w:marLeft w:val="480"/>
          <w:marRight w:val="0"/>
          <w:marTop w:val="0"/>
          <w:marBottom w:val="0"/>
          <w:divBdr>
            <w:top w:val="none" w:sz="0" w:space="0" w:color="auto"/>
            <w:left w:val="none" w:sz="0" w:space="0" w:color="auto"/>
            <w:bottom w:val="none" w:sz="0" w:space="0" w:color="auto"/>
            <w:right w:val="none" w:sz="0" w:space="0" w:color="auto"/>
          </w:divBdr>
        </w:div>
        <w:div w:id="215819195">
          <w:marLeft w:val="480"/>
          <w:marRight w:val="0"/>
          <w:marTop w:val="0"/>
          <w:marBottom w:val="0"/>
          <w:divBdr>
            <w:top w:val="none" w:sz="0" w:space="0" w:color="auto"/>
            <w:left w:val="none" w:sz="0" w:space="0" w:color="auto"/>
            <w:bottom w:val="none" w:sz="0" w:space="0" w:color="auto"/>
            <w:right w:val="none" w:sz="0" w:space="0" w:color="auto"/>
          </w:divBdr>
        </w:div>
        <w:div w:id="1151017959">
          <w:marLeft w:val="480"/>
          <w:marRight w:val="0"/>
          <w:marTop w:val="0"/>
          <w:marBottom w:val="0"/>
          <w:divBdr>
            <w:top w:val="none" w:sz="0" w:space="0" w:color="auto"/>
            <w:left w:val="none" w:sz="0" w:space="0" w:color="auto"/>
            <w:bottom w:val="none" w:sz="0" w:space="0" w:color="auto"/>
            <w:right w:val="none" w:sz="0" w:space="0" w:color="auto"/>
          </w:divBdr>
        </w:div>
        <w:div w:id="2011326630">
          <w:marLeft w:val="480"/>
          <w:marRight w:val="0"/>
          <w:marTop w:val="0"/>
          <w:marBottom w:val="0"/>
          <w:divBdr>
            <w:top w:val="none" w:sz="0" w:space="0" w:color="auto"/>
            <w:left w:val="none" w:sz="0" w:space="0" w:color="auto"/>
            <w:bottom w:val="none" w:sz="0" w:space="0" w:color="auto"/>
            <w:right w:val="none" w:sz="0" w:space="0" w:color="auto"/>
          </w:divBdr>
        </w:div>
        <w:div w:id="1296989818">
          <w:marLeft w:val="480"/>
          <w:marRight w:val="0"/>
          <w:marTop w:val="0"/>
          <w:marBottom w:val="0"/>
          <w:divBdr>
            <w:top w:val="none" w:sz="0" w:space="0" w:color="auto"/>
            <w:left w:val="none" w:sz="0" w:space="0" w:color="auto"/>
            <w:bottom w:val="none" w:sz="0" w:space="0" w:color="auto"/>
            <w:right w:val="none" w:sz="0" w:space="0" w:color="auto"/>
          </w:divBdr>
        </w:div>
        <w:div w:id="944577362">
          <w:marLeft w:val="480"/>
          <w:marRight w:val="0"/>
          <w:marTop w:val="0"/>
          <w:marBottom w:val="0"/>
          <w:divBdr>
            <w:top w:val="none" w:sz="0" w:space="0" w:color="auto"/>
            <w:left w:val="none" w:sz="0" w:space="0" w:color="auto"/>
            <w:bottom w:val="none" w:sz="0" w:space="0" w:color="auto"/>
            <w:right w:val="none" w:sz="0" w:space="0" w:color="auto"/>
          </w:divBdr>
        </w:div>
        <w:div w:id="706222957">
          <w:marLeft w:val="480"/>
          <w:marRight w:val="0"/>
          <w:marTop w:val="0"/>
          <w:marBottom w:val="0"/>
          <w:divBdr>
            <w:top w:val="none" w:sz="0" w:space="0" w:color="auto"/>
            <w:left w:val="none" w:sz="0" w:space="0" w:color="auto"/>
            <w:bottom w:val="none" w:sz="0" w:space="0" w:color="auto"/>
            <w:right w:val="none" w:sz="0" w:space="0" w:color="auto"/>
          </w:divBdr>
        </w:div>
      </w:divsChild>
    </w:div>
    <w:div w:id="848713797">
      <w:bodyDiv w:val="1"/>
      <w:marLeft w:val="0"/>
      <w:marRight w:val="0"/>
      <w:marTop w:val="0"/>
      <w:marBottom w:val="0"/>
      <w:divBdr>
        <w:top w:val="none" w:sz="0" w:space="0" w:color="auto"/>
        <w:left w:val="none" w:sz="0" w:space="0" w:color="auto"/>
        <w:bottom w:val="none" w:sz="0" w:space="0" w:color="auto"/>
        <w:right w:val="none" w:sz="0" w:space="0" w:color="auto"/>
      </w:divBdr>
      <w:divsChild>
        <w:div w:id="1204710368">
          <w:marLeft w:val="480"/>
          <w:marRight w:val="0"/>
          <w:marTop w:val="0"/>
          <w:marBottom w:val="0"/>
          <w:divBdr>
            <w:top w:val="none" w:sz="0" w:space="0" w:color="auto"/>
            <w:left w:val="none" w:sz="0" w:space="0" w:color="auto"/>
            <w:bottom w:val="none" w:sz="0" w:space="0" w:color="auto"/>
            <w:right w:val="none" w:sz="0" w:space="0" w:color="auto"/>
          </w:divBdr>
        </w:div>
        <w:div w:id="420487913">
          <w:marLeft w:val="480"/>
          <w:marRight w:val="0"/>
          <w:marTop w:val="0"/>
          <w:marBottom w:val="0"/>
          <w:divBdr>
            <w:top w:val="none" w:sz="0" w:space="0" w:color="auto"/>
            <w:left w:val="none" w:sz="0" w:space="0" w:color="auto"/>
            <w:bottom w:val="none" w:sz="0" w:space="0" w:color="auto"/>
            <w:right w:val="none" w:sz="0" w:space="0" w:color="auto"/>
          </w:divBdr>
        </w:div>
        <w:div w:id="1413549736">
          <w:marLeft w:val="480"/>
          <w:marRight w:val="0"/>
          <w:marTop w:val="0"/>
          <w:marBottom w:val="0"/>
          <w:divBdr>
            <w:top w:val="none" w:sz="0" w:space="0" w:color="auto"/>
            <w:left w:val="none" w:sz="0" w:space="0" w:color="auto"/>
            <w:bottom w:val="none" w:sz="0" w:space="0" w:color="auto"/>
            <w:right w:val="none" w:sz="0" w:space="0" w:color="auto"/>
          </w:divBdr>
        </w:div>
        <w:div w:id="1210919443">
          <w:marLeft w:val="480"/>
          <w:marRight w:val="0"/>
          <w:marTop w:val="0"/>
          <w:marBottom w:val="0"/>
          <w:divBdr>
            <w:top w:val="none" w:sz="0" w:space="0" w:color="auto"/>
            <w:left w:val="none" w:sz="0" w:space="0" w:color="auto"/>
            <w:bottom w:val="none" w:sz="0" w:space="0" w:color="auto"/>
            <w:right w:val="none" w:sz="0" w:space="0" w:color="auto"/>
          </w:divBdr>
        </w:div>
        <w:div w:id="608858324">
          <w:marLeft w:val="480"/>
          <w:marRight w:val="0"/>
          <w:marTop w:val="0"/>
          <w:marBottom w:val="0"/>
          <w:divBdr>
            <w:top w:val="none" w:sz="0" w:space="0" w:color="auto"/>
            <w:left w:val="none" w:sz="0" w:space="0" w:color="auto"/>
            <w:bottom w:val="none" w:sz="0" w:space="0" w:color="auto"/>
            <w:right w:val="none" w:sz="0" w:space="0" w:color="auto"/>
          </w:divBdr>
        </w:div>
        <w:div w:id="757865302">
          <w:marLeft w:val="480"/>
          <w:marRight w:val="0"/>
          <w:marTop w:val="0"/>
          <w:marBottom w:val="0"/>
          <w:divBdr>
            <w:top w:val="none" w:sz="0" w:space="0" w:color="auto"/>
            <w:left w:val="none" w:sz="0" w:space="0" w:color="auto"/>
            <w:bottom w:val="none" w:sz="0" w:space="0" w:color="auto"/>
            <w:right w:val="none" w:sz="0" w:space="0" w:color="auto"/>
          </w:divBdr>
        </w:div>
        <w:div w:id="916015501">
          <w:marLeft w:val="480"/>
          <w:marRight w:val="0"/>
          <w:marTop w:val="0"/>
          <w:marBottom w:val="0"/>
          <w:divBdr>
            <w:top w:val="none" w:sz="0" w:space="0" w:color="auto"/>
            <w:left w:val="none" w:sz="0" w:space="0" w:color="auto"/>
            <w:bottom w:val="none" w:sz="0" w:space="0" w:color="auto"/>
            <w:right w:val="none" w:sz="0" w:space="0" w:color="auto"/>
          </w:divBdr>
        </w:div>
        <w:div w:id="901795886">
          <w:marLeft w:val="480"/>
          <w:marRight w:val="0"/>
          <w:marTop w:val="0"/>
          <w:marBottom w:val="0"/>
          <w:divBdr>
            <w:top w:val="none" w:sz="0" w:space="0" w:color="auto"/>
            <w:left w:val="none" w:sz="0" w:space="0" w:color="auto"/>
            <w:bottom w:val="none" w:sz="0" w:space="0" w:color="auto"/>
            <w:right w:val="none" w:sz="0" w:space="0" w:color="auto"/>
          </w:divBdr>
        </w:div>
        <w:div w:id="642462716">
          <w:marLeft w:val="480"/>
          <w:marRight w:val="0"/>
          <w:marTop w:val="0"/>
          <w:marBottom w:val="0"/>
          <w:divBdr>
            <w:top w:val="none" w:sz="0" w:space="0" w:color="auto"/>
            <w:left w:val="none" w:sz="0" w:space="0" w:color="auto"/>
            <w:bottom w:val="none" w:sz="0" w:space="0" w:color="auto"/>
            <w:right w:val="none" w:sz="0" w:space="0" w:color="auto"/>
          </w:divBdr>
        </w:div>
        <w:div w:id="1434931681">
          <w:marLeft w:val="480"/>
          <w:marRight w:val="0"/>
          <w:marTop w:val="0"/>
          <w:marBottom w:val="0"/>
          <w:divBdr>
            <w:top w:val="none" w:sz="0" w:space="0" w:color="auto"/>
            <w:left w:val="none" w:sz="0" w:space="0" w:color="auto"/>
            <w:bottom w:val="none" w:sz="0" w:space="0" w:color="auto"/>
            <w:right w:val="none" w:sz="0" w:space="0" w:color="auto"/>
          </w:divBdr>
        </w:div>
        <w:div w:id="1087850869">
          <w:marLeft w:val="480"/>
          <w:marRight w:val="0"/>
          <w:marTop w:val="0"/>
          <w:marBottom w:val="0"/>
          <w:divBdr>
            <w:top w:val="none" w:sz="0" w:space="0" w:color="auto"/>
            <w:left w:val="none" w:sz="0" w:space="0" w:color="auto"/>
            <w:bottom w:val="none" w:sz="0" w:space="0" w:color="auto"/>
            <w:right w:val="none" w:sz="0" w:space="0" w:color="auto"/>
          </w:divBdr>
        </w:div>
        <w:div w:id="1003439698">
          <w:marLeft w:val="480"/>
          <w:marRight w:val="0"/>
          <w:marTop w:val="0"/>
          <w:marBottom w:val="0"/>
          <w:divBdr>
            <w:top w:val="none" w:sz="0" w:space="0" w:color="auto"/>
            <w:left w:val="none" w:sz="0" w:space="0" w:color="auto"/>
            <w:bottom w:val="none" w:sz="0" w:space="0" w:color="auto"/>
            <w:right w:val="none" w:sz="0" w:space="0" w:color="auto"/>
          </w:divBdr>
        </w:div>
        <w:div w:id="1440830998">
          <w:marLeft w:val="480"/>
          <w:marRight w:val="0"/>
          <w:marTop w:val="0"/>
          <w:marBottom w:val="0"/>
          <w:divBdr>
            <w:top w:val="none" w:sz="0" w:space="0" w:color="auto"/>
            <w:left w:val="none" w:sz="0" w:space="0" w:color="auto"/>
            <w:bottom w:val="none" w:sz="0" w:space="0" w:color="auto"/>
            <w:right w:val="none" w:sz="0" w:space="0" w:color="auto"/>
          </w:divBdr>
        </w:div>
        <w:div w:id="859856659">
          <w:marLeft w:val="480"/>
          <w:marRight w:val="0"/>
          <w:marTop w:val="0"/>
          <w:marBottom w:val="0"/>
          <w:divBdr>
            <w:top w:val="none" w:sz="0" w:space="0" w:color="auto"/>
            <w:left w:val="none" w:sz="0" w:space="0" w:color="auto"/>
            <w:bottom w:val="none" w:sz="0" w:space="0" w:color="auto"/>
            <w:right w:val="none" w:sz="0" w:space="0" w:color="auto"/>
          </w:divBdr>
        </w:div>
        <w:div w:id="69235568">
          <w:marLeft w:val="480"/>
          <w:marRight w:val="0"/>
          <w:marTop w:val="0"/>
          <w:marBottom w:val="0"/>
          <w:divBdr>
            <w:top w:val="none" w:sz="0" w:space="0" w:color="auto"/>
            <w:left w:val="none" w:sz="0" w:space="0" w:color="auto"/>
            <w:bottom w:val="none" w:sz="0" w:space="0" w:color="auto"/>
            <w:right w:val="none" w:sz="0" w:space="0" w:color="auto"/>
          </w:divBdr>
        </w:div>
        <w:div w:id="760493860">
          <w:marLeft w:val="480"/>
          <w:marRight w:val="0"/>
          <w:marTop w:val="0"/>
          <w:marBottom w:val="0"/>
          <w:divBdr>
            <w:top w:val="none" w:sz="0" w:space="0" w:color="auto"/>
            <w:left w:val="none" w:sz="0" w:space="0" w:color="auto"/>
            <w:bottom w:val="none" w:sz="0" w:space="0" w:color="auto"/>
            <w:right w:val="none" w:sz="0" w:space="0" w:color="auto"/>
          </w:divBdr>
        </w:div>
        <w:div w:id="1838883745">
          <w:marLeft w:val="480"/>
          <w:marRight w:val="0"/>
          <w:marTop w:val="0"/>
          <w:marBottom w:val="0"/>
          <w:divBdr>
            <w:top w:val="none" w:sz="0" w:space="0" w:color="auto"/>
            <w:left w:val="none" w:sz="0" w:space="0" w:color="auto"/>
            <w:bottom w:val="none" w:sz="0" w:space="0" w:color="auto"/>
            <w:right w:val="none" w:sz="0" w:space="0" w:color="auto"/>
          </w:divBdr>
        </w:div>
        <w:div w:id="1752384020">
          <w:marLeft w:val="480"/>
          <w:marRight w:val="0"/>
          <w:marTop w:val="0"/>
          <w:marBottom w:val="0"/>
          <w:divBdr>
            <w:top w:val="none" w:sz="0" w:space="0" w:color="auto"/>
            <w:left w:val="none" w:sz="0" w:space="0" w:color="auto"/>
            <w:bottom w:val="none" w:sz="0" w:space="0" w:color="auto"/>
            <w:right w:val="none" w:sz="0" w:space="0" w:color="auto"/>
          </w:divBdr>
        </w:div>
        <w:div w:id="355543448">
          <w:marLeft w:val="480"/>
          <w:marRight w:val="0"/>
          <w:marTop w:val="0"/>
          <w:marBottom w:val="0"/>
          <w:divBdr>
            <w:top w:val="none" w:sz="0" w:space="0" w:color="auto"/>
            <w:left w:val="none" w:sz="0" w:space="0" w:color="auto"/>
            <w:bottom w:val="none" w:sz="0" w:space="0" w:color="auto"/>
            <w:right w:val="none" w:sz="0" w:space="0" w:color="auto"/>
          </w:divBdr>
        </w:div>
        <w:div w:id="881477549">
          <w:marLeft w:val="480"/>
          <w:marRight w:val="0"/>
          <w:marTop w:val="0"/>
          <w:marBottom w:val="0"/>
          <w:divBdr>
            <w:top w:val="none" w:sz="0" w:space="0" w:color="auto"/>
            <w:left w:val="none" w:sz="0" w:space="0" w:color="auto"/>
            <w:bottom w:val="none" w:sz="0" w:space="0" w:color="auto"/>
            <w:right w:val="none" w:sz="0" w:space="0" w:color="auto"/>
          </w:divBdr>
        </w:div>
        <w:div w:id="1273976091">
          <w:marLeft w:val="480"/>
          <w:marRight w:val="0"/>
          <w:marTop w:val="0"/>
          <w:marBottom w:val="0"/>
          <w:divBdr>
            <w:top w:val="none" w:sz="0" w:space="0" w:color="auto"/>
            <w:left w:val="none" w:sz="0" w:space="0" w:color="auto"/>
            <w:bottom w:val="none" w:sz="0" w:space="0" w:color="auto"/>
            <w:right w:val="none" w:sz="0" w:space="0" w:color="auto"/>
          </w:divBdr>
        </w:div>
        <w:div w:id="236474953">
          <w:marLeft w:val="480"/>
          <w:marRight w:val="0"/>
          <w:marTop w:val="0"/>
          <w:marBottom w:val="0"/>
          <w:divBdr>
            <w:top w:val="none" w:sz="0" w:space="0" w:color="auto"/>
            <w:left w:val="none" w:sz="0" w:space="0" w:color="auto"/>
            <w:bottom w:val="none" w:sz="0" w:space="0" w:color="auto"/>
            <w:right w:val="none" w:sz="0" w:space="0" w:color="auto"/>
          </w:divBdr>
        </w:div>
        <w:div w:id="1623026943">
          <w:marLeft w:val="480"/>
          <w:marRight w:val="0"/>
          <w:marTop w:val="0"/>
          <w:marBottom w:val="0"/>
          <w:divBdr>
            <w:top w:val="none" w:sz="0" w:space="0" w:color="auto"/>
            <w:left w:val="none" w:sz="0" w:space="0" w:color="auto"/>
            <w:bottom w:val="none" w:sz="0" w:space="0" w:color="auto"/>
            <w:right w:val="none" w:sz="0" w:space="0" w:color="auto"/>
          </w:divBdr>
        </w:div>
        <w:div w:id="284124643">
          <w:marLeft w:val="480"/>
          <w:marRight w:val="0"/>
          <w:marTop w:val="0"/>
          <w:marBottom w:val="0"/>
          <w:divBdr>
            <w:top w:val="none" w:sz="0" w:space="0" w:color="auto"/>
            <w:left w:val="none" w:sz="0" w:space="0" w:color="auto"/>
            <w:bottom w:val="none" w:sz="0" w:space="0" w:color="auto"/>
            <w:right w:val="none" w:sz="0" w:space="0" w:color="auto"/>
          </w:divBdr>
        </w:div>
        <w:div w:id="1782528285">
          <w:marLeft w:val="480"/>
          <w:marRight w:val="0"/>
          <w:marTop w:val="0"/>
          <w:marBottom w:val="0"/>
          <w:divBdr>
            <w:top w:val="none" w:sz="0" w:space="0" w:color="auto"/>
            <w:left w:val="none" w:sz="0" w:space="0" w:color="auto"/>
            <w:bottom w:val="none" w:sz="0" w:space="0" w:color="auto"/>
            <w:right w:val="none" w:sz="0" w:space="0" w:color="auto"/>
          </w:divBdr>
        </w:div>
        <w:div w:id="625699153">
          <w:marLeft w:val="480"/>
          <w:marRight w:val="0"/>
          <w:marTop w:val="0"/>
          <w:marBottom w:val="0"/>
          <w:divBdr>
            <w:top w:val="none" w:sz="0" w:space="0" w:color="auto"/>
            <w:left w:val="none" w:sz="0" w:space="0" w:color="auto"/>
            <w:bottom w:val="none" w:sz="0" w:space="0" w:color="auto"/>
            <w:right w:val="none" w:sz="0" w:space="0" w:color="auto"/>
          </w:divBdr>
        </w:div>
        <w:div w:id="1869218827">
          <w:marLeft w:val="480"/>
          <w:marRight w:val="0"/>
          <w:marTop w:val="0"/>
          <w:marBottom w:val="0"/>
          <w:divBdr>
            <w:top w:val="none" w:sz="0" w:space="0" w:color="auto"/>
            <w:left w:val="none" w:sz="0" w:space="0" w:color="auto"/>
            <w:bottom w:val="none" w:sz="0" w:space="0" w:color="auto"/>
            <w:right w:val="none" w:sz="0" w:space="0" w:color="auto"/>
          </w:divBdr>
        </w:div>
        <w:div w:id="587424785">
          <w:marLeft w:val="480"/>
          <w:marRight w:val="0"/>
          <w:marTop w:val="0"/>
          <w:marBottom w:val="0"/>
          <w:divBdr>
            <w:top w:val="none" w:sz="0" w:space="0" w:color="auto"/>
            <w:left w:val="none" w:sz="0" w:space="0" w:color="auto"/>
            <w:bottom w:val="none" w:sz="0" w:space="0" w:color="auto"/>
            <w:right w:val="none" w:sz="0" w:space="0" w:color="auto"/>
          </w:divBdr>
        </w:div>
        <w:div w:id="332923909">
          <w:marLeft w:val="480"/>
          <w:marRight w:val="0"/>
          <w:marTop w:val="0"/>
          <w:marBottom w:val="0"/>
          <w:divBdr>
            <w:top w:val="none" w:sz="0" w:space="0" w:color="auto"/>
            <w:left w:val="none" w:sz="0" w:space="0" w:color="auto"/>
            <w:bottom w:val="none" w:sz="0" w:space="0" w:color="auto"/>
            <w:right w:val="none" w:sz="0" w:space="0" w:color="auto"/>
          </w:divBdr>
        </w:div>
        <w:div w:id="707418607">
          <w:marLeft w:val="480"/>
          <w:marRight w:val="0"/>
          <w:marTop w:val="0"/>
          <w:marBottom w:val="0"/>
          <w:divBdr>
            <w:top w:val="none" w:sz="0" w:space="0" w:color="auto"/>
            <w:left w:val="none" w:sz="0" w:space="0" w:color="auto"/>
            <w:bottom w:val="none" w:sz="0" w:space="0" w:color="auto"/>
            <w:right w:val="none" w:sz="0" w:space="0" w:color="auto"/>
          </w:divBdr>
        </w:div>
        <w:div w:id="980420676">
          <w:marLeft w:val="480"/>
          <w:marRight w:val="0"/>
          <w:marTop w:val="0"/>
          <w:marBottom w:val="0"/>
          <w:divBdr>
            <w:top w:val="none" w:sz="0" w:space="0" w:color="auto"/>
            <w:left w:val="none" w:sz="0" w:space="0" w:color="auto"/>
            <w:bottom w:val="none" w:sz="0" w:space="0" w:color="auto"/>
            <w:right w:val="none" w:sz="0" w:space="0" w:color="auto"/>
          </w:divBdr>
        </w:div>
      </w:divsChild>
    </w:div>
    <w:div w:id="869148789">
      <w:bodyDiv w:val="1"/>
      <w:marLeft w:val="0"/>
      <w:marRight w:val="0"/>
      <w:marTop w:val="0"/>
      <w:marBottom w:val="0"/>
      <w:divBdr>
        <w:top w:val="none" w:sz="0" w:space="0" w:color="auto"/>
        <w:left w:val="none" w:sz="0" w:space="0" w:color="auto"/>
        <w:bottom w:val="none" w:sz="0" w:space="0" w:color="auto"/>
        <w:right w:val="none" w:sz="0" w:space="0" w:color="auto"/>
      </w:divBdr>
      <w:divsChild>
        <w:div w:id="1223637584">
          <w:marLeft w:val="480"/>
          <w:marRight w:val="0"/>
          <w:marTop w:val="0"/>
          <w:marBottom w:val="0"/>
          <w:divBdr>
            <w:top w:val="none" w:sz="0" w:space="0" w:color="auto"/>
            <w:left w:val="none" w:sz="0" w:space="0" w:color="auto"/>
            <w:bottom w:val="none" w:sz="0" w:space="0" w:color="auto"/>
            <w:right w:val="none" w:sz="0" w:space="0" w:color="auto"/>
          </w:divBdr>
        </w:div>
        <w:div w:id="643657814">
          <w:marLeft w:val="480"/>
          <w:marRight w:val="0"/>
          <w:marTop w:val="0"/>
          <w:marBottom w:val="0"/>
          <w:divBdr>
            <w:top w:val="none" w:sz="0" w:space="0" w:color="auto"/>
            <w:left w:val="none" w:sz="0" w:space="0" w:color="auto"/>
            <w:bottom w:val="none" w:sz="0" w:space="0" w:color="auto"/>
            <w:right w:val="none" w:sz="0" w:space="0" w:color="auto"/>
          </w:divBdr>
        </w:div>
        <w:div w:id="944654288">
          <w:marLeft w:val="480"/>
          <w:marRight w:val="0"/>
          <w:marTop w:val="0"/>
          <w:marBottom w:val="0"/>
          <w:divBdr>
            <w:top w:val="none" w:sz="0" w:space="0" w:color="auto"/>
            <w:left w:val="none" w:sz="0" w:space="0" w:color="auto"/>
            <w:bottom w:val="none" w:sz="0" w:space="0" w:color="auto"/>
            <w:right w:val="none" w:sz="0" w:space="0" w:color="auto"/>
          </w:divBdr>
        </w:div>
        <w:div w:id="133564626">
          <w:marLeft w:val="480"/>
          <w:marRight w:val="0"/>
          <w:marTop w:val="0"/>
          <w:marBottom w:val="0"/>
          <w:divBdr>
            <w:top w:val="none" w:sz="0" w:space="0" w:color="auto"/>
            <w:left w:val="none" w:sz="0" w:space="0" w:color="auto"/>
            <w:bottom w:val="none" w:sz="0" w:space="0" w:color="auto"/>
            <w:right w:val="none" w:sz="0" w:space="0" w:color="auto"/>
          </w:divBdr>
        </w:div>
        <w:div w:id="2023701966">
          <w:marLeft w:val="480"/>
          <w:marRight w:val="0"/>
          <w:marTop w:val="0"/>
          <w:marBottom w:val="0"/>
          <w:divBdr>
            <w:top w:val="none" w:sz="0" w:space="0" w:color="auto"/>
            <w:left w:val="none" w:sz="0" w:space="0" w:color="auto"/>
            <w:bottom w:val="none" w:sz="0" w:space="0" w:color="auto"/>
            <w:right w:val="none" w:sz="0" w:space="0" w:color="auto"/>
          </w:divBdr>
        </w:div>
        <w:div w:id="460733151">
          <w:marLeft w:val="480"/>
          <w:marRight w:val="0"/>
          <w:marTop w:val="0"/>
          <w:marBottom w:val="0"/>
          <w:divBdr>
            <w:top w:val="none" w:sz="0" w:space="0" w:color="auto"/>
            <w:left w:val="none" w:sz="0" w:space="0" w:color="auto"/>
            <w:bottom w:val="none" w:sz="0" w:space="0" w:color="auto"/>
            <w:right w:val="none" w:sz="0" w:space="0" w:color="auto"/>
          </w:divBdr>
        </w:div>
        <w:div w:id="533926225">
          <w:marLeft w:val="480"/>
          <w:marRight w:val="0"/>
          <w:marTop w:val="0"/>
          <w:marBottom w:val="0"/>
          <w:divBdr>
            <w:top w:val="none" w:sz="0" w:space="0" w:color="auto"/>
            <w:left w:val="none" w:sz="0" w:space="0" w:color="auto"/>
            <w:bottom w:val="none" w:sz="0" w:space="0" w:color="auto"/>
            <w:right w:val="none" w:sz="0" w:space="0" w:color="auto"/>
          </w:divBdr>
        </w:div>
        <w:div w:id="1727679120">
          <w:marLeft w:val="480"/>
          <w:marRight w:val="0"/>
          <w:marTop w:val="0"/>
          <w:marBottom w:val="0"/>
          <w:divBdr>
            <w:top w:val="none" w:sz="0" w:space="0" w:color="auto"/>
            <w:left w:val="none" w:sz="0" w:space="0" w:color="auto"/>
            <w:bottom w:val="none" w:sz="0" w:space="0" w:color="auto"/>
            <w:right w:val="none" w:sz="0" w:space="0" w:color="auto"/>
          </w:divBdr>
        </w:div>
        <w:div w:id="637994277">
          <w:marLeft w:val="480"/>
          <w:marRight w:val="0"/>
          <w:marTop w:val="0"/>
          <w:marBottom w:val="0"/>
          <w:divBdr>
            <w:top w:val="none" w:sz="0" w:space="0" w:color="auto"/>
            <w:left w:val="none" w:sz="0" w:space="0" w:color="auto"/>
            <w:bottom w:val="none" w:sz="0" w:space="0" w:color="auto"/>
            <w:right w:val="none" w:sz="0" w:space="0" w:color="auto"/>
          </w:divBdr>
        </w:div>
        <w:div w:id="1778207947">
          <w:marLeft w:val="480"/>
          <w:marRight w:val="0"/>
          <w:marTop w:val="0"/>
          <w:marBottom w:val="0"/>
          <w:divBdr>
            <w:top w:val="none" w:sz="0" w:space="0" w:color="auto"/>
            <w:left w:val="none" w:sz="0" w:space="0" w:color="auto"/>
            <w:bottom w:val="none" w:sz="0" w:space="0" w:color="auto"/>
            <w:right w:val="none" w:sz="0" w:space="0" w:color="auto"/>
          </w:divBdr>
        </w:div>
        <w:div w:id="462505428">
          <w:marLeft w:val="480"/>
          <w:marRight w:val="0"/>
          <w:marTop w:val="0"/>
          <w:marBottom w:val="0"/>
          <w:divBdr>
            <w:top w:val="none" w:sz="0" w:space="0" w:color="auto"/>
            <w:left w:val="none" w:sz="0" w:space="0" w:color="auto"/>
            <w:bottom w:val="none" w:sz="0" w:space="0" w:color="auto"/>
            <w:right w:val="none" w:sz="0" w:space="0" w:color="auto"/>
          </w:divBdr>
        </w:div>
        <w:div w:id="1698002029">
          <w:marLeft w:val="480"/>
          <w:marRight w:val="0"/>
          <w:marTop w:val="0"/>
          <w:marBottom w:val="0"/>
          <w:divBdr>
            <w:top w:val="none" w:sz="0" w:space="0" w:color="auto"/>
            <w:left w:val="none" w:sz="0" w:space="0" w:color="auto"/>
            <w:bottom w:val="none" w:sz="0" w:space="0" w:color="auto"/>
            <w:right w:val="none" w:sz="0" w:space="0" w:color="auto"/>
          </w:divBdr>
        </w:div>
        <w:div w:id="832066149">
          <w:marLeft w:val="480"/>
          <w:marRight w:val="0"/>
          <w:marTop w:val="0"/>
          <w:marBottom w:val="0"/>
          <w:divBdr>
            <w:top w:val="none" w:sz="0" w:space="0" w:color="auto"/>
            <w:left w:val="none" w:sz="0" w:space="0" w:color="auto"/>
            <w:bottom w:val="none" w:sz="0" w:space="0" w:color="auto"/>
            <w:right w:val="none" w:sz="0" w:space="0" w:color="auto"/>
          </w:divBdr>
        </w:div>
        <w:div w:id="2056930867">
          <w:marLeft w:val="480"/>
          <w:marRight w:val="0"/>
          <w:marTop w:val="0"/>
          <w:marBottom w:val="0"/>
          <w:divBdr>
            <w:top w:val="none" w:sz="0" w:space="0" w:color="auto"/>
            <w:left w:val="none" w:sz="0" w:space="0" w:color="auto"/>
            <w:bottom w:val="none" w:sz="0" w:space="0" w:color="auto"/>
            <w:right w:val="none" w:sz="0" w:space="0" w:color="auto"/>
          </w:divBdr>
        </w:div>
        <w:div w:id="843519405">
          <w:marLeft w:val="480"/>
          <w:marRight w:val="0"/>
          <w:marTop w:val="0"/>
          <w:marBottom w:val="0"/>
          <w:divBdr>
            <w:top w:val="none" w:sz="0" w:space="0" w:color="auto"/>
            <w:left w:val="none" w:sz="0" w:space="0" w:color="auto"/>
            <w:bottom w:val="none" w:sz="0" w:space="0" w:color="auto"/>
            <w:right w:val="none" w:sz="0" w:space="0" w:color="auto"/>
          </w:divBdr>
        </w:div>
        <w:div w:id="186482491">
          <w:marLeft w:val="480"/>
          <w:marRight w:val="0"/>
          <w:marTop w:val="0"/>
          <w:marBottom w:val="0"/>
          <w:divBdr>
            <w:top w:val="none" w:sz="0" w:space="0" w:color="auto"/>
            <w:left w:val="none" w:sz="0" w:space="0" w:color="auto"/>
            <w:bottom w:val="none" w:sz="0" w:space="0" w:color="auto"/>
            <w:right w:val="none" w:sz="0" w:space="0" w:color="auto"/>
          </w:divBdr>
        </w:div>
        <w:div w:id="687489712">
          <w:marLeft w:val="480"/>
          <w:marRight w:val="0"/>
          <w:marTop w:val="0"/>
          <w:marBottom w:val="0"/>
          <w:divBdr>
            <w:top w:val="none" w:sz="0" w:space="0" w:color="auto"/>
            <w:left w:val="none" w:sz="0" w:space="0" w:color="auto"/>
            <w:bottom w:val="none" w:sz="0" w:space="0" w:color="auto"/>
            <w:right w:val="none" w:sz="0" w:space="0" w:color="auto"/>
          </w:divBdr>
        </w:div>
        <w:div w:id="1679654679">
          <w:marLeft w:val="480"/>
          <w:marRight w:val="0"/>
          <w:marTop w:val="0"/>
          <w:marBottom w:val="0"/>
          <w:divBdr>
            <w:top w:val="none" w:sz="0" w:space="0" w:color="auto"/>
            <w:left w:val="none" w:sz="0" w:space="0" w:color="auto"/>
            <w:bottom w:val="none" w:sz="0" w:space="0" w:color="auto"/>
            <w:right w:val="none" w:sz="0" w:space="0" w:color="auto"/>
          </w:divBdr>
        </w:div>
        <w:div w:id="838153998">
          <w:marLeft w:val="480"/>
          <w:marRight w:val="0"/>
          <w:marTop w:val="0"/>
          <w:marBottom w:val="0"/>
          <w:divBdr>
            <w:top w:val="none" w:sz="0" w:space="0" w:color="auto"/>
            <w:left w:val="none" w:sz="0" w:space="0" w:color="auto"/>
            <w:bottom w:val="none" w:sz="0" w:space="0" w:color="auto"/>
            <w:right w:val="none" w:sz="0" w:space="0" w:color="auto"/>
          </w:divBdr>
        </w:div>
        <w:div w:id="589973733">
          <w:marLeft w:val="480"/>
          <w:marRight w:val="0"/>
          <w:marTop w:val="0"/>
          <w:marBottom w:val="0"/>
          <w:divBdr>
            <w:top w:val="none" w:sz="0" w:space="0" w:color="auto"/>
            <w:left w:val="none" w:sz="0" w:space="0" w:color="auto"/>
            <w:bottom w:val="none" w:sz="0" w:space="0" w:color="auto"/>
            <w:right w:val="none" w:sz="0" w:space="0" w:color="auto"/>
          </w:divBdr>
        </w:div>
        <w:div w:id="309092191">
          <w:marLeft w:val="480"/>
          <w:marRight w:val="0"/>
          <w:marTop w:val="0"/>
          <w:marBottom w:val="0"/>
          <w:divBdr>
            <w:top w:val="none" w:sz="0" w:space="0" w:color="auto"/>
            <w:left w:val="none" w:sz="0" w:space="0" w:color="auto"/>
            <w:bottom w:val="none" w:sz="0" w:space="0" w:color="auto"/>
            <w:right w:val="none" w:sz="0" w:space="0" w:color="auto"/>
          </w:divBdr>
        </w:div>
        <w:div w:id="1714235701">
          <w:marLeft w:val="480"/>
          <w:marRight w:val="0"/>
          <w:marTop w:val="0"/>
          <w:marBottom w:val="0"/>
          <w:divBdr>
            <w:top w:val="none" w:sz="0" w:space="0" w:color="auto"/>
            <w:left w:val="none" w:sz="0" w:space="0" w:color="auto"/>
            <w:bottom w:val="none" w:sz="0" w:space="0" w:color="auto"/>
            <w:right w:val="none" w:sz="0" w:space="0" w:color="auto"/>
          </w:divBdr>
        </w:div>
        <w:div w:id="1832022937">
          <w:marLeft w:val="480"/>
          <w:marRight w:val="0"/>
          <w:marTop w:val="0"/>
          <w:marBottom w:val="0"/>
          <w:divBdr>
            <w:top w:val="none" w:sz="0" w:space="0" w:color="auto"/>
            <w:left w:val="none" w:sz="0" w:space="0" w:color="auto"/>
            <w:bottom w:val="none" w:sz="0" w:space="0" w:color="auto"/>
            <w:right w:val="none" w:sz="0" w:space="0" w:color="auto"/>
          </w:divBdr>
        </w:div>
        <w:div w:id="1846507568">
          <w:marLeft w:val="480"/>
          <w:marRight w:val="0"/>
          <w:marTop w:val="0"/>
          <w:marBottom w:val="0"/>
          <w:divBdr>
            <w:top w:val="none" w:sz="0" w:space="0" w:color="auto"/>
            <w:left w:val="none" w:sz="0" w:space="0" w:color="auto"/>
            <w:bottom w:val="none" w:sz="0" w:space="0" w:color="auto"/>
            <w:right w:val="none" w:sz="0" w:space="0" w:color="auto"/>
          </w:divBdr>
        </w:div>
        <w:div w:id="1718116840">
          <w:marLeft w:val="480"/>
          <w:marRight w:val="0"/>
          <w:marTop w:val="0"/>
          <w:marBottom w:val="0"/>
          <w:divBdr>
            <w:top w:val="none" w:sz="0" w:space="0" w:color="auto"/>
            <w:left w:val="none" w:sz="0" w:space="0" w:color="auto"/>
            <w:bottom w:val="none" w:sz="0" w:space="0" w:color="auto"/>
            <w:right w:val="none" w:sz="0" w:space="0" w:color="auto"/>
          </w:divBdr>
        </w:div>
        <w:div w:id="843082806">
          <w:marLeft w:val="480"/>
          <w:marRight w:val="0"/>
          <w:marTop w:val="0"/>
          <w:marBottom w:val="0"/>
          <w:divBdr>
            <w:top w:val="none" w:sz="0" w:space="0" w:color="auto"/>
            <w:left w:val="none" w:sz="0" w:space="0" w:color="auto"/>
            <w:bottom w:val="none" w:sz="0" w:space="0" w:color="auto"/>
            <w:right w:val="none" w:sz="0" w:space="0" w:color="auto"/>
          </w:divBdr>
        </w:div>
        <w:div w:id="6753734">
          <w:marLeft w:val="480"/>
          <w:marRight w:val="0"/>
          <w:marTop w:val="0"/>
          <w:marBottom w:val="0"/>
          <w:divBdr>
            <w:top w:val="none" w:sz="0" w:space="0" w:color="auto"/>
            <w:left w:val="none" w:sz="0" w:space="0" w:color="auto"/>
            <w:bottom w:val="none" w:sz="0" w:space="0" w:color="auto"/>
            <w:right w:val="none" w:sz="0" w:space="0" w:color="auto"/>
          </w:divBdr>
        </w:div>
        <w:div w:id="1709798355">
          <w:marLeft w:val="480"/>
          <w:marRight w:val="0"/>
          <w:marTop w:val="0"/>
          <w:marBottom w:val="0"/>
          <w:divBdr>
            <w:top w:val="none" w:sz="0" w:space="0" w:color="auto"/>
            <w:left w:val="none" w:sz="0" w:space="0" w:color="auto"/>
            <w:bottom w:val="none" w:sz="0" w:space="0" w:color="auto"/>
            <w:right w:val="none" w:sz="0" w:space="0" w:color="auto"/>
          </w:divBdr>
        </w:div>
        <w:div w:id="550044741">
          <w:marLeft w:val="480"/>
          <w:marRight w:val="0"/>
          <w:marTop w:val="0"/>
          <w:marBottom w:val="0"/>
          <w:divBdr>
            <w:top w:val="none" w:sz="0" w:space="0" w:color="auto"/>
            <w:left w:val="none" w:sz="0" w:space="0" w:color="auto"/>
            <w:bottom w:val="none" w:sz="0" w:space="0" w:color="auto"/>
            <w:right w:val="none" w:sz="0" w:space="0" w:color="auto"/>
          </w:divBdr>
        </w:div>
        <w:div w:id="1304584516">
          <w:marLeft w:val="480"/>
          <w:marRight w:val="0"/>
          <w:marTop w:val="0"/>
          <w:marBottom w:val="0"/>
          <w:divBdr>
            <w:top w:val="none" w:sz="0" w:space="0" w:color="auto"/>
            <w:left w:val="none" w:sz="0" w:space="0" w:color="auto"/>
            <w:bottom w:val="none" w:sz="0" w:space="0" w:color="auto"/>
            <w:right w:val="none" w:sz="0" w:space="0" w:color="auto"/>
          </w:divBdr>
        </w:div>
        <w:div w:id="566384746">
          <w:marLeft w:val="480"/>
          <w:marRight w:val="0"/>
          <w:marTop w:val="0"/>
          <w:marBottom w:val="0"/>
          <w:divBdr>
            <w:top w:val="none" w:sz="0" w:space="0" w:color="auto"/>
            <w:left w:val="none" w:sz="0" w:space="0" w:color="auto"/>
            <w:bottom w:val="none" w:sz="0" w:space="0" w:color="auto"/>
            <w:right w:val="none" w:sz="0" w:space="0" w:color="auto"/>
          </w:divBdr>
        </w:div>
        <w:div w:id="196356721">
          <w:marLeft w:val="480"/>
          <w:marRight w:val="0"/>
          <w:marTop w:val="0"/>
          <w:marBottom w:val="0"/>
          <w:divBdr>
            <w:top w:val="none" w:sz="0" w:space="0" w:color="auto"/>
            <w:left w:val="none" w:sz="0" w:space="0" w:color="auto"/>
            <w:bottom w:val="none" w:sz="0" w:space="0" w:color="auto"/>
            <w:right w:val="none" w:sz="0" w:space="0" w:color="auto"/>
          </w:divBdr>
        </w:div>
        <w:div w:id="1138767400">
          <w:marLeft w:val="480"/>
          <w:marRight w:val="0"/>
          <w:marTop w:val="0"/>
          <w:marBottom w:val="0"/>
          <w:divBdr>
            <w:top w:val="none" w:sz="0" w:space="0" w:color="auto"/>
            <w:left w:val="none" w:sz="0" w:space="0" w:color="auto"/>
            <w:bottom w:val="none" w:sz="0" w:space="0" w:color="auto"/>
            <w:right w:val="none" w:sz="0" w:space="0" w:color="auto"/>
          </w:divBdr>
        </w:div>
      </w:divsChild>
    </w:div>
    <w:div w:id="918755609">
      <w:bodyDiv w:val="1"/>
      <w:marLeft w:val="0"/>
      <w:marRight w:val="0"/>
      <w:marTop w:val="0"/>
      <w:marBottom w:val="0"/>
      <w:divBdr>
        <w:top w:val="none" w:sz="0" w:space="0" w:color="auto"/>
        <w:left w:val="none" w:sz="0" w:space="0" w:color="auto"/>
        <w:bottom w:val="none" w:sz="0" w:space="0" w:color="auto"/>
        <w:right w:val="none" w:sz="0" w:space="0" w:color="auto"/>
      </w:divBdr>
    </w:div>
    <w:div w:id="938488559">
      <w:bodyDiv w:val="1"/>
      <w:marLeft w:val="0"/>
      <w:marRight w:val="0"/>
      <w:marTop w:val="0"/>
      <w:marBottom w:val="0"/>
      <w:divBdr>
        <w:top w:val="none" w:sz="0" w:space="0" w:color="auto"/>
        <w:left w:val="none" w:sz="0" w:space="0" w:color="auto"/>
        <w:bottom w:val="none" w:sz="0" w:space="0" w:color="auto"/>
        <w:right w:val="none" w:sz="0" w:space="0" w:color="auto"/>
      </w:divBdr>
    </w:div>
    <w:div w:id="1076972619">
      <w:bodyDiv w:val="1"/>
      <w:marLeft w:val="0"/>
      <w:marRight w:val="0"/>
      <w:marTop w:val="0"/>
      <w:marBottom w:val="0"/>
      <w:divBdr>
        <w:top w:val="none" w:sz="0" w:space="0" w:color="auto"/>
        <w:left w:val="none" w:sz="0" w:space="0" w:color="auto"/>
        <w:bottom w:val="none" w:sz="0" w:space="0" w:color="auto"/>
        <w:right w:val="none" w:sz="0" w:space="0" w:color="auto"/>
      </w:divBdr>
    </w:div>
    <w:div w:id="1119879704">
      <w:bodyDiv w:val="1"/>
      <w:marLeft w:val="0"/>
      <w:marRight w:val="0"/>
      <w:marTop w:val="0"/>
      <w:marBottom w:val="0"/>
      <w:divBdr>
        <w:top w:val="none" w:sz="0" w:space="0" w:color="auto"/>
        <w:left w:val="none" w:sz="0" w:space="0" w:color="auto"/>
        <w:bottom w:val="none" w:sz="0" w:space="0" w:color="auto"/>
        <w:right w:val="none" w:sz="0" w:space="0" w:color="auto"/>
      </w:divBdr>
      <w:divsChild>
        <w:div w:id="2020765745">
          <w:marLeft w:val="480"/>
          <w:marRight w:val="0"/>
          <w:marTop w:val="0"/>
          <w:marBottom w:val="0"/>
          <w:divBdr>
            <w:top w:val="none" w:sz="0" w:space="0" w:color="auto"/>
            <w:left w:val="none" w:sz="0" w:space="0" w:color="auto"/>
            <w:bottom w:val="none" w:sz="0" w:space="0" w:color="auto"/>
            <w:right w:val="none" w:sz="0" w:space="0" w:color="auto"/>
          </w:divBdr>
        </w:div>
        <w:div w:id="744646092">
          <w:marLeft w:val="480"/>
          <w:marRight w:val="0"/>
          <w:marTop w:val="0"/>
          <w:marBottom w:val="0"/>
          <w:divBdr>
            <w:top w:val="none" w:sz="0" w:space="0" w:color="auto"/>
            <w:left w:val="none" w:sz="0" w:space="0" w:color="auto"/>
            <w:bottom w:val="none" w:sz="0" w:space="0" w:color="auto"/>
            <w:right w:val="none" w:sz="0" w:space="0" w:color="auto"/>
          </w:divBdr>
        </w:div>
        <w:div w:id="1762027999">
          <w:marLeft w:val="480"/>
          <w:marRight w:val="0"/>
          <w:marTop w:val="0"/>
          <w:marBottom w:val="0"/>
          <w:divBdr>
            <w:top w:val="none" w:sz="0" w:space="0" w:color="auto"/>
            <w:left w:val="none" w:sz="0" w:space="0" w:color="auto"/>
            <w:bottom w:val="none" w:sz="0" w:space="0" w:color="auto"/>
            <w:right w:val="none" w:sz="0" w:space="0" w:color="auto"/>
          </w:divBdr>
        </w:div>
        <w:div w:id="852259134">
          <w:marLeft w:val="480"/>
          <w:marRight w:val="0"/>
          <w:marTop w:val="0"/>
          <w:marBottom w:val="0"/>
          <w:divBdr>
            <w:top w:val="none" w:sz="0" w:space="0" w:color="auto"/>
            <w:left w:val="none" w:sz="0" w:space="0" w:color="auto"/>
            <w:bottom w:val="none" w:sz="0" w:space="0" w:color="auto"/>
            <w:right w:val="none" w:sz="0" w:space="0" w:color="auto"/>
          </w:divBdr>
        </w:div>
        <w:div w:id="2143375976">
          <w:marLeft w:val="480"/>
          <w:marRight w:val="0"/>
          <w:marTop w:val="0"/>
          <w:marBottom w:val="0"/>
          <w:divBdr>
            <w:top w:val="none" w:sz="0" w:space="0" w:color="auto"/>
            <w:left w:val="none" w:sz="0" w:space="0" w:color="auto"/>
            <w:bottom w:val="none" w:sz="0" w:space="0" w:color="auto"/>
            <w:right w:val="none" w:sz="0" w:space="0" w:color="auto"/>
          </w:divBdr>
        </w:div>
        <w:div w:id="183370188">
          <w:marLeft w:val="480"/>
          <w:marRight w:val="0"/>
          <w:marTop w:val="0"/>
          <w:marBottom w:val="0"/>
          <w:divBdr>
            <w:top w:val="none" w:sz="0" w:space="0" w:color="auto"/>
            <w:left w:val="none" w:sz="0" w:space="0" w:color="auto"/>
            <w:bottom w:val="none" w:sz="0" w:space="0" w:color="auto"/>
            <w:right w:val="none" w:sz="0" w:space="0" w:color="auto"/>
          </w:divBdr>
        </w:div>
        <w:div w:id="1741052604">
          <w:marLeft w:val="480"/>
          <w:marRight w:val="0"/>
          <w:marTop w:val="0"/>
          <w:marBottom w:val="0"/>
          <w:divBdr>
            <w:top w:val="none" w:sz="0" w:space="0" w:color="auto"/>
            <w:left w:val="none" w:sz="0" w:space="0" w:color="auto"/>
            <w:bottom w:val="none" w:sz="0" w:space="0" w:color="auto"/>
            <w:right w:val="none" w:sz="0" w:space="0" w:color="auto"/>
          </w:divBdr>
        </w:div>
        <w:div w:id="2013989878">
          <w:marLeft w:val="480"/>
          <w:marRight w:val="0"/>
          <w:marTop w:val="0"/>
          <w:marBottom w:val="0"/>
          <w:divBdr>
            <w:top w:val="none" w:sz="0" w:space="0" w:color="auto"/>
            <w:left w:val="none" w:sz="0" w:space="0" w:color="auto"/>
            <w:bottom w:val="none" w:sz="0" w:space="0" w:color="auto"/>
            <w:right w:val="none" w:sz="0" w:space="0" w:color="auto"/>
          </w:divBdr>
        </w:div>
        <w:div w:id="1636377082">
          <w:marLeft w:val="480"/>
          <w:marRight w:val="0"/>
          <w:marTop w:val="0"/>
          <w:marBottom w:val="0"/>
          <w:divBdr>
            <w:top w:val="none" w:sz="0" w:space="0" w:color="auto"/>
            <w:left w:val="none" w:sz="0" w:space="0" w:color="auto"/>
            <w:bottom w:val="none" w:sz="0" w:space="0" w:color="auto"/>
            <w:right w:val="none" w:sz="0" w:space="0" w:color="auto"/>
          </w:divBdr>
        </w:div>
        <w:div w:id="193033708">
          <w:marLeft w:val="480"/>
          <w:marRight w:val="0"/>
          <w:marTop w:val="0"/>
          <w:marBottom w:val="0"/>
          <w:divBdr>
            <w:top w:val="none" w:sz="0" w:space="0" w:color="auto"/>
            <w:left w:val="none" w:sz="0" w:space="0" w:color="auto"/>
            <w:bottom w:val="none" w:sz="0" w:space="0" w:color="auto"/>
            <w:right w:val="none" w:sz="0" w:space="0" w:color="auto"/>
          </w:divBdr>
        </w:div>
        <w:div w:id="2111047481">
          <w:marLeft w:val="480"/>
          <w:marRight w:val="0"/>
          <w:marTop w:val="0"/>
          <w:marBottom w:val="0"/>
          <w:divBdr>
            <w:top w:val="none" w:sz="0" w:space="0" w:color="auto"/>
            <w:left w:val="none" w:sz="0" w:space="0" w:color="auto"/>
            <w:bottom w:val="none" w:sz="0" w:space="0" w:color="auto"/>
            <w:right w:val="none" w:sz="0" w:space="0" w:color="auto"/>
          </w:divBdr>
        </w:div>
        <w:div w:id="278487831">
          <w:marLeft w:val="480"/>
          <w:marRight w:val="0"/>
          <w:marTop w:val="0"/>
          <w:marBottom w:val="0"/>
          <w:divBdr>
            <w:top w:val="none" w:sz="0" w:space="0" w:color="auto"/>
            <w:left w:val="none" w:sz="0" w:space="0" w:color="auto"/>
            <w:bottom w:val="none" w:sz="0" w:space="0" w:color="auto"/>
            <w:right w:val="none" w:sz="0" w:space="0" w:color="auto"/>
          </w:divBdr>
        </w:div>
        <w:div w:id="81533263">
          <w:marLeft w:val="480"/>
          <w:marRight w:val="0"/>
          <w:marTop w:val="0"/>
          <w:marBottom w:val="0"/>
          <w:divBdr>
            <w:top w:val="none" w:sz="0" w:space="0" w:color="auto"/>
            <w:left w:val="none" w:sz="0" w:space="0" w:color="auto"/>
            <w:bottom w:val="none" w:sz="0" w:space="0" w:color="auto"/>
            <w:right w:val="none" w:sz="0" w:space="0" w:color="auto"/>
          </w:divBdr>
        </w:div>
        <w:div w:id="159857006">
          <w:marLeft w:val="480"/>
          <w:marRight w:val="0"/>
          <w:marTop w:val="0"/>
          <w:marBottom w:val="0"/>
          <w:divBdr>
            <w:top w:val="none" w:sz="0" w:space="0" w:color="auto"/>
            <w:left w:val="none" w:sz="0" w:space="0" w:color="auto"/>
            <w:bottom w:val="none" w:sz="0" w:space="0" w:color="auto"/>
            <w:right w:val="none" w:sz="0" w:space="0" w:color="auto"/>
          </w:divBdr>
        </w:div>
        <w:div w:id="1478180865">
          <w:marLeft w:val="480"/>
          <w:marRight w:val="0"/>
          <w:marTop w:val="0"/>
          <w:marBottom w:val="0"/>
          <w:divBdr>
            <w:top w:val="none" w:sz="0" w:space="0" w:color="auto"/>
            <w:left w:val="none" w:sz="0" w:space="0" w:color="auto"/>
            <w:bottom w:val="none" w:sz="0" w:space="0" w:color="auto"/>
            <w:right w:val="none" w:sz="0" w:space="0" w:color="auto"/>
          </w:divBdr>
        </w:div>
        <w:div w:id="306976848">
          <w:marLeft w:val="480"/>
          <w:marRight w:val="0"/>
          <w:marTop w:val="0"/>
          <w:marBottom w:val="0"/>
          <w:divBdr>
            <w:top w:val="none" w:sz="0" w:space="0" w:color="auto"/>
            <w:left w:val="none" w:sz="0" w:space="0" w:color="auto"/>
            <w:bottom w:val="none" w:sz="0" w:space="0" w:color="auto"/>
            <w:right w:val="none" w:sz="0" w:space="0" w:color="auto"/>
          </w:divBdr>
        </w:div>
        <w:div w:id="1284116178">
          <w:marLeft w:val="480"/>
          <w:marRight w:val="0"/>
          <w:marTop w:val="0"/>
          <w:marBottom w:val="0"/>
          <w:divBdr>
            <w:top w:val="none" w:sz="0" w:space="0" w:color="auto"/>
            <w:left w:val="none" w:sz="0" w:space="0" w:color="auto"/>
            <w:bottom w:val="none" w:sz="0" w:space="0" w:color="auto"/>
            <w:right w:val="none" w:sz="0" w:space="0" w:color="auto"/>
          </w:divBdr>
        </w:div>
        <w:div w:id="388044042">
          <w:marLeft w:val="480"/>
          <w:marRight w:val="0"/>
          <w:marTop w:val="0"/>
          <w:marBottom w:val="0"/>
          <w:divBdr>
            <w:top w:val="none" w:sz="0" w:space="0" w:color="auto"/>
            <w:left w:val="none" w:sz="0" w:space="0" w:color="auto"/>
            <w:bottom w:val="none" w:sz="0" w:space="0" w:color="auto"/>
            <w:right w:val="none" w:sz="0" w:space="0" w:color="auto"/>
          </w:divBdr>
        </w:div>
        <w:div w:id="633488692">
          <w:marLeft w:val="480"/>
          <w:marRight w:val="0"/>
          <w:marTop w:val="0"/>
          <w:marBottom w:val="0"/>
          <w:divBdr>
            <w:top w:val="none" w:sz="0" w:space="0" w:color="auto"/>
            <w:left w:val="none" w:sz="0" w:space="0" w:color="auto"/>
            <w:bottom w:val="none" w:sz="0" w:space="0" w:color="auto"/>
            <w:right w:val="none" w:sz="0" w:space="0" w:color="auto"/>
          </w:divBdr>
        </w:div>
        <w:div w:id="1921135707">
          <w:marLeft w:val="480"/>
          <w:marRight w:val="0"/>
          <w:marTop w:val="0"/>
          <w:marBottom w:val="0"/>
          <w:divBdr>
            <w:top w:val="none" w:sz="0" w:space="0" w:color="auto"/>
            <w:left w:val="none" w:sz="0" w:space="0" w:color="auto"/>
            <w:bottom w:val="none" w:sz="0" w:space="0" w:color="auto"/>
            <w:right w:val="none" w:sz="0" w:space="0" w:color="auto"/>
          </w:divBdr>
        </w:div>
        <w:div w:id="588006362">
          <w:marLeft w:val="480"/>
          <w:marRight w:val="0"/>
          <w:marTop w:val="0"/>
          <w:marBottom w:val="0"/>
          <w:divBdr>
            <w:top w:val="none" w:sz="0" w:space="0" w:color="auto"/>
            <w:left w:val="none" w:sz="0" w:space="0" w:color="auto"/>
            <w:bottom w:val="none" w:sz="0" w:space="0" w:color="auto"/>
            <w:right w:val="none" w:sz="0" w:space="0" w:color="auto"/>
          </w:divBdr>
        </w:div>
        <w:div w:id="612592960">
          <w:marLeft w:val="480"/>
          <w:marRight w:val="0"/>
          <w:marTop w:val="0"/>
          <w:marBottom w:val="0"/>
          <w:divBdr>
            <w:top w:val="none" w:sz="0" w:space="0" w:color="auto"/>
            <w:left w:val="none" w:sz="0" w:space="0" w:color="auto"/>
            <w:bottom w:val="none" w:sz="0" w:space="0" w:color="auto"/>
            <w:right w:val="none" w:sz="0" w:space="0" w:color="auto"/>
          </w:divBdr>
        </w:div>
        <w:div w:id="1407723847">
          <w:marLeft w:val="480"/>
          <w:marRight w:val="0"/>
          <w:marTop w:val="0"/>
          <w:marBottom w:val="0"/>
          <w:divBdr>
            <w:top w:val="none" w:sz="0" w:space="0" w:color="auto"/>
            <w:left w:val="none" w:sz="0" w:space="0" w:color="auto"/>
            <w:bottom w:val="none" w:sz="0" w:space="0" w:color="auto"/>
            <w:right w:val="none" w:sz="0" w:space="0" w:color="auto"/>
          </w:divBdr>
        </w:div>
        <w:div w:id="391082020">
          <w:marLeft w:val="480"/>
          <w:marRight w:val="0"/>
          <w:marTop w:val="0"/>
          <w:marBottom w:val="0"/>
          <w:divBdr>
            <w:top w:val="none" w:sz="0" w:space="0" w:color="auto"/>
            <w:left w:val="none" w:sz="0" w:space="0" w:color="auto"/>
            <w:bottom w:val="none" w:sz="0" w:space="0" w:color="auto"/>
            <w:right w:val="none" w:sz="0" w:space="0" w:color="auto"/>
          </w:divBdr>
        </w:div>
        <w:div w:id="1363820459">
          <w:marLeft w:val="480"/>
          <w:marRight w:val="0"/>
          <w:marTop w:val="0"/>
          <w:marBottom w:val="0"/>
          <w:divBdr>
            <w:top w:val="none" w:sz="0" w:space="0" w:color="auto"/>
            <w:left w:val="none" w:sz="0" w:space="0" w:color="auto"/>
            <w:bottom w:val="none" w:sz="0" w:space="0" w:color="auto"/>
            <w:right w:val="none" w:sz="0" w:space="0" w:color="auto"/>
          </w:divBdr>
        </w:div>
        <w:div w:id="532499360">
          <w:marLeft w:val="480"/>
          <w:marRight w:val="0"/>
          <w:marTop w:val="0"/>
          <w:marBottom w:val="0"/>
          <w:divBdr>
            <w:top w:val="none" w:sz="0" w:space="0" w:color="auto"/>
            <w:left w:val="none" w:sz="0" w:space="0" w:color="auto"/>
            <w:bottom w:val="none" w:sz="0" w:space="0" w:color="auto"/>
            <w:right w:val="none" w:sz="0" w:space="0" w:color="auto"/>
          </w:divBdr>
        </w:div>
        <w:div w:id="1349678859">
          <w:marLeft w:val="480"/>
          <w:marRight w:val="0"/>
          <w:marTop w:val="0"/>
          <w:marBottom w:val="0"/>
          <w:divBdr>
            <w:top w:val="none" w:sz="0" w:space="0" w:color="auto"/>
            <w:left w:val="none" w:sz="0" w:space="0" w:color="auto"/>
            <w:bottom w:val="none" w:sz="0" w:space="0" w:color="auto"/>
            <w:right w:val="none" w:sz="0" w:space="0" w:color="auto"/>
          </w:divBdr>
        </w:div>
        <w:div w:id="485709999">
          <w:marLeft w:val="480"/>
          <w:marRight w:val="0"/>
          <w:marTop w:val="0"/>
          <w:marBottom w:val="0"/>
          <w:divBdr>
            <w:top w:val="none" w:sz="0" w:space="0" w:color="auto"/>
            <w:left w:val="none" w:sz="0" w:space="0" w:color="auto"/>
            <w:bottom w:val="none" w:sz="0" w:space="0" w:color="auto"/>
            <w:right w:val="none" w:sz="0" w:space="0" w:color="auto"/>
          </w:divBdr>
        </w:div>
        <w:div w:id="1227110799">
          <w:marLeft w:val="480"/>
          <w:marRight w:val="0"/>
          <w:marTop w:val="0"/>
          <w:marBottom w:val="0"/>
          <w:divBdr>
            <w:top w:val="none" w:sz="0" w:space="0" w:color="auto"/>
            <w:left w:val="none" w:sz="0" w:space="0" w:color="auto"/>
            <w:bottom w:val="none" w:sz="0" w:space="0" w:color="auto"/>
            <w:right w:val="none" w:sz="0" w:space="0" w:color="auto"/>
          </w:divBdr>
        </w:div>
        <w:div w:id="697049157">
          <w:marLeft w:val="480"/>
          <w:marRight w:val="0"/>
          <w:marTop w:val="0"/>
          <w:marBottom w:val="0"/>
          <w:divBdr>
            <w:top w:val="none" w:sz="0" w:space="0" w:color="auto"/>
            <w:left w:val="none" w:sz="0" w:space="0" w:color="auto"/>
            <w:bottom w:val="none" w:sz="0" w:space="0" w:color="auto"/>
            <w:right w:val="none" w:sz="0" w:space="0" w:color="auto"/>
          </w:divBdr>
        </w:div>
        <w:div w:id="58479770">
          <w:marLeft w:val="480"/>
          <w:marRight w:val="0"/>
          <w:marTop w:val="0"/>
          <w:marBottom w:val="0"/>
          <w:divBdr>
            <w:top w:val="none" w:sz="0" w:space="0" w:color="auto"/>
            <w:left w:val="none" w:sz="0" w:space="0" w:color="auto"/>
            <w:bottom w:val="none" w:sz="0" w:space="0" w:color="auto"/>
            <w:right w:val="none" w:sz="0" w:space="0" w:color="auto"/>
          </w:divBdr>
        </w:div>
        <w:div w:id="668171188">
          <w:marLeft w:val="480"/>
          <w:marRight w:val="0"/>
          <w:marTop w:val="0"/>
          <w:marBottom w:val="0"/>
          <w:divBdr>
            <w:top w:val="none" w:sz="0" w:space="0" w:color="auto"/>
            <w:left w:val="none" w:sz="0" w:space="0" w:color="auto"/>
            <w:bottom w:val="none" w:sz="0" w:space="0" w:color="auto"/>
            <w:right w:val="none" w:sz="0" w:space="0" w:color="auto"/>
          </w:divBdr>
        </w:div>
        <w:div w:id="1646011276">
          <w:marLeft w:val="480"/>
          <w:marRight w:val="0"/>
          <w:marTop w:val="0"/>
          <w:marBottom w:val="0"/>
          <w:divBdr>
            <w:top w:val="none" w:sz="0" w:space="0" w:color="auto"/>
            <w:left w:val="none" w:sz="0" w:space="0" w:color="auto"/>
            <w:bottom w:val="none" w:sz="0" w:space="0" w:color="auto"/>
            <w:right w:val="none" w:sz="0" w:space="0" w:color="auto"/>
          </w:divBdr>
        </w:div>
      </w:divsChild>
    </w:div>
    <w:div w:id="1148740553">
      <w:bodyDiv w:val="1"/>
      <w:marLeft w:val="0"/>
      <w:marRight w:val="0"/>
      <w:marTop w:val="0"/>
      <w:marBottom w:val="0"/>
      <w:divBdr>
        <w:top w:val="none" w:sz="0" w:space="0" w:color="auto"/>
        <w:left w:val="none" w:sz="0" w:space="0" w:color="auto"/>
        <w:bottom w:val="none" w:sz="0" w:space="0" w:color="auto"/>
        <w:right w:val="none" w:sz="0" w:space="0" w:color="auto"/>
      </w:divBdr>
      <w:divsChild>
        <w:div w:id="1872065322">
          <w:marLeft w:val="480"/>
          <w:marRight w:val="0"/>
          <w:marTop w:val="0"/>
          <w:marBottom w:val="0"/>
          <w:divBdr>
            <w:top w:val="none" w:sz="0" w:space="0" w:color="auto"/>
            <w:left w:val="none" w:sz="0" w:space="0" w:color="auto"/>
            <w:bottom w:val="none" w:sz="0" w:space="0" w:color="auto"/>
            <w:right w:val="none" w:sz="0" w:space="0" w:color="auto"/>
          </w:divBdr>
        </w:div>
        <w:div w:id="819151022">
          <w:marLeft w:val="480"/>
          <w:marRight w:val="0"/>
          <w:marTop w:val="0"/>
          <w:marBottom w:val="0"/>
          <w:divBdr>
            <w:top w:val="none" w:sz="0" w:space="0" w:color="auto"/>
            <w:left w:val="none" w:sz="0" w:space="0" w:color="auto"/>
            <w:bottom w:val="none" w:sz="0" w:space="0" w:color="auto"/>
            <w:right w:val="none" w:sz="0" w:space="0" w:color="auto"/>
          </w:divBdr>
        </w:div>
        <w:div w:id="1968004926">
          <w:marLeft w:val="480"/>
          <w:marRight w:val="0"/>
          <w:marTop w:val="0"/>
          <w:marBottom w:val="0"/>
          <w:divBdr>
            <w:top w:val="none" w:sz="0" w:space="0" w:color="auto"/>
            <w:left w:val="none" w:sz="0" w:space="0" w:color="auto"/>
            <w:bottom w:val="none" w:sz="0" w:space="0" w:color="auto"/>
            <w:right w:val="none" w:sz="0" w:space="0" w:color="auto"/>
          </w:divBdr>
        </w:div>
        <w:div w:id="1702901957">
          <w:marLeft w:val="480"/>
          <w:marRight w:val="0"/>
          <w:marTop w:val="0"/>
          <w:marBottom w:val="0"/>
          <w:divBdr>
            <w:top w:val="none" w:sz="0" w:space="0" w:color="auto"/>
            <w:left w:val="none" w:sz="0" w:space="0" w:color="auto"/>
            <w:bottom w:val="none" w:sz="0" w:space="0" w:color="auto"/>
            <w:right w:val="none" w:sz="0" w:space="0" w:color="auto"/>
          </w:divBdr>
        </w:div>
        <w:div w:id="1973289425">
          <w:marLeft w:val="480"/>
          <w:marRight w:val="0"/>
          <w:marTop w:val="0"/>
          <w:marBottom w:val="0"/>
          <w:divBdr>
            <w:top w:val="none" w:sz="0" w:space="0" w:color="auto"/>
            <w:left w:val="none" w:sz="0" w:space="0" w:color="auto"/>
            <w:bottom w:val="none" w:sz="0" w:space="0" w:color="auto"/>
            <w:right w:val="none" w:sz="0" w:space="0" w:color="auto"/>
          </w:divBdr>
        </w:div>
        <w:div w:id="688456659">
          <w:marLeft w:val="480"/>
          <w:marRight w:val="0"/>
          <w:marTop w:val="0"/>
          <w:marBottom w:val="0"/>
          <w:divBdr>
            <w:top w:val="none" w:sz="0" w:space="0" w:color="auto"/>
            <w:left w:val="none" w:sz="0" w:space="0" w:color="auto"/>
            <w:bottom w:val="none" w:sz="0" w:space="0" w:color="auto"/>
            <w:right w:val="none" w:sz="0" w:space="0" w:color="auto"/>
          </w:divBdr>
        </w:div>
        <w:div w:id="1366247105">
          <w:marLeft w:val="480"/>
          <w:marRight w:val="0"/>
          <w:marTop w:val="0"/>
          <w:marBottom w:val="0"/>
          <w:divBdr>
            <w:top w:val="none" w:sz="0" w:space="0" w:color="auto"/>
            <w:left w:val="none" w:sz="0" w:space="0" w:color="auto"/>
            <w:bottom w:val="none" w:sz="0" w:space="0" w:color="auto"/>
            <w:right w:val="none" w:sz="0" w:space="0" w:color="auto"/>
          </w:divBdr>
        </w:div>
        <w:div w:id="1933397228">
          <w:marLeft w:val="480"/>
          <w:marRight w:val="0"/>
          <w:marTop w:val="0"/>
          <w:marBottom w:val="0"/>
          <w:divBdr>
            <w:top w:val="none" w:sz="0" w:space="0" w:color="auto"/>
            <w:left w:val="none" w:sz="0" w:space="0" w:color="auto"/>
            <w:bottom w:val="none" w:sz="0" w:space="0" w:color="auto"/>
            <w:right w:val="none" w:sz="0" w:space="0" w:color="auto"/>
          </w:divBdr>
        </w:div>
        <w:div w:id="652567479">
          <w:marLeft w:val="480"/>
          <w:marRight w:val="0"/>
          <w:marTop w:val="0"/>
          <w:marBottom w:val="0"/>
          <w:divBdr>
            <w:top w:val="none" w:sz="0" w:space="0" w:color="auto"/>
            <w:left w:val="none" w:sz="0" w:space="0" w:color="auto"/>
            <w:bottom w:val="none" w:sz="0" w:space="0" w:color="auto"/>
            <w:right w:val="none" w:sz="0" w:space="0" w:color="auto"/>
          </w:divBdr>
        </w:div>
        <w:div w:id="1982925125">
          <w:marLeft w:val="480"/>
          <w:marRight w:val="0"/>
          <w:marTop w:val="0"/>
          <w:marBottom w:val="0"/>
          <w:divBdr>
            <w:top w:val="none" w:sz="0" w:space="0" w:color="auto"/>
            <w:left w:val="none" w:sz="0" w:space="0" w:color="auto"/>
            <w:bottom w:val="none" w:sz="0" w:space="0" w:color="auto"/>
            <w:right w:val="none" w:sz="0" w:space="0" w:color="auto"/>
          </w:divBdr>
        </w:div>
        <w:div w:id="650911370">
          <w:marLeft w:val="480"/>
          <w:marRight w:val="0"/>
          <w:marTop w:val="0"/>
          <w:marBottom w:val="0"/>
          <w:divBdr>
            <w:top w:val="none" w:sz="0" w:space="0" w:color="auto"/>
            <w:left w:val="none" w:sz="0" w:space="0" w:color="auto"/>
            <w:bottom w:val="none" w:sz="0" w:space="0" w:color="auto"/>
            <w:right w:val="none" w:sz="0" w:space="0" w:color="auto"/>
          </w:divBdr>
        </w:div>
        <w:div w:id="939332409">
          <w:marLeft w:val="480"/>
          <w:marRight w:val="0"/>
          <w:marTop w:val="0"/>
          <w:marBottom w:val="0"/>
          <w:divBdr>
            <w:top w:val="none" w:sz="0" w:space="0" w:color="auto"/>
            <w:left w:val="none" w:sz="0" w:space="0" w:color="auto"/>
            <w:bottom w:val="none" w:sz="0" w:space="0" w:color="auto"/>
            <w:right w:val="none" w:sz="0" w:space="0" w:color="auto"/>
          </w:divBdr>
        </w:div>
        <w:div w:id="280191401">
          <w:marLeft w:val="480"/>
          <w:marRight w:val="0"/>
          <w:marTop w:val="0"/>
          <w:marBottom w:val="0"/>
          <w:divBdr>
            <w:top w:val="none" w:sz="0" w:space="0" w:color="auto"/>
            <w:left w:val="none" w:sz="0" w:space="0" w:color="auto"/>
            <w:bottom w:val="none" w:sz="0" w:space="0" w:color="auto"/>
            <w:right w:val="none" w:sz="0" w:space="0" w:color="auto"/>
          </w:divBdr>
        </w:div>
        <w:div w:id="717778855">
          <w:marLeft w:val="480"/>
          <w:marRight w:val="0"/>
          <w:marTop w:val="0"/>
          <w:marBottom w:val="0"/>
          <w:divBdr>
            <w:top w:val="none" w:sz="0" w:space="0" w:color="auto"/>
            <w:left w:val="none" w:sz="0" w:space="0" w:color="auto"/>
            <w:bottom w:val="none" w:sz="0" w:space="0" w:color="auto"/>
            <w:right w:val="none" w:sz="0" w:space="0" w:color="auto"/>
          </w:divBdr>
        </w:div>
        <w:div w:id="2032025112">
          <w:marLeft w:val="480"/>
          <w:marRight w:val="0"/>
          <w:marTop w:val="0"/>
          <w:marBottom w:val="0"/>
          <w:divBdr>
            <w:top w:val="none" w:sz="0" w:space="0" w:color="auto"/>
            <w:left w:val="none" w:sz="0" w:space="0" w:color="auto"/>
            <w:bottom w:val="none" w:sz="0" w:space="0" w:color="auto"/>
            <w:right w:val="none" w:sz="0" w:space="0" w:color="auto"/>
          </w:divBdr>
        </w:div>
        <w:div w:id="982929253">
          <w:marLeft w:val="480"/>
          <w:marRight w:val="0"/>
          <w:marTop w:val="0"/>
          <w:marBottom w:val="0"/>
          <w:divBdr>
            <w:top w:val="none" w:sz="0" w:space="0" w:color="auto"/>
            <w:left w:val="none" w:sz="0" w:space="0" w:color="auto"/>
            <w:bottom w:val="none" w:sz="0" w:space="0" w:color="auto"/>
            <w:right w:val="none" w:sz="0" w:space="0" w:color="auto"/>
          </w:divBdr>
        </w:div>
        <w:div w:id="1947347586">
          <w:marLeft w:val="480"/>
          <w:marRight w:val="0"/>
          <w:marTop w:val="0"/>
          <w:marBottom w:val="0"/>
          <w:divBdr>
            <w:top w:val="none" w:sz="0" w:space="0" w:color="auto"/>
            <w:left w:val="none" w:sz="0" w:space="0" w:color="auto"/>
            <w:bottom w:val="none" w:sz="0" w:space="0" w:color="auto"/>
            <w:right w:val="none" w:sz="0" w:space="0" w:color="auto"/>
          </w:divBdr>
        </w:div>
        <w:div w:id="1644502523">
          <w:marLeft w:val="480"/>
          <w:marRight w:val="0"/>
          <w:marTop w:val="0"/>
          <w:marBottom w:val="0"/>
          <w:divBdr>
            <w:top w:val="none" w:sz="0" w:space="0" w:color="auto"/>
            <w:left w:val="none" w:sz="0" w:space="0" w:color="auto"/>
            <w:bottom w:val="none" w:sz="0" w:space="0" w:color="auto"/>
            <w:right w:val="none" w:sz="0" w:space="0" w:color="auto"/>
          </w:divBdr>
        </w:div>
        <w:div w:id="856819066">
          <w:marLeft w:val="480"/>
          <w:marRight w:val="0"/>
          <w:marTop w:val="0"/>
          <w:marBottom w:val="0"/>
          <w:divBdr>
            <w:top w:val="none" w:sz="0" w:space="0" w:color="auto"/>
            <w:left w:val="none" w:sz="0" w:space="0" w:color="auto"/>
            <w:bottom w:val="none" w:sz="0" w:space="0" w:color="auto"/>
            <w:right w:val="none" w:sz="0" w:space="0" w:color="auto"/>
          </w:divBdr>
        </w:div>
        <w:div w:id="313946553">
          <w:marLeft w:val="480"/>
          <w:marRight w:val="0"/>
          <w:marTop w:val="0"/>
          <w:marBottom w:val="0"/>
          <w:divBdr>
            <w:top w:val="none" w:sz="0" w:space="0" w:color="auto"/>
            <w:left w:val="none" w:sz="0" w:space="0" w:color="auto"/>
            <w:bottom w:val="none" w:sz="0" w:space="0" w:color="auto"/>
            <w:right w:val="none" w:sz="0" w:space="0" w:color="auto"/>
          </w:divBdr>
        </w:div>
        <w:div w:id="1772972996">
          <w:marLeft w:val="480"/>
          <w:marRight w:val="0"/>
          <w:marTop w:val="0"/>
          <w:marBottom w:val="0"/>
          <w:divBdr>
            <w:top w:val="none" w:sz="0" w:space="0" w:color="auto"/>
            <w:left w:val="none" w:sz="0" w:space="0" w:color="auto"/>
            <w:bottom w:val="none" w:sz="0" w:space="0" w:color="auto"/>
            <w:right w:val="none" w:sz="0" w:space="0" w:color="auto"/>
          </w:divBdr>
        </w:div>
        <w:div w:id="1506869759">
          <w:marLeft w:val="480"/>
          <w:marRight w:val="0"/>
          <w:marTop w:val="0"/>
          <w:marBottom w:val="0"/>
          <w:divBdr>
            <w:top w:val="none" w:sz="0" w:space="0" w:color="auto"/>
            <w:left w:val="none" w:sz="0" w:space="0" w:color="auto"/>
            <w:bottom w:val="none" w:sz="0" w:space="0" w:color="auto"/>
            <w:right w:val="none" w:sz="0" w:space="0" w:color="auto"/>
          </w:divBdr>
        </w:div>
        <w:div w:id="181095157">
          <w:marLeft w:val="480"/>
          <w:marRight w:val="0"/>
          <w:marTop w:val="0"/>
          <w:marBottom w:val="0"/>
          <w:divBdr>
            <w:top w:val="none" w:sz="0" w:space="0" w:color="auto"/>
            <w:left w:val="none" w:sz="0" w:space="0" w:color="auto"/>
            <w:bottom w:val="none" w:sz="0" w:space="0" w:color="auto"/>
            <w:right w:val="none" w:sz="0" w:space="0" w:color="auto"/>
          </w:divBdr>
        </w:div>
        <w:div w:id="790901640">
          <w:marLeft w:val="480"/>
          <w:marRight w:val="0"/>
          <w:marTop w:val="0"/>
          <w:marBottom w:val="0"/>
          <w:divBdr>
            <w:top w:val="none" w:sz="0" w:space="0" w:color="auto"/>
            <w:left w:val="none" w:sz="0" w:space="0" w:color="auto"/>
            <w:bottom w:val="none" w:sz="0" w:space="0" w:color="auto"/>
            <w:right w:val="none" w:sz="0" w:space="0" w:color="auto"/>
          </w:divBdr>
        </w:div>
        <w:div w:id="120848832">
          <w:marLeft w:val="480"/>
          <w:marRight w:val="0"/>
          <w:marTop w:val="0"/>
          <w:marBottom w:val="0"/>
          <w:divBdr>
            <w:top w:val="none" w:sz="0" w:space="0" w:color="auto"/>
            <w:left w:val="none" w:sz="0" w:space="0" w:color="auto"/>
            <w:bottom w:val="none" w:sz="0" w:space="0" w:color="auto"/>
            <w:right w:val="none" w:sz="0" w:space="0" w:color="auto"/>
          </w:divBdr>
        </w:div>
        <w:div w:id="957757571">
          <w:marLeft w:val="480"/>
          <w:marRight w:val="0"/>
          <w:marTop w:val="0"/>
          <w:marBottom w:val="0"/>
          <w:divBdr>
            <w:top w:val="none" w:sz="0" w:space="0" w:color="auto"/>
            <w:left w:val="none" w:sz="0" w:space="0" w:color="auto"/>
            <w:bottom w:val="none" w:sz="0" w:space="0" w:color="auto"/>
            <w:right w:val="none" w:sz="0" w:space="0" w:color="auto"/>
          </w:divBdr>
        </w:div>
        <w:div w:id="94256610">
          <w:marLeft w:val="480"/>
          <w:marRight w:val="0"/>
          <w:marTop w:val="0"/>
          <w:marBottom w:val="0"/>
          <w:divBdr>
            <w:top w:val="none" w:sz="0" w:space="0" w:color="auto"/>
            <w:left w:val="none" w:sz="0" w:space="0" w:color="auto"/>
            <w:bottom w:val="none" w:sz="0" w:space="0" w:color="auto"/>
            <w:right w:val="none" w:sz="0" w:space="0" w:color="auto"/>
          </w:divBdr>
        </w:div>
        <w:div w:id="268393115">
          <w:marLeft w:val="480"/>
          <w:marRight w:val="0"/>
          <w:marTop w:val="0"/>
          <w:marBottom w:val="0"/>
          <w:divBdr>
            <w:top w:val="none" w:sz="0" w:space="0" w:color="auto"/>
            <w:left w:val="none" w:sz="0" w:space="0" w:color="auto"/>
            <w:bottom w:val="none" w:sz="0" w:space="0" w:color="auto"/>
            <w:right w:val="none" w:sz="0" w:space="0" w:color="auto"/>
          </w:divBdr>
        </w:div>
        <w:div w:id="237986389">
          <w:marLeft w:val="480"/>
          <w:marRight w:val="0"/>
          <w:marTop w:val="0"/>
          <w:marBottom w:val="0"/>
          <w:divBdr>
            <w:top w:val="none" w:sz="0" w:space="0" w:color="auto"/>
            <w:left w:val="none" w:sz="0" w:space="0" w:color="auto"/>
            <w:bottom w:val="none" w:sz="0" w:space="0" w:color="auto"/>
            <w:right w:val="none" w:sz="0" w:space="0" w:color="auto"/>
          </w:divBdr>
        </w:div>
        <w:div w:id="56754925">
          <w:marLeft w:val="480"/>
          <w:marRight w:val="0"/>
          <w:marTop w:val="0"/>
          <w:marBottom w:val="0"/>
          <w:divBdr>
            <w:top w:val="none" w:sz="0" w:space="0" w:color="auto"/>
            <w:left w:val="none" w:sz="0" w:space="0" w:color="auto"/>
            <w:bottom w:val="none" w:sz="0" w:space="0" w:color="auto"/>
            <w:right w:val="none" w:sz="0" w:space="0" w:color="auto"/>
          </w:divBdr>
        </w:div>
        <w:div w:id="1491602163">
          <w:marLeft w:val="480"/>
          <w:marRight w:val="0"/>
          <w:marTop w:val="0"/>
          <w:marBottom w:val="0"/>
          <w:divBdr>
            <w:top w:val="none" w:sz="0" w:space="0" w:color="auto"/>
            <w:left w:val="none" w:sz="0" w:space="0" w:color="auto"/>
            <w:bottom w:val="none" w:sz="0" w:space="0" w:color="auto"/>
            <w:right w:val="none" w:sz="0" w:space="0" w:color="auto"/>
          </w:divBdr>
        </w:div>
        <w:div w:id="452135138">
          <w:marLeft w:val="480"/>
          <w:marRight w:val="0"/>
          <w:marTop w:val="0"/>
          <w:marBottom w:val="0"/>
          <w:divBdr>
            <w:top w:val="none" w:sz="0" w:space="0" w:color="auto"/>
            <w:left w:val="none" w:sz="0" w:space="0" w:color="auto"/>
            <w:bottom w:val="none" w:sz="0" w:space="0" w:color="auto"/>
            <w:right w:val="none" w:sz="0" w:space="0" w:color="auto"/>
          </w:divBdr>
        </w:div>
      </w:divsChild>
    </w:div>
    <w:div w:id="1157576810">
      <w:bodyDiv w:val="1"/>
      <w:marLeft w:val="0"/>
      <w:marRight w:val="0"/>
      <w:marTop w:val="0"/>
      <w:marBottom w:val="0"/>
      <w:divBdr>
        <w:top w:val="none" w:sz="0" w:space="0" w:color="auto"/>
        <w:left w:val="none" w:sz="0" w:space="0" w:color="auto"/>
        <w:bottom w:val="none" w:sz="0" w:space="0" w:color="auto"/>
        <w:right w:val="none" w:sz="0" w:space="0" w:color="auto"/>
      </w:divBdr>
      <w:divsChild>
        <w:div w:id="1289169812">
          <w:marLeft w:val="480"/>
          <w:marRight w:val="0"/>
          <w:marTop w:val="0"/>
          <w:marBottom w:val="0"/>
          <w:divBdr>
            <w:top w:val="none" w:sz="0" w:space="0" w:color="auto"/>
            <w:left w:val="none" w:sz="0" w:space="0" w:color="auto"/>
            <w:bottom w:val="none" w:sz="0" w:space="0" w:color="auto"/>
            <w:right w:val="none" w:sz="0" w:space="0" w:color="auto"/>
          </w:divBdr>
        </w:div>
        <w:div w:id="1844082097">
          <w:marLeft w:val="480"/>
          <w:marRight w:val="0"/>
          <w:marTop w:val="0"/>
          <w:marBottom w:val="0"/>
          <w:divBdr>
            <w:top w:val="none" w:sz="0" w:space="0" w:color="auto"/>
            <w:left w:val="none" w:sz="0" w:space="0" w:color="auto"/>
            <w:bottom w:val="none" w:sz="0" w:space="0" w:color="auto"/>
            <w:right w:val="none" w:sz="0" w:space="0" w:color="auto"/>
          </w:divBdr>
        </w:div>
        <w:div w:id="1152984816">
          <w:marLeft w:val="480"/>
          <w:marRight w:val="0"/>
          <w:marTop w:val="0"/>
          <w:marBottom w:val="0"/>
          <w:divBdr>
            <w:top w:val="none" w:sz="0" w:space="0" w:color="auto"/>
            <w:left w:val="none" w:sz="0" w:space="0" w:color="auto"/>
            <w:bottom w:val="none" w:sz="0" w:space="0" w:color="auto"/>
            <w:right w:val="none" w:sz="0" w:space="0" w:color="auto"/>
          </w:divBdr>
        </w:div>
        <w:div w:id="1421562268">
          <w:marLeft w:val="480"/>
          <w:marRight w:val="0"/>
          <w:marTop w:val="0"/>
          <w:marBottom w:val="0"/>
          <w:divBdr>
            <w:top w:val="none" w:sz="0" w:space="0" w:color="auto"/>
            <w:left w:val="none" w:sz="0" w:space="0" w:color="auto"/>
            <w:bottom w:val="none" w:sz="0" w:space="0" w:color="auto"/>
            <w:right w:val="none" w:sz="0" w:space="0" w:color="auto"/>
          </w:divBdr>
        </w:div>
        <w:div w:id="1764840479">
          <w:marLeft w:val="480"/>
          <w:marRight w:val="0"/>
          <w:marTop w:val="0"/>
          <w:marBottom w:val="0"/>
          <w:divBdr>
            <w:top w:val="none" w:sz="0" w:space="0" w:color="auto"/>
            <w:left w:val="none" w:sz="0" w:space="0" w:color="auto"/>
            <w:bottom w:val="none" w:sz="0" w:space="0" w:color="auto"/>
            <w:right w:val="none" w:sz="0" w:space="0" w:color="auto"/>
          </w:divBdr>
        </w:div>
        <w:div w:id="1246963003">
          <w:marLeft w:val="480"/>
          <w:marRight w:val="0"/>
          <w:marTop w:val="0"/>
          <w:marBottom w:val="0"/>
          <w:divBdr>
            <w:top w:val="none" w:sz="0" w:space="0" w:color="auto"/>
            <w:left w:val="none" w:sz="0" w:space="0" w:color="auto"/>
            <w:bottom w:val="none" w:sz="0" w:space="0" w:color="auto"/>
            <w:right w:val="none" w:sz="0" w:space="0" w:color="auto"/>
          </w:divBdr>
        </w:div>
        <w:div w:id="1611352568">
          <w:marLeft w:val="480"/>
          <w:marRight w:val="0"/>
          <w:marTop w:val="0"/>
          <w:marBottom w:val="0"/>
          <w:divBdr>
            <w:top w:val="none" w:sz="0" w:space="0" w:color="auto"/>
            <w:left w:val="none" w:sz="0" w:space="0" w:color="auto"/>
            <w:bottom w:val="none" w:sz="0" w:space="0" w:color="auto"/>
            <w:right w:val="none" w:sz="0" w:space="0" w:color="auto"/>
          </w:divBdr>
        </w:div>
        <w:div w:id="1403940470">
          <w:marLeft w:val="480"/>
          <w:marRight w:val="0"/>
          <w:marTop w:val="0"/>
          <w:marBottom w:val="0"/>
          <w:divBdr>
            <w:top w:val="none" w:sz="0" w:space="0" w:color="auto"/>
            <w:left w:val="none" w:sz="0" w:space="0" w:color="auto"/>
            <w:bottom w:val="none" w:sz="0" w:space="0" w:color="auto"/>
            <w:right w:val="none" w:sz="0" w:space="0" w:color="auto"/>
          </w:divBdr>
        </w:div>
        <w:div w:id="1039862189">
          <w:marLeft w:val="480"/>
          <w:marRight w:val="0"/>
          <w:marTop w:val="0"/>
          <w:marBottom w:val="0"/>
          <w:divBdr>
            <w:top w:val="none" w:sz="0" w:space="0" w:color="auto"/>
            <w:left w:val="none" w:sz="0" w:space="0" w:color="auto"/>
            <w:bottom w:val="none" w:sz="0" w:space="0" w:color="auto"/>
            <w:right w:val="none" w:sz="0" w:space="0" w:color="auto"/>
          </w:divBdr>
        </w:div>
        <w:div w:id="815224905">
          <w:marLeft w:val="480"/>
          <w:marRight w:val="0"/>
          <w:marTop w:val="0"/>
          <w:marBottom w:val="0"/>
          <w:divBdr>
            <w:top w:val="none" w:sz="0" w:space="0" w:color="auto"/>
            <w:left w:val="none" w:sz="0" w:space="0" w:color="auto"/>
            <w:bottom w:val="none" w:sz="0" w:space="0" w:color="auto"/>
            <w:right w:val="none" w:sz="0" w:space="0" w:color="auto"/>
          </w:divBdr>
        </w:div>
        <w:div w:id="78721858">
          <w:marLeft w:val="480"/>
          <w:marRight w:val="0"/>
          <w:marTop w:val="0"/>
          <w:marBottom w:val="0"/>
          <w:divBdr>
            <w:top w:val="none" w:sz="0" w:space="0" w:color="auto"/>
            <w:left w:val="none" w:sz="0" w:space="0" w:color="auto"/>
            <w:bottom w:val="none" w:sz="0" w:space="0" w:color="auto"/>
            <w:right w:val="none" w:sz="0" w:space="0" w:color="auto"/>
          </w:divBdr>
        </w:div>
        <w:div w:id="2108041277">
          <w:marLeft w:val="480"/>
          <w:marRight w:val="0"/>
          <w:marTop w:val="0"/>
          <w:marBottom w:val="0"/>
          <w:divBdr>
            <w:top w:val="none" w:sz="0" w:space="0" w:color="auto"/>
            <w:left w:val="none" w:sz="0" w:space="0" w:color="auto"/>
            <w:bottom w:val="none" w:sz="0" w:space="0" w:color="auto"/>
            <w:right w:val="none" w:sz="0" w:space="0" w:color="auto"/>
          </w:divBdr>
        </w:div>
        <w:div w:id="836728966">
          <w:marLeft w:val="480"/>
          <w:marRight w:val="0"/>
          <w:marTop w:val="0"/>
          <w:marBottom w:val="0"/>
          <w:divBdr>
            <w:top w:val="none" w:sz="0" w:space="0" w:color="auto"/>
            <w:left w:val="none" w:sz="0" w:space="0" w:color="auto"/>
            <w:bottom w:val="none" w:sz="0" w:space="0" w:color="auto"/>
            <w:right w:val="none" w:sz="0" w:space="0" w:color="auto"/>
          </w:divBdr>
        </w:div>
        <w:div w:id="1389954164">
          <w:marLeft w:val="480"/>
          <w:marRight w:val="0"/>
          <w:marTop w:val="0"/>
          <w:marBottom w:val="0"/>
          <w:divBdr>
            <w:top w:val="none" w:sz="0" w:space="0" w:color="auto"/>
            <w:left w:val="none" w:sz="0" w:space="0" w:color="auto"/>
            <w:bottom w:val="none" w:sz="0" w:space="0" w:color="auto"/>
            <w:right w:val="none" w:sz="0" w:space="0" w:color="auto"/>
          </w:divBdr>
        </w:div>
        <w:div w:id="1406760296">
          <w:marLeft w:val="480"/>
          <w:marRight w:val="0"/>
          <w:marTop w:val="0"/>
          <w:marBottom w:val="0"/>
          <w:divBdr>
            <w:top w:val="none" w:sz="0" w:space="0" w:color="auto"/>
            <w:left w:val="none" w:sz="0" w:space="0" w:color="auto"/>
            <w:bottom w:val="none" w:sz="0" w:space="0" w:color="auto"/>
            <w:right w:val="none" w:sz="0" w:space="0" w:color="auto"/>
          </w:divBdr>
        </w:div>
        <w:div w:id="1042941775">
          <w:marLeft w:val="480"/>
          <w:marRight w:val="0"/>
          <w:marTop w:val="0"/>
          <w:marBottom w:val="0"/>
          <w:divBdr>
            <w:top w:val="none" w:sz="0" w:space="0" w:color="auto"/>
            <w:left w:val="none" w:sz="0" w:space="0" w:color="auto"/>
            <w:bottom w:val="none" w:sz="0" w:space="0" w:color="auto"/>
            <w:right w:val="none" w:sz="0" w:space="0" w:color="auto"/>
          </w:divBdr>
        </w:div>
        <w:div w:id="1646206137">
          <w:marLeft w:val="480"/>
          <w:marRight w:val="0"/>
          <w:marTop w:val="0"/>
          <w:marBottom w:val="0"/>
          <w:divBdr>
            <w:top w:val="none" w:sz="0" w:space="0" w:color="auto"/>
            <w:left w:val="none" w:sz="0" w:space="0" w:color="auto"/>
            <w:bottom w:val="none" w:sz="0" w:space="0" w:color="auto"/>
            <w:right w:val="none" w:sz="0" w:space="0" w:color="auto"/>
          </w:divBdr>
        </w:div>
        <w:div w:id="1740008359">
          <w:marLeft w:val="480"/>
          <w:marRight w:val="0"/>
          <w:marTop w:val="0"/>
          <w:marBottom w:val="0"/>
          <w:divBdr>
            <w:top w:val="none" w:sz="0" w:space="0" w:color="auto"/>
            <w:left w:val="none" w:sz="0" w:space="0" w:color="auto"/>
            <w:bottom w:val="none" w:sz="0" w:space="0" w:color="auto"/>
            <w:right w:val="none" w:sz="0" w:space="0" w:color="auto"/>
          </w:divBdr>
        </w:div>
        <w:div w:id="479225939">
          <w:marLeft w:val="480"/>
          <w:marRight w:val="0"/>
          <w:marTop w:val="0"/>
          <w:marBottom w:val="0"/>
          <w:divBdr>
            <w:top w:val="none" w:sz="0" w:space="0" w:color="auto"/>
            <w:left w:val="none" w:sz="0" w:space="0" w:color="auto"/>
            <w:bottom w:val="none" w:sz="0" w:space="0" w:color="auto"/>
            <w:right w:val="none" w:sz="0" w:space="0" w:color="auto"/>
          </w:divBdr>
        </w:div>
        <w:div w:id="1563638490">
          <w:marLeft w:val="480"/>
          <w:marRight w:val="0"/>
          <w:marTop w:val="0"/>
          <w:marBottom w:val="0"/>
          <w:divBdr>
            <w:top w:val="none" w:sz="0" w:space="0" w:color="auto"/>
            <w:left w:val="none" w:sz="0" w:space="0" w:color="auto"/>
            <w:bottom w:val="none" w:sz="0" w:space="0" w:color="auto"/>
            <w:right w:val="none" w:sz="0" w:space="0" w:color="auto"/>
          </w:divBdr>
        </w:div>
        <w:div w:id="1579560405">
          <w:marLeft w:val="480"/>
          <w:marRight w:val="0"/>
          <w:marTop w:val="0"/>
          <w:marBottom w:val="0"/>
          <w:divBdr>
            <w:top w:val="none" w:sz="0" w:space="0" w:color="auto"/>
            <w:left w:val="none" w:sz="0" w:space="0" w:color="auto"/>
            <w:bottom w:val="none" w:sz="0" w:space="0" w:color="auto"/>
            <w:right w:val="none" w:sz="0" w:space="0" w:color="auto"/>
          </w:divBdr>
        </w:div>
        <w:div w:id="1829785706">
          <w:marLeft w:val="480"/>
          <w:marRight w:val="0"/>
          <w:marTop w:val="0"/>
          <w:marBottom w:val="0"/>
          <w:divBdr>
            <w:top w:val="none" w:sz="0" w:space="0" w:color="auto"/>
            <w:left w:val="none" w:sz="0" w:space="0" w:color="auto"/>
            <w:bottom w:val="none" w:sz="0" w:space="0" w:color="auto"/>
            <w:right w:val="none" w:sz="0" w:space="0" w:color="auto"/>
          </w:divBdr>
        </w:div>
        <w:div w:id="587807130">
          <w:marLeft w:val="480"/>
          <w:marRight w:val="0"/>
          <w:marTop w:val="0"/>
          <w:marBottom w:val="0"/>
          <w:divBdr>
            <w:top w:val="none" w:sz="0" w:space="0" w:color="auto"/>
            <w:left w:val="none" w:sz="0" w:space="0" w:color="auto"/>
            <w:bottom w:val="none" w:sz="0" w:space="0" w:color="auto"/>
            <w:right w:val="none" w:sz="0" w:space="0" w:color="auto"/>
          </w:divBdr>
        </w:div>
        <w:div w:id="1805078755">
          <w:marLeft w:val="480"/>
          <w:marRight w:val="0"/>
          <w:marTop w:val="0"/>
          <w:marBottom w:val="0"/>
          <w:divBdr>
            <w:top w:val="none" w:sz="0" w:space="0" w:color="auto"/>
            <w:left w:val="none" w:sz="0" w:space="0" w:color="auto"/>
            <w:bottom w:val="none" w:sz="0" w:space="0" w:color="auto"/>
            <w:right w:val="none" w:sz="0" w:space="0" w:color="auto"/>
          </w:divBdr>
        </w:div>
        <w:div w:id="1021972306">
          <w:marLeft w:val="480"/>
          <w:marRight w:val="0"/>
          <w:marTop w:val="0"/>
          <w:marBottom w:val="0"/>
          <w:divBdr>
            <w:top w:val="none" w:sz="0" w:space="0" w:color="auto"/>
            <w:left w:val="none" w:sz="0" w:space="0" w:color="auto"/>
            <w:bottom w:val="none" w:sz="0" w:space="0" w:color="auto"/>
            <w:right w:val="none" w:sz="0" w:space="0" w:color="auto"/>
          </w:divBdr>
        </w:div>
        <w:div w:id="1089081641">
          <w:marLeft w:val="480"/>
          <w:marRight w:val="0"/>
          <w:marTop w:val="0"/>
          <w:marBottom w:val="0"/>
          <w:divBdr>
            <w:top w:val="none" w:sz="0" w:space="0" w:color="auto"/>
            <w:left w:val="none" w:sz="0" w:space="0" w:color="auto"/>
            <w:bottom w:val="none" w:sz="0" w:space="0" w:color="auto"/>
            <w:right w:val="none" w:sz="0" w:space="0" w:color="auto"/>
          </w:divBdr>
        </w:div>
        <w:div w:id="1544710474">
          <w:marLeft w:val="480"/>
          <w:marRight w:val="0"/>
          <w:marTop w:val="0"/>
          <w:marBottom w:val="0"/>
          <w:divBdr>
            <w:top w:val="none" w:sz="0" w:space="0" w:color="auto"/>
            <w:left w:val="none" w:sz="0" w:space="0" w:color="auto"/>
            <w:bottom w:val="none" w:sz="0" w:space="0" w:color="auto"/>
            <w:right w:val="none" w:sz="0" w:space="0" w:color="auto"/>
          </w:divBdr>
        </w:div>
        <w:div w:id="1630012073">
          <w:marLeft w:val="480"/>
          <w:marRight w:val="0"/>
          <w:marTop w:val="0"/>
          <w:marBottom w:val="0"/>
          <w:divBdr>
            <w:top w:val="none" w:sz="0" w:space="0" w:color="auto"/>
            <w:left w:val="none" w:sz="0" w:space="0" w:color="auto"/>
            <w:bottom w:val="none" w:sz="0" w:space="0" w:color="auto"/>
            <w:right w:val="none" w:sz="0" w:space="0" w:color="auto"/>
          </w:divBdr>
        </w:div>
        <w:div w:id="646395158">
          <w:marLeft w:val="480"/>
          <w:marRight w:val="0"/>
          <w:marTop w:val="0"/>
          <w:marBottom w:val="0"/>
          <w:divBdr>
            <w:top w:val="none" w:sz="0" w:space="0" w:color="auto"/>
            <w:left w:val="none" w:sz="0" w:space="0" w:color="auto"/>
            <w:bottom w:val="none" w:sz="0" w:space="0" w:color="auto"/>
            <w:right w:val="none" w:sz="0" w:space="0" w:color="auto"/>
          </w:divBdr>
        </w:div>
        <w:div w:id="872615261">
          <w:marLeft w:val="480"/>
          <w:marRight w:val="0"/>
          <w:marTop w:val="0"/>
          <w:marBottom w:val="0"/>
          <w:divBdr>
            <w:top w:val="none" w:sz="0" w:space="0" w:color="auto"/>
            <w:left w:val="none" w:sz="0" w:space="0" w:color="auto"/>
            <w:bottom w:val="none" w:sz="0" w:space="0" w:color="auto"/>
            <w:right w:val="none" w:sz="0" w:space="0" w:color="auto"/>
          </w:divBdr>
        </w:div>
        <w:div w:id="696274594">
          <w:marLeft w:val="480"/>
          <w:marRight w:val="0"/>
          <w:marTop w:val="0"/>
          <w:marBottom w:val="0"/>
          <w:divBdr>
            <w:top w:val="none" w:sz="0" w:space="0" w:color="auto"/>
            <w:left w:val="none" w:sz="0" w:space="0" w:color="auto"/>
            <w:bottom w:val="none" w:sz="0" w:space="0" w:color="auto"/>
            <w:right w:val="none" w:sz="0" w:space="0" w:color="auto"/>
          </w:divBdr>
        </w:div>
        <w:div w:id="908811807">
          <w:marLeft w:val="480"/>
          <w:marRight w:val="0"/>
          <w:marTop w:val="0"/>
          <w:marBottom w:val="0"/>
          <w:divBdr>
            <w:top w:val="none" w:sz="0" w:space="0" w:color="auto"/>
            <w:left w:val="none" w:sz="0" w:space="0" w:color="auto"/>
            <w:bottom w:val="none" w:sz="0" w:space="0" w:color="auto"/>
            <w:right w:val="none" w:sz="0" w:space="0" w:color="auto"/>
          </w:divBdr>
        </w:div>
        <w:div w:id="2047873477">
          <w:marLeft w:val="480"/>
          <w:marRight w:val="0"/>
          <w:marTop w:val="0"/>
          <w:marBottom w:val="0"/>
          <w:divBdr>
            <w:top w:val="none" w:sz="0" w:space="0" w:color="auto"/>
            <w:left w:val="none" w:sz="0" w:space="0" w:color="auto"/>
            <w:bottom w:val="none" w:sz="0" w:space="0" w:color="auto"/>
            <w:right w:val="none" w:sz="0" w:space="0" w:color="auto"/>
          </w:divBdr>
        </w:div>
      </w:divsChild>
    </w:div>
    <w:div w:id="118189346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48">
          <w:marLeft w:val="480"/>
          <w:marRight w:val="0"/>
          <w:marTop w:val="0"/>
          <w:marBottom w:val="0"/>
          <w:divBdr>
            <w:top w:val="none" w:sz="0" w:space="0" w:color="auto"/>
            <w:left w:val="none" w:sz="0" w:space="0" w:color="auto"/>
            <w:bottom w:val="none" w:sz="0" w:space="0" w:color="auto"/>
            <w:right w:val="none" w:sz="0" w:space="0" w:color="auto"/>
          </w:divBdr>
        </w:div>
        <w:div w:id="1513227137">
          <w:marLeft w:val="480"/>
          <w:marRight w:val="0"/>
          <w:marTop w:val="0"/>
          <w:marBottom w:val="0"/>
          <w:divBdr>
            <w:top w:val="none" w:sz="0" w:space="0" w:color="auto"/>
            <w:left w:val="none" w:sz="0" w:space="0" w:color="auto"/>
            <w:bottom w:val="none" w:sz="0" w:space="0" w:color="auto"/>
            <w:right w:val="none" w:sz="0" w:space="0" w:color="auto"/>
          </w:divBdr>
        </w:div>
        <w:div w:id="121769731">
          <w:marLeft w:val="480"/>
          <w:marRight w:val="0"/>
          <w:marTop w:val="0"/>
          <w:marBottom w:val="0"/>
          <w:divBdr>
            <w:top w:val="none" w:sz="0" w:space="0" w:color="auto"/>
            <w:left w:val="none" w:sz="0" w:space="0" w:color="auto"/>
            <w:bottom w:val="none" w:sz="0" w:space="0" w:color="auto"/>
            <w:right w:val="none" w:sz="0" w:space="0" w:color="auto"/>
          </w:divBdr>
        </w:div>
        <w:div w:id="2006322153">
          <w:marLeft w:val="480"/>
          <w:marRight w:val="0"/>
          <w:marTop w:val="0"/>
          <w:marBottom w:val="0"/>
          <w:divBdr>
            <w:top w:val="none" w:sz="0" w:space="0" w:color="auto"/>
            <w:left w:val="none" w:sz="0" w:space="0" w:color="auto"/>
            <w:bottom w:val="none" w:sz="0" w:space="0" w:color="auto"/>
            <w:right w:val="none" w:sz="0" w:space="0" w:color="auto"/>
          </w:divBdr>
        </w:div>
        <w:div w:id="2050177340">
          <w:marLeft w:val="480"/>
          <w:marRight w:val="0"/>
          <w:marTop w:val="0"/>
          <w:marBottom w:val="0"/>
          <w:divBdr>
            <w:top w:val="none" w:sz="0" w:space="0" w:color="auto"/>
            <w:left w:val="none" w:sz="0" w:space="0" w:color="auto"/>
            <w:bottom w:val="none" w:sz="0" w:space="0" w:color="auto"/>
            <w:right w:val="none" w:sz="0" w:space="0" w:color="auto"/>
          </w:divBdr>
        </w:div>
        <w:div w:id="1356272896">
          <w:marLeft w:val="480"/>
          <w:marRight w:val="0"/>
          <w:marTop w:val="0"/>
          <w:marBottom w:val="0"/>
          <w:divBdr>
            <w:top w:val="none" w:sz="0" w:space="0" w:color="auto"/>
            <w:left w:val="none" w:sz="0" w:space="0" w:color="auto"/>
            <w:bottom w:val="none" w:sz="0" w:space="0" w:color="auto"/>
            <w:right w:val="none" w:sz="0" w:space="0" w:color="auto"/>
          </w:divBdr>
        </w:div>
        <w:div w:id="529954798">
          <w:marLeft w:val="480"/>
          <w:marRight w:val="0"/>
          <w:marTop w:val="0"/>
          <w:marBottom w:val="0"/>
          <w:divBdr>
            <w:top w:val="none" w:sz="0" w:space="0" w:color="auto"/>
            <w:left w:val="none" w:sz="0" w:space="0" w:color="auto"/>
            <w:bottom w:val="none" w:sz="0" w:space="0" w:color="auto"/>
            <w:right w:val="none" w:sz="0" w:space="0" w:color="auto"/>
          </w:divBdr>
        </w:div>
        <w:div w:id="187909055">
          <w:marLeft w:val="480"/>
          <w:marRight w:val="0"/>
          <w:marTop w:val="0"/>
          <w:marBottom w:val="0"/>
          <w:divBdr>
            <w:top w:val="none" w:sz="0" w:space="0" w:color="auto"/>
            <w:left w:val="none" w:sz="0" w:space="0" w:color="auto"/>
            <w:bottom w:val="none" w:sz="0" w:space="0" w:color="auto"/>
            <w:right w:val="none" w:sz="0" w:space="0" w:color="auto"/>
          </w:divBdr>
        </w:div>
        <w:div w:id="7760860">
          <w:marLeft w:val="480"/>
          <w:marRight w:val="0"/>
          <w:marTop w:val="0"/>
          <w:marBottom w:val="0"/>
          <w:divBdr>
            <w:top w:val="none" w:sz="0" w:space="0" w:color="auto"/>
            <w:left w:val="none" w:sz="0" w:space="0" w:color="auto"/>
            <w:bottom w:val="none" w:sz="0" w:space="0" w:color="auto"/>
            <w:right w:val="none" w:sz="0" w:space="0" w:color="auto"/>
          </w:divBdr>
        </w:div>
        <w:div w:id="1839034428">
          <w:marLeft w:val="480"/>
          <w:marRight w:val="0"/>
          <w:marTop w:val="0"/>
          <w:marBottom w:val="0"/>
          <w:divBdr>
            <w:top w:val="none" w:sz="0" w:space="0" w:color="auto"/>
            <w:left w:val="none" w:sz="0" w:space="0" w:color="auto"/>
            <w:bottom w:val="none" w:sz="0" w:space="0" w:color="auto"/>
            <w:right w:val="none" w:sz="0" w:space="0" w:color="auto"/>
          </w:divBdr>
        </w:div>
        <w:div w:id="1770737172">
          <w:marLeft w:val="480"/>
          <w:marRight w:val="0"/>
          <w:marTop w:val="0"/>
          <w:marBottom w:val="0"/>
          <w:divBdr>
            <w:top w:val="none" w:sz="0" w:space="0" w:color="auto"/>
            <w:left w:val="none" w:sz="0" w:space="0" w:color="auto"/>
            <w:bottom w:val="none" w:sz="0" w:space="0" w:color="auto"/>
            <w:right w:val="none" w:sz="0" w:space="0" w:color="auto"/>
          </w:divBdr>
        </w:div>
        <w:div w:id="2009164589">
          <w:marLeft w:val="480"/>
          <w:marRight w:val="0"/>
          <w:marTop w:val="0"/>
          <w:marBottom w:val="0"/>
          <w:divBdr>
            <w:top w:val="none" w:sz="0" w:space="0" w:color="auto"/>
            <w:left w:val="none" w:sz="0" w:space="0" w:color="auto"/>
            <w:bottom w:val="none" w:sz="0" w:space="0" w:color="auto"/>
            <w:right w:val="none" w:sz="0" w:space="0" w:color="auto"/>
          </w:divBdr>
        </w:div>
        <w:div w:id="1169903675">
          <w:marLeft w:val="480"/>
          <w:marRight w:val="0"/>
          <w:marTop w:val="0"/>
          <w:marBottom w:val="0"/>
          <w:divBdr>
            <w:top w:val="none" w:sz="0" w:space="0" w:color="auto"/>
            <w:left w:val="none" w:sz="0" w:space="0" w:color="auto"/>
            <w:bottom w:val="none" w:sz="0" w:space="0" w:color="auto"/>
            <w:right w:val="none" w:sz="0" w:space="0" w:color="auto"/>
          </w:divBdr>
        </w:div>
        <w:div w:id="2144302871">
          <w:marLeft w:val="480"/>
          <w:marRight w:val="0"/>
          <w:marTop w:val="0"/>
          <w:marBottom w:val="0"/>
          <w:divBdr>
            <w:top w:val="none" w:sz="0" w:space="0" w:color="auto"/>
            <w:left w:val="none" w:sz="0" w:space="0" w:color="auto"/>
            <w:bottom w:val="none" w:sz="0" w:space="0" w:color="auto"/>
            <w:right w:val="none" w:sz="0" w:space="0" w:color="auto"/>
          </w:divBdr>
        </w:div>
        <w:div w:id="1351374918">
          <w:marLeft w:val="480"/>
          <w:marRight w:val="0"/>
          <w:marTop w:val="0"/>
          <w:marBottom w:val="0"/>
          <w:divBdr>
            <w:top w:val="none" w:sz="0" w:space="0" w:color="auto"/>
            <w:left w:val="none" w:sz="0" w:space="0" w:color="auto"/>
            <w:bottom w:val="none" w:sz="0" w:space="0" w:color="auto"/>
            <w:right w:val="none" w:sz="0" w:space="0" w:color="auto"/>
          </w:divBdr>
        </w:div>
        <w:div w:id="677391729">
          <w:marLeft w:val="480"/>
          <w:marRight w:val="0"/>
          <w:marTop w:val="0"/>
          <w:marBottom w:val="0"/>
          <w:divBdr>
            <w:top w:val="none" w:sz="0" w:space="0" w:color="auto"/>
            <w:left w:val="none" w:sz="0" w:space="0" w:color="auto"/>
            <w:bottom w:val="none" w:sz="0" w:space="0" w:color="auto"/>
            <w:right w:val="none" w:sz="0" w:space="0" w:color="auto"/>
          </w:divBdr>
        </w:div>
        <w:div w:id="1853493330">
          <w:marLeft w:val="480"/>
          <w:marRight w:val="0"/>
          <w:marTop w:val="0"/>
          <w:marBottom w:val="0"/>
          <w:divBdr>
            <w:top w:val="none" w:sz="0" w:space="0" w:color="auto"/>
            <w:left w:val="none" w:sz="0" w:space="0" w:color="auto"/>
            <w:bottom w:val="none" w:sz="0" w:space="0" w:color="auto"/>
            <w:right w:val="none" w:sz="0" w:space="0" w:color="auto"/>
          </w:divBdr>
        </w:div>
        <w:div w:id="350646881">
          <w:marLeft w:val="480"/>
          <w:marRight w:val="0"/>
          <w:marTop w:val="0"/>
          <w:marBottom w:val="0"/>
          <w:divBdr>
            <w:top w:val="none" w:sz="0" w:space="0" w:color="auto"/>
            <w:left w:val="none" w:sz="0" w:space="0" w:color="auto"/>
            <w:bottom w:val="none" w:sz="0" w:space="0" w:color="auto"/>
            <w:right w:val="none" w:sz="0" w:space="0" w:color="auto"/>
          </w:divBdr>
        </w:div>
        <w:div w:id="611017889">
          <w:marLeft w:val="480"/>
          <w:marRight w:val="0"/>
          <w:marTop w:val="0"/>
          <w:marBottom w:val="0"/>
          <w:divBdr>
            <w:top w:val="none" w:sz="0" w:space="0" w:color="auto"/>
            <w:left w:val="none" w:sz="0" w:space="0" w:color="auto"/>
            <w:bottom w:val="none" w:sz="0" w:space="0" w:color="auto"/>
            <w:right w:val="none" w:sz="0" w:space="0" w:color="auto"/>
          </w:divBdr>
        </w:div>
        <w:div w:id="478351230">
          <w:marLeft w:val="480"/>
          <w:marRight w:val="0"/>
          <w:marTop w:val="0"/>
          <w:marBottom w:val="0"/>
          <w:divBdr>
            <w:top w:val="none" w:sz="0" w:space="0" w:color="auto"/>
            <w:left w:val="none" w:sz="0" w:space="0" w:color="auto"/>
            <w:bottom w:val="none" w:sz="0" w:space="0" w:color="auto"/>
            <w:right w:val="none" w:sz="0" w:space="0" w:color="auto"/>
          </w:divBdr>
        </w:div>
        <w:div w:id="1528181085">
          <w:marLeft w:val="480"/>
          <w:marRight w:val="0"/>
          <w:marTop w:val="0"/>
          <w:marBottom w:val="0"/>
          <w:divBdr>
            <w:top w:val="none" w:sz="0" w:space="0" w:color="auto"/>
            <w:left w:val="none" w:sz="0" w:space="0" w:color="auto"/>
            <w:bottom w:val="none" w:sz="0" w:space="0" w:color="auto"/>
            <w:right w:val="none" w:sz="0" w:space="0" w:color="auto"/>
          </w:divBdr>
        </w:div>
        <w:div w:id="1234313059">
          <w:marLeft w:val="480"/>
          <w:marRight w:val="0"/>
          <w:marTop w:val="0"/>
          <w:marBottom w:val="0"/>
          <w:divBdr>
            <w:top w:val="none" w:sz="0" w:space="0" w:color="auto"/>
            <w:left w:val="none" w:sz="0" w:space="0" w:color="auto"/>
            <w:bottom w:val="none" w:sz="0" w:space="0" w:color="auto"/>
            <w:right w:val="none" w:sz="0" w:space="0" w:color="auto"/>
          </w:divBdr>
        </w:div>
        <w:div w:id="685862826">
          <w:marLeft w:val="480"/>
          <w:marRight w:val="0"/>
          <w:marTop w:val="0"/>
          <w:marBottom w:val="0"/>
          <w:divBdr>
            <w:top w:val="none" w:sz="0" w:space="0" w:color="auto"/>
            <w:left w:val="none" w:sz="0" w:space="0" w:color="auto"/>
            <w:bottom w:val="none" w:sz="0" w:space="0" w:color="auto"/>
            <w:right w:val="none" w:sz="0" w:space="0" w:color="auto"/>
          </w:divBdr>
        </w:div>
        <w:div w:id="1974093451">
          <w:marLeft w:val="480"/>
          <w:marRight w:val="0"/>
          <w:marTop w:val="0"/>
          <w:marBottom w:val="0"/>
          <w:divBdr>
            <w:top w:val="none" w:sz="0" w:space="0" w:color="auto"/>
            <w:left w:val="none" w:sz="0" w:space="0" w:color="auto"/>
            <w:bottom w:val="none" w:sz="0" w:space="0" w:color="auto"/>
            <w:right w:val="none" w:sz="0" w:space="0" w:color="auto"/>
          </w:divBdr>
        </w:div>
        <w:div w:id="1531072302">
          <w:marLeft w:val="480"/>
          <w:marRight w:val="0"/>
          <w:marTop w:val="0"/>
          <w:marBottom w:val="0"/>
          <w:divBdr>
            <w:top w:val="none" w:sz="0" w:space="0" w:color="auto"/>
            <w:left w:val="none" w:sz="0" w:space="0" w:color="auto"/>
            <w:bottom w:val="none" w:sz="0" w:space="0" w:color="auto"/>
            <w:right w:val="none" w:sz="0" w:space="0" w:color="auto"/>
          </w:divBdr>
        </w:div>
        <w:div w:id="925502965">
          <w:marLeft w:val="480"/>
          <w:marRight w:val="0"/>
          <w:marTop w:val="0"/>
          <w:marBottom w:val="0"/>
          <w:divBdr>
            <w:top w:val="none" w:sz="0" w:space="0" w:color="auto"/>
            <w:left w:val="none" w:sz="0" w:space="0" w:color="auto"/>
            <w:bottom w:val="none" w:sz="0" w:space="0" w:color="auto"/>
            <w:right w:val="none" w:sz="0" w:space="0" w:color="auto"/>
          </w:divBdr>
        </w:div>
        <w:div w:id="1790662003">
          <w:marLeft w:val="480"/>
          <w:marRight w:val="0"/>
          <w:marTop w:val="0"/>
          <w:marBottom w:val="0"/>
          <w:divBdr>
            <w:top w:val="none" w:sz="0" w:space="0" w:color="auto"/>
            <w:left w:val="none" w:sz="0" w:space="0" w:color="auto"/>
            <w:bottom w:val="none" w:sz="0" w:space="0" w:color="auto"/>
            <w:right w:val="none" w:sz="0" w:space="0" w:color="auto"/>
          </w:divBdr>
        </w:div>
        <w:div w:id="1228566690">
          <w:marLeft w:val="480"/>
          <w:marRight w:val="0"/>
          <w:marTop w:val="0"/>
          <w:marBottom w:val="0"/>
          <w:divBdr>
            <w:top w:val="none" w:sz="0" w:space="0" w:color="auto"/>
            <w:left w:val="none" w:sz="0" w:space="0" w:color="auto"/>
            <w:bottom w:val="none" w:sz="0" w:space="0" w:color="auto"/>
            <w:right w:val="none" w:sz="0" w:space="0" w:color="auto"/>
          </w:divBdr>
        </w:div>
        <w:div w:id="855005178">
          <w:marLeft w:val="480"/>
          <w:marRight w:val="0"/>
          <w:marTop w:val="0"/>
          <w:marBottom w:val="0"/>
          <w:divBdr>
            <w:top w:val="none" w:sz="0" w:space="0" w:color="auto"/>
            <w:left w:val="none" w:sz="0" w:space="0" w:color="auto"/>
            <w:bottom w:val="none" w:sz="0" w:space="0" w:color="auto"/>
            <w:right w:val="none" w:sz="0" w:space="0" w:color="auto"/>
          </w:divBdr>
        </w:div>
        <w:div w:id="820463623">
          <w:marLeft w:val="480"/>
          <w:marRight w:val="0"/>
          <w:marTop w:val="0"/>
          <w:marBottom w:val="0"/>
          <w:divBdr>
            <w:top w:val="none" w:sz="0" w:space="0" w:color="auto"/>
            <w:left w:val="none" w:sz="0" w:space="0" w:color="auto"/>
            <w:bottom w:val="none" w:sz="0" w:space="0" w:color="auto"/>
            <w:right w:val="none" w:sz="0" w:space="0" w:color="auto"/>
          </w:divBdr>
        </w:div>
        <w:div w:id="1408264777">
          <w:marLeft w:val="480"/>
          <w:marRight w:val="0"/>
          <w:marTop w:val="0"/>
          <w:marBottom w:val="0"/>
          <w:divBdr>
            <w:top w:val="none" w:sz="0" w:space="0" w:color="auto"/>
            <w:left w:val="none" w:sz="0" w:space="0" w:color="auto"/>
            <w:bottom w:val="none" w:sz="0" w:space="0" w:color="auto"/>
            <w:right w:val="none" w:sz="0" w:space="0" w:color="auto"/>
          </w:divBdr>
        </w:div>
        <w:div w:id="211163700">
          <w:marLeft w:val="480"/>
          <w:marRight w:val="0"/>
          <w:marTop w:val="0"/>
          <w:marBottom w:val="0"/>
          <w:divBdr>
            <w:top w:val="none" w:sz="0" w:space="0" w:color="auto"/>
            <w:left w:val="none" w:sz="0" w:space="0" w:color="auto"/>
            <w:bottom w:val="none" w:sz="0" w:space="0" w:color="auto"/>
            <w:right w:val="none" w:sz="0" w:space="0" w:color="auto"/>
          </w:divBdr>
        </w:div>
        <w:div w:id="1063135890">
          <w:marLeft w:val="480"/>
          <w:marRight w:val="0"/>
          <w:marTop w:val="0"/>
          <w:marBottom w:val="0"/>
          <w:divBdr>
            <w:top w:val="none" w:sz="0" w:space="0" w:color="auto"/>
            <w:left w:val="none" w:sz="0" w:space="0" w:color="auto"/>
            <w:bottom w:val="none" w:sz="0" w:space="0" w:color="auto"/>
            <w:right w:val="none" w:sz="0" w:space="0" w:color="auto"/>
          </w:divBdr>
        </w:div>
      </w:divsChild>
    </w:div>
    <w:div w:id="11841305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097">
          <w:marLeft w:val="480"/>
          <w:marRight w:val="0"/>
          <w:marTop w:val="0"/>
          <w:marBottom w:val="0"/>
          <w:divBdr>
            <w:top w:val="none" w:sz="0" w:space="0" w:color="auto"/>
            <w:left w:val="none" w:sz="0" w:space="0" w:color="auto"/>
            <w:bottom w:val="none" w:sz="0" w:space="0" w:color="auto"/>
            <w:right w:val="none" w:sz="0" w:space="0" w:color="auto"/>
          </w:divBdr>
        </w:div>
        <w:div w:id="1233468812">
          <w:marLeft w:val="480"/>
          <w:marRight w:val="0"/>
          <w:marTop w:val="0"/>
          <w:marBottom w:val="0"/>
          <w:divBdr>
            <w:top w:val="none" w:sz="0" w:space="0" w:color="auto"/>
            <w:left w:val="none" w:sz="0" w:space="0" w:color="auto"/>
            <w:bottom w:val="none" w:sz="0" w:space="0" w:color="auto"/>
            <w:right w:val="none" w:sz="0" w:space="0" w:color="auto"/>
          </w:divBdr>
        </w:div>
        <w:div w:id="773745081">
          <w:marLeft w:val="480"/>
          <w:marRight w:val="0"/>
          <w:marTop w:val="0"/>
          <w:marBottom w:val="0"/>
          <w:divBdr>
            <w:top w:val="none" w:sz="0" w:space="0" w:color="auto"/>
            <w:left w:val="none" w:sz="0" w:space="0" w:color="auto"/>
            <w:bottom w:val="none" w:sz="0" w:space="0" w:color="auto"/>
            <w:right w:val="none" w:sz="0" w:space="0" w:color="auto"/>
          </w:divBdr>
        </w:div>
        <w:div w:id="213272214">
          <w:marLeft w:val="480"/>
          <w:marRight w:val="0"/>
          <w:marTop w:val="0"/>
          <w:marBottom w:val="0"/>
          <w:divBdr>
            <w:top w:val="none" w:sz="0" w:space="0" w:color="auto"/>
            <w:left w:val="none" w:sz="0" w:space="0" w:color="auto"/>
            <w:bottom w:val="none" w:sz="0" w:space="0" w:color="auto"/>
            <w:right w:val="none" w:sz="0" w:space="0" w:color="auto"/>
          </w:divBdr>
        </w:div>
        <w:div w:id="369886043">
          <w:marLeft w:val="480"/>
          <w:marRight w:val="0"/>
          <w:marTop w:val="0"/>
          <w:marBottom w:val="0"/>
          <w:divBdr>
            <w:top w:val="none" w:sz="0" w:space="0" w:color="auto"/>
            <w:left w:val="none" w:sz="0" w:space="0" w:color="auto"/>
            <w:bottom w:val="none" w:sz="0" w:space="0" w:color="auto"/>
            <w:right w:val="none" w:sz="0" w:space="0" w:color="auto"/>
          </w:divBdr>
        </w:div>
        <w:div w:id="1251424755">
          <w:marLeft w:val="480"/>
          <w:marRight w:val="0"/>
          <w:marTop w:val="0"/>
          <w:marBottom w:val="0"/>
          <w:divBdr>
            <w:top w:val="none" w:sz="0" w:space="0" w:color="auto"/>
            <w:left w:val="none" w:sz="0" w:space="0" w:color="auto"/>
            <w:bottom w:val="none" w:sz="0" w:space="0" w:color="auto"/>
            <w:right w:val="none" w:sz="0" w:space="0" w:color="auto"/>
          </w:divBdr>
        </w:div>
        <w:div w:id="789711306">
          <w:marLeft w:val="480"/>
          <w:marRight w:val="0"/>
          <w:marTop w:val="0"/>
          <w:marBottom w:val="0"/>
          <w:divBdr>
            <w:top w:val="none" w:sz="0" w:space="0" w:color="auto"/>
            <w:left w:val="none" w:sz="0" w:space="0" w:color="auto"/>
            <w:bottom w:val="none" w:sz="0" w:space="0" w:color="auto"/>
            <w:right w:val="none" w:sz="0" w:space="0" w:color="auto"/>
          </w:divBdr>
        </w:div>
        <w:div w:id="34550152">
          <w:marLeft w:val="480"/>
          <w:marRight w:val="0"/>
          <w:marTop w:val="0"/>
          <w:marBottom w:val="0"/>
          <w:divBdr>
            <w:top w:val="none" w:sz="0" w:space="0" w:color="auto"/>
            <w:left w:val="none" w:sz="0" w:space="0" w:color="auto"/>
            <w:bottom w:val="none" w:sz="0" w:space="0" w:color="auto"/>
            <w:right w:val="none" w:sz="0" w:space="0" w:color="auto"/>
          </w:divBdr>
        </w:div>
        <w:div w:id="1020203281">
          <w:marLeft w:val="480"/>
          <w:marRight w:val="0"/>
          <w:marTop w:val="0"/>
          <w:marBottom w:val="0"/>
          <w:divBdr>
            <w:top w:val="none" w:sz="0" w:space="0" w:color="auto"/>
            <w:left w:val="none" w:sz="0" w:space="0" w:color="auto"/>
            <w:bottom w:val="none" w:sz="0" w:space="0" w:color="auto"/>
            <w:right w:val="none" w:sz="0" w:space="0" w:color="auto"/>
          </w:divBdr>
        </w:div>
        <w:div w:id="974915280">
          <w:marLeft w:val="480"/>
          <w:marRight w:val="0"/>
          <w:marTop w:val="0"/>
          <w:marBottom w:val="0"/>
          <w:divBdr>
            <w:top w:val="none" w:sz="0" w:space="0" w:color="auto"/>
            <w:left w:val="none" w:sz="0" w:space="0" w:color="auto"/>
            <w:bottom w:val="none" w:sz="0" w:space="0" w:color="auto"/>
            <w:right w:val="none" w:sz="0" w:space="0" w:color="auto"/>
          </w:divBdr>
        </w:div>
        <w:div w:id="1448893555">
          <w:marLeft w:val="480"/>
          <w:marRight w:val="0"/>
          <w:marTop w:val="0"/>
          <w:marBottom w:val="0"/>
          <w:divBdr>
            <w:top w:val="none" w:sz="0" w:space="0" w:color="auto"/>
            <w:left w:val="none" w:sz="0" w:space="0" w:color="auto"/>
            <w:bottom w:val="none" w:sz="0" w:space="0" w:color="auto"/>
            <w:right w:val="none" w:sz="0" w:space="0" w:color="auto"/>
          </w:divBdr>
        </w:div>
        <w:div w:id="1097479568">
          <w:marLeft w:val="480"/>
          <w:marRight w:val="0"/>
          <w:marTop w:val="0"/>
          <w:marBottom w:val="0"/>
          <w:divBdr>
            <w:top w:val="none" w:sz="0" w:space="0" w:color="auto"/>
            <w:left w:val="none" w:sz="0" w:space="0" w:color="auto"/>
            <w:bottom w:val="none" w:sz="0" w:space="0" w:color="auto"/>
            <w:right w:val="none" w:sz="0" w:space="0" w:color="auto"/>
          </w:divBdr>
        </w:div>
        <w:div w:id="1938637592">
          <w:marLeft w:val="480"/>
          <w:marRight w:val="0"/>
          <w:marTop w:val="0"/>
          <w:marBottom w:val="0"/>
          <w:divBdr>
            <w:top w:val="none" w:sz="0" w:space="0" w:color="auto"/>
            <w:left w:val="none" w:sz="0" w:space="0" w:color="auto"/>
            <w:bottom w:val="none" w:sz="0" w:space="0" w:color="auto"/>
            <w:right w:val="none" w:sz="0" w:space="0" w:color="auto"/>
          </w:divBdr>
        </w:div>
        <w:div w:id="151332063">
          <w:marLeft w:val="480"/>
          <w:marRight w:val="0"/>
          <w:marTop w:val="0"/>
          <w:marBottom w:val="0"/>
          <w:divBdr>
            <w:top w:val="none" w:sz="0" w:space="0" w:color="auto"/>
            <w:left w:val="none" w:sz="0" w:space="0" w:color="auto"/>
            <w:bottom w:val="none" w:sz="0" w:space="0" w:color="auto"/>
            <w:right w:val="none" w:sz="0" w:space="0" w:color="auto"/>
          </w:divBdr>
        </w:div>
        <w:div w:id="362365965">
          <w:marLeft w:val="480"/>
          <w:marRight w:val="0"/>
          <w:marTop w:val="0"/>
          <w:marBottom w:val="0"/>
          <w:divBdr>
            <w:top w:val="none" w:sz="0" w:space="0" w:color="auto"/>
            <w:left w:val="none" w:sz="0" w:space="0" w:color="auto"/>
            <w:bottom w:val="none" w:sz="0" w:space="0" w:color="auto"/>
            <w:right w:val="none" w:sz="0" w:space="0" w:color="auto"/>
          </w:divBdr>
        </w:div>
        <w:div w:id="1255938142">
          <w:marLeft w:val="480"/>
          <w:marRight w:val="0"/>
          <w:marTop w:val="0"/>
          <w:marBottom w:val="0"/>
          <w:divBdr>
            <w:top w:val="none" w:sz="0" w:space="0" w:color="auto"/>
            <w:left w:val="none" w:sz="0" w:space="0" w:color="auto"/>
            <w:bottom w:val="none" w:sz="0" w:space="0" w:color="auto"/>
            <w:right w:val="none" w:sz="0" w:space="0" w:color="auto"/>
          </w:divBdr>
        </w:div>
        <w:div w:id="1832676810">
          <w:marLeft w:val="480"/>
          <w:marRight w:val="0"/>
          <w:marTop w:val="0"/>
          <w:marBottom w:val="0"/>
          <w:divBdr>
            <w:top w:val="none" w:sz="0" w:space="0" w:color="auto"/>
            <w:left w:val="none" w:sz="0" w:space="0" w:color="auto"/>
            <w:bottom w:val="none" w:sz="0" w:space="0" w:color="auto"/>
            <w:right w:val="none" w:sz="0" w:space="0" w:color="auto"/>
          </w:divBdr>
        </w:div>
        <w:div w:id="187719747">
          <w:marLeft w:val="480"/>
          <w:marRight w:val="0"/>
          <w:marTop w:val="0"/>
          <w:marBottom w:val="0"/>
          <w:divBdr>
            <w:top w:val="none" w:sz="0" w:space="0" w:color="auto"/>
            <w:left w:val="none" w:sz="0" w:space="0" w:color="auto"/>
            <w:bottom w:val="none" w:sz="0" w:space="0" w:color="auto"/>
            <w:right w:val="none" w:sz="0" w:space="0" w:color="auto"/>
          </w:divBdr>
        </w:div>
        <w:div w:id="109664561">
          <w:marLeft w:val="480"/>
          <w:marRight w:val="0"/>
          <w:marTop w:val="0"/>
          <w:marBottom w:val="0"/>
          <w:divBdr>
            <w:top w:val="none" w:sz="0" w:space="0" w:color="auto"/>
            <w:left w:val="none" w:sz="0" w:space="0" w:color="auto"/>
            <w:bottom w:val="none" w:sz="0" w:space="0" w:color="auto"/>
            <w:right w:val="none" w:sz="0" w:space="0" w:color="auto"/>
          </w:divBdr>
        </w:div>
        <w:div w:id="1620256412">
          <w:marLeft w:val="480"/>
          <w:marRight w:val="0"/>
          <w:marTop w:val="0"/>
          <w:marBottom w:val="0"/>
          <w:divBdr>
            <w:top w:val="none" w:sz="0" w:space="0" w:color="auto"/>
            <w:left w:val="none" w:sz="0" w:space="0" w:color="auto"/>
            <w:bottom w:val="none" w:sz="0" w:space="0" w:color="auto"/>
            <w:right w:val="none" w:sz="0" w:space="0" w:color="auto"/>
          </w:divBdr>
        </w:div>
        <w:div w:id="1260523178">
          <w:marLeft w:val="480"/>
          <w:marRight w:val="0"/>
          <w:marTop w:val="0"/>
          <w:marBottom w:val="0"/>
          <w:divBdr>
            <w:top w:val="none" w:sz="0" w:space="0" w:color="auto"/>
            <w:left w:val="none" w:sz="0" w:space="0" w:color="auto"/>
            <w:bottom w:val="none" w:sz="0" w:space="0" w:color="auto"/>
            <w:right w:val="none" w:sz="0" w:space="0" w:color="auto"/>
          </w:divBdr>
        </w:div>
        <w:div w:id="642275635">
          <w:marLeft w:val="480"/>
          <w:marRight w:val="0"/>
          <w:marTop w:val="0"/>
          <w:marBottom w:val="0"/>
          <w:divBdr>
            <w:top w:val="none" w:sz="0" w:space="0" w:color="auto"/>
            <w:left w:val="none" w:sz="0" w:space="0" w:color="auto"/>
            <w:bottom w:val="none" w:sz="0" w:space="0" w:color="auto"/>
            <w:right w:val="none" w:sz="0" w:space="0" w:color="auto"/>
          </w:divBdr>
        </w:div>
        <w:div w:id="156771986">
          <w:marLeft w:val="480"/>
          <w:marRight w:val="0"/>
          <w:marTop w:val="0"/>
          <w:marBottom w:val="0"/>
          <w:divBdr>
            <w:top w:val="none" w:sz="0" w:space="0" w:color="auto"/>
            <w:left w:val="none" w:sz="0" w:space="0" w:color="auto"/>
            <w:bottom w:val="none" w:sz="0" w:space="0" w:color="auto"/>
            <w:right w:val="none" w:sz="0" w:space="0" w:color="auto"/>
          </w:divBdr>
        </w:div>
        <w:div w:id="1040787882">
          <w:marLeft w:val="480"/>
          <w:marRight w:val="0"/>
          <w:marTop w:val="0"/>
          <w:marBottom w:val="0"/>
          <w:divBdr>
            <w:top w:val="none" w:sz="0" w:space="0" w:color="auto"/>
            <w:left w:val="none" w:sz="0" w:space="0" w:color="auto"/>
            <w:bottom w:val="none" w:sz="0" w:space="0" w:color="auto"/>
            <w:right w:val="none" w:sz="0" w:space="0" w:color="auto"/>
          </w:divBdr>
        </w:div>
        <w:div w:id="1901624245">
          <w:marLeft w:val="480"/>
          <w:marRight w:val="0"/>
          <w:marTop w:val="0"/>
          <w:marBottom w:val="0"/>
          <w:divBdr>
            <w:top w:val="none" w:sz="0" w:space="0" w:color="auto"/>
            <w:left w:val="none" w:sz="0" w:space="0" w:color="auto"/>
            <w:bottom w:val="none" w:sz="0" w:space="0" w:color="auto"/>
            <w:right w:val="none" w:sz="0" w:space="0" w:color="auto"/>
          </w:divBdr>
        </w:div>
        <w:div w:id="183709232">
          <w:marLeft w:val="480"/>
          <w:marRight w:val="0"/>
          <w:marTop w:val="0"/>
          <w:marBottom w:val="0"/>
          <w:divBdr>
            <w:top w:val="none" w:sz="0" w:space="0" w:color="auto"/>
            <w:left w:val="none" w:sz="0" w:space="0" w:color="auto"/>
            <w:bottom w:val="none" w:sz="0" w:space="0" w:color="auto"/>
            <w:right w:val="none" w:sz="0" w:space="0" w:color="auto"/>
          </w:divBdr>
        </w:div>
        <w:div w:id="1857306712">
          <w:marLeft w:val="480"/>
          <w:marRight w:val="0"/>
          <w:marTop w:val="0"/>
          <w:marBottom w:val="0"/>
          <w:divBdr>
            <w:top w:val="none" w:sz="0" w:space="0" w:color="auto"/>
            <w:left w:val="none" w:sz="0" w:space="0" w:color="auto"/>
            <w:bottom w:val="none" w:sz="0" w:space="0" w:color="auto"/>
            <w:right w:val="none" w:sz="0" w:space="0" w:color="auto"/>
          </w:divBdr>
        </w:div>
        <w:div w:id="10496793">
          <w:marLeft w:val="480"/>
          <w:marRight w:val="0"/>
          <w:marTop w:val="0"/>
          <w:marBottom w:val="0"/>
          <w:divBdr>
            <w:top w:val="none" w:sz="0" w:space="0" w:color="auto"/>
            <w:left w:val="none" w:sz="0" w:space="0" w:color="auto"/>
            <w:bottom w:val="none" w:sz="0" w:space="0" w:color="auto"/>
            <w:right w:val="none" w:sz="0" w:space="0" w:color="auto"/>
          </w:divBdr>
        </w:div>
        <w:div w:id="1710563920">
          <w:marLeft w:val="480"/>
          <w:marRight w:val="0"/>
          <w:marTop w:val="0"/>
          <w:marBottom w:val="0"/>
          <w:divBdr>
            <w:top w:val="none" w:sz="0" w:space="0" w:color="auto"/>
            <w:left w:val="none" w:sz="0" w:space="0" w:color="auto"/>
            <w:bottom w:val="none" w:sz="0" w:space="0" w:color="auto"/>
            <w:right w:val="none" w:sz="0" w:space="0" w:color="auto"/>
          </w:divBdr>
        </w:div>
        <w:div w:id="1858151664">
          <w:marLeft w:val="480"/>
          <w:marRight w:val="0"/>
          <w:marTop w:val="0"/>
          <w:marBottom w:val="0"/>
          <w:divBdr>
            <w:top w:val="none" w:sz="0" w:space="0" w:color="auto"/>
            <w:left w:val="none" w:sz="0" w:space="0" w:color="auto"/>
            <w:bottom w:val="none" w:sz="0" w:space="0" w:color="auto"/>
            <w:right w:val="none" w:sz="0" w:space="0" w:color="auto"/>
          </w:divBdr>
        </w:div>
        <w:div w:id="193857332">
          <w:marLeft w:val="480"/>
          <w:marRight w:val="0"/>
          <w:marTop w:val="0"/>
          <w:marBottom w:val="0"/>
          <w:divBdr>
            <w:top w:val="none" w:sz="0" w:space="0" w:color="auto"/>
            <w:left w:val="none" w:sz="0" w:space="0" w:color="auto"/>
            <w:bottom w:val="none" w:sz="0" w:space="0" w:color="auto"/>
            <w:right w:val="none" w:sz="0" w:space="0" w:color="auto"/>
          </w:divBdr>
        </w:div>
        <w:div w:id="1860505503">
          <w:marLeft w:val="480"/>
          <w:marRight w:val="0"/>
          <w:marTop w:val="0"/>
          <w:marBottom w:val="0"/>
          <w:divBdr>
            <w:top w:val="none" w:sz="0" w:space="0" w:color="auto"/>
            <w:left w:val="none" w:sz="0" w:space="0" w:color="auto"/>
            <w:bottom w:val="none" w:sz="0" w:space="0" w:color="auto"/>
            <w:right w:val="none" w:sz="0" w:space="0" w:color="auto"/>
          </w:divBdr>
        </w:div>
        <w:div w:id="1314598904">
          <w:marLeft w:val="480"/>
          <w:marRight w:val="0"/>
          <w:marTop w:val="0"/>
          <w:marBottom w:val="0"/>
          <w:divBdr>
            <w:top w:val="none" w:sz="0" w:space="0" w:color="auto"/>
            <w:left w:val="none" w:sz="0" w:space="0" w:color="auto"/>
            <w:bottom w:val="none" w:sz="0" w:space="0" w:color="auto"/>
            <w:right w:val="none" w:sz="0" w:space="0" w:color="auto"/>
          </w:divBdr>
        </w:div>
      </w:divsChild>
    </w:div>
    <w:div w:id="1209798821">
      <w:bodyDiv w:val="1"/>
      <w:marLeft w:val="0"/>
      <w:marRight w:val="0"/>
      <w:marTop w:val="0"/>
      <w:marBottom w:val="0"/>
      <w:divBdr>
        <w:top w:val="none" w:sz="0" w:space="0" w:color="auto"/>
        <w:left w:val="none" w:sz="0" w:space="0" w:color="auto"/>
        <w:bottom w:val="none" w:sz="0" w:space="0" w:color="auto"/>
        <w:right w:val="none" w:sz="0" w:space="0" w:color="auto"/>
      </w:divBdr>
      <w:divsChild>
        <w:div w:id="96828216">
          <w:marLeft w:val="480"/>
          <w:marRight w:val="0"/>
          <w:marTop w:val="0"/>
          <w:marBottom w:val="0"/>
          <w:divBdr>
            <w:top w:val="none" w:sz="0" w:space="0" w:color="auto"/>
            <w:left w:val="none" w:sz="0" w:space="0" w:color="auto"/>
            <w:bottom w:val="none" w:sz="0" w:space="0" w:color="auto"/>
            <w:right w:val="none" w:sz="0" w:space="0" w:color="auto"/>
          </w:divBdr>
        </w:div>
        <w:div w:id="1158494840">
          <w:marLeft w:val="480"/>
          <w:marRight w:val="0"/>
          <w:marTop w:val="0"/>
          <w:marBottom w:val="0"/>
          <w:divBdr>
            <w:top w:val="none" w:sz="0" w:space="0" w:color="auto"/>
            <w:left w:val="none" w:sz="0" w:space="0" w:color="auto"/>
            <w:bottom w:val="none" w:sz="0" w:space="0" w:color="auto"/>
            <w:right w:val="none" w:sz="0" w:space="0" w:color="auto"/>
          </w:divBdr>
        </w:div>
        <w:div w:id="903415241">
          <w:marLeft w:val="480"/>
          <w:marRight w:val="0"/>
          <w:marTop w:val="0"/>
          <w:marBottom w:val="0"/>
          <w:divBdr>
            <w:top w:val="none" w:sz="0" w:space="0" w:color="auto"/>
            <w:left w:val="none" w:sz="0" w:space="0" w:color="auto"/>
            <w:bottom w:val="none" w:sz="0" w:space="0" w:color="auto"/>
            <w:right w:val="none" w:sz="0" w:space="0" w:color="auto"/>
          </w:divBdr>
        </w:div>
        <w:div w:id="162203591">
          <w:marLeft w:val="480"/>
          <w:marRight w:val="0"/>
          <w:marTop w:val="0"/>
          <w:marBottom w:val="0"/>
          <w:divBdr>
            <w:top w:val="none" w:sz="0" w:space="0" w:color="auto"/>
            <w:left w:val="none" w:sz="0" w:space="0" w:color="auto"/>
            <w:bottom w:val="none" w:sz="0" w:space="0" w:color="auto"/>
            <w:right w:val="none" w:sz="0" w:space="0" w:color="auto"/>
          </w:divBdr>
        </w:div>
        <w:div w:id="1715234484">
          <w:marLeft w:val="480"/>
          <w:marRight w:val="0"/>
          <w:marTop w:val="0"/>
          <w:marBottom w:val="0"/>
          <w:divBdr>
            <w:top w:val="none" w:sz="0" w:space="0" w:color="auto"/>
            <w:left w:val="none" w:sz="0" w:space="0" w:color="auto"/>
            <w:bottom w:val="none" w:sz="0" w:space="0" w:color="auto"/>
            <w:right w:val="none" w:sz="0" w:space="0" w:color="auto"/>
          </w:divBdr>
        </w:div>
        <w:div w:id="467937905">
          <w:marLeft w:val="480"/>
          <w:marRight w:val="0"/>
          <w:marTop w:val="0"/>
          <w:marBottom w:val="0"/>
          <w:divBdr>
            <w:top w:val="none" w:sz="0" w:space="0" w:color="auto"/>
            <w:left w:val="none" w:sz="0" w:space="0" w:color="auto"/>
            <w:bottom w:val="none" w:sz="0" w:space="0" w:color="auto"/>
            <w:right w:val="none" w:sz="0" w:space="0" w:color="auto"/>
          </w:divBdr>
        </w:div>
        <w:div w:id="1445267370">
          <w:marLeft w:val="480"/>
          <w:marRight w:val="0"/>
          <w:marTop w:val="0"/>
          <w:marBottom w:val="0"/>
          <w:divBdr>
            <w:top w:val="none" w:sz="0" w:space="0" w:color="auto"/>
            <w:left w:val="none" w:sz="0" w:space="0" w:color="auto"/>
            <w:bottom w:val="none" w:sz="0" w:space="0" w:color="auto"/>
            <w:right w:val="none" w:sz="0" w:space="0" w:color="auto"/>
          </w:divBdr>
        </w:div>
        <w:div w:id="129177891">
          <w:marLeft w:val="480"/>
          <w:marRight w:val="0"/>
          <w:marTop w:val="0"/>
          <w:marBottom w:val="0"/>
          <w:divBdr>
            <w:top w:val="none" w:sz="0" w:space="0" w:color="auto"/>
            <w:left w:val="none" w:sz="0" w:space="0" w:color="auto"/>
            <w:bottom w:val="none" w:sz="0" w:space="0" w:color="auto"/>
            <w:right w:val="none" w:sz="0" w:space="0" w:color="auto"/>
          </w:divBdr>
        </w:div>
        <w:div w:id="1625699704">
          <w:marLeft w:val="480"/>
          <w:marRight w:val="0"/>
          <w:marTop w:val="0"/>
          <w:marBottom w:val="0"/>
          <w:divBdr>
            <w:top w:val="none" w:sz="0" w:space="0" w:color="auto"/>
            <w:left w:val="none" w:sz="0" w:space="0" w:color="auto"/>
            <w:bottom w:val="none" w:sz="0" w:space="0" w:color="auto"/>
            <w:right w:val="none" w:sz="0" w:space="0" w:color="auto"/>
          </w:divBdr>
        </w:div>
        <w:div w:id="1639677072">
          <w:marLeft w:val="480"/>
          <w:marRight w:val="0"/>
          <w:marTop w:val="0"/>
          <w:marBottom w:val="0"/>
          <w:divBdr>
            <w:top w:val="none" w:sz="0" w:space="0" w:color="auto"/>
            <w:left w:val="none" w:sz="0" w:space="0" w:color="auto"/>
            <w:bottom w:val="none" w:sz="0" w:space="0" w:color="auto"/>
            <w:right w:val="none" w:sz="0" w:space="0" w:color="auto"/>
          </w:divBdr>
        </w:div>
        <w:div w:id="1537889888">
          <w:marLeft w:val="480"/>
          <w:marRight w:val="0"/>
          <w:marTop w:val="0"/>
          <w:marBottom w:val="0"/>
          <w:divBdr>
            <w:top w:val="none" w:sz="0" w:space="0" w:color="auto"/>
            <w:left w:val="none" w:sz="0" w:space="0" w:color="auto"/>
            <w:bottom w:val="none" w:sz="0" w:space="0" w:color="auto"/>
            <w:right w:val="none" w:sz="0" w:space="0" w:color="auto"/>
          </w:divBdr>
        </w:div>
        <w:div w:id="978070175">
          <w:marLeft w:val="480"/>
          <w:marRight w:val="0"/>
          <w:marTop w:val="0"/>
          <w:marBottom w:val="0"/>
          <w:divBdr>
            <w:top w:val="none" w:sz="0" w:space="0" w:color="auto"/>
            <w:left w:val="none" w:sz="0" w:space="0" w:color="auto"/>
            <w:bottom w:val="none" w:sz="0" w:space="0" w:color="auto"/>
            <w:right w:val="none" w:sz="0" w:space="0" w:color="auto"/>
          </w:divBdr>
        </w:div>
        <w:div w:id="696584761">
          <w:marLeft w:val="480"/>
          <w:marRight w:val="0"/>
          <w:marTop w:val="0"/>
          <w:marBottom w:val="0"/>
          <w:divBdr>
            <w:top w:val="none" w:sz="0" w:space="0" w:color="auto"/>
            <w:left w:val="none" w:sz="0" w:space="0" w:color="auto"/>
            <w:bottom w:val="none" w:sz="0" w:space="0" w:color="auto"/>
            <w:right w:val="none" w:sz="0" w:space="0" w:color="auto"/>
          </w:divBdr>
        </w:div>
        <w:div w:id="668405869">
          <w:marLeft w:val="480"/>
          <w:marRight w:val="0"/>
          <w:marTop w:val="0"/>
          <w:marBottom w:val="0"/>
          <w:divBdr>
            <w:top w:val="none" w:sz="0" w:space="0" w:color="auto"/>
            <w:left w:val="none" w:sz="0" w:space="0" w:color="auto"/>
            <w:bottom w:val="none" w:sz="0" w:space="0" w:color="auto"/>
            <w:right w:val="none" w:sz="0" w:space="0" w:color="auto"/>
          </w:divBdr>
        </w:div>
        <w:div w:id="1099762882">
          <w:marLeft w:val="480"/>
          <w:marRight w:val="0"/>
          <w:marTop w:val="0"/>
          <w:marBottom w:val="0"/>
          <w:divBdr>
            <w:top w:val="none" w:sz="0" w:space="0" w:color="auto"/>
            <w:left w:val="none" w:sz="0" w:space="0" w:color="auto"/>
            <w:bottom w:val="none" w:sz="0" w:space="0" w:color="auto"/>
            <w:right w:val="none" w:sz="0" w:space="0" w:color="auto"/>
          </w:divBdr>
        </w:div>
        <w:div w:id="1964067668">
          <w:marLeft w:val="480"/>
          <w:marRight w:val="0"/>
          <w:marTop w:val="0"/>
          <w:marBottom w:val="0"/>
          <w:divBdr>
            <w:top w:val="none" w:sz="0" w:space="0" w:color="auto"/>
            <w:left w:val="none" w:sz="0" w:space="0" w:color="auto"/>
            <w:bottom w:val="none" w:sz="0" w:space="0" w:color="auto"/>
            <w:right w:val="none" w:sz="0" w:space="0" w:color="auto"/>
          </w:divBdr>
        </w:div>
        <w:div w:id="12658540">
          <w:marLeft w:val="480"/>
          <w:marRight w:val="0"/>
          <w:marTop w:val="0"/>
          <w:marBottom w:val="0"/>
          <w:divBdr>
            <w:top w:val="none" w:sz="0" w:space="0" w:color="auto"/>
            <w:left w:val="none" w:sz="0" w:space="0" w:color="auto"/>
            <w:bottom w:val="none" w:sz="0" w:space="0" w:color="auto"/>
            <w:right w:val="none" w:sz="0" w:space="0" w:color="auto"/>
          </w:divBdr>
        </w:div>
        <w:div w:id="1894925618">
          <w:marLeft w:val="480"/>
          <w:marRight w:val="0"/>
          <w:marTop w:val="0"/>
          <w:marBottom w:val="0"/>
          <w:divBdr>
            <w:top w:val="none" w:sz="0" w:space="0" w:color="auto"/>
            <w:left w:val="none" w:sz="0" w:space="0" w:color="auto"/>
            <w:bottom w:val="none" w:sz="0" w:space="0" w:color="auto"/>
            <w:right w:val="none" w:sz="0" w:space="0" w:color="auto"/>
          </w:divBdr>
        </w:div>
        <w:div w:id="578713993">
          <w:marLeft w:val="480"/>
          <w:marRight w:val="0"/>
          <w:marTop w:val="0"/>
          <w:marBottom w:val="0"/>
          <w:divBdr>
            <w:top w:val="none" w:sz="0" w:space="0" w:color="auto"/>
            <w:left w:val="none" w:sz="0" w:space="0" w:color="auto"/>
            <w:bottom w:val="none" w:sz="0" w:space="0" w:color="auto"/>
            <w:right w:val="none" w:sz="0" w:space="0" w:color="auto"/>
          </w:divBdr>
        </w:div>
        <w:div w:id="781807436">
          <w:marLeft w:val="480"/>
          <w:marRight w:val="0"/>
          <w:marTop w:val="0"/>
          <w:marBottom w:val="0"/>
          <w:divBdr>
            <w:top w:val="none" w:sz="0" w:space="0" w:color="auto"/>
            <w:left w:val="none" w:sz="0" w:space="0" w:color="auto"/>
            <w:bottom w:val="none" w:sz="0" w:space="0" w:color="auto"/>
            <w:right w:val="none" w:sz="0" w:space="0" w:color="auto"/>
          </w:divBdr>
        </w:div>
        <w:div w:id="1463308441">
          <w:marLeft w:val="480"/>
          <w:marRight w:val="0"/>
          <w:marTop w:val="0"/>
          <w:marBottom w:val="0"/>
          <w:divBdr>
            <w:top w:val="none" w:sz="0" w:space="0" w:color="auto"/>
            <w:left w:val="none" w:sz="0" w:space="0" w:color="auto"/>
            <w:bottom w:val="none" w:sz="0" w:space="0" w:color="auto"/>
            <w:right w:val="none" w:sz="0" w:space="0" w:color="auto"/>
          </w:divBdr>
        </w:div>
        <w:div w:id="547449001">
          <w:marLeft w:val="480"/>
          <w:marRight w:val="0"/>
          <w:marTop w:val="0"/>
          <w:marBottom w:val="0"/>
          <w:divBdr>
            <w:top w:val="none" w:sz="0" w:space="0" w:color="auto"/>
            <w:left w:val="none" w:sz="0" w:space="0" w:color="auto"/>
            <w:bottom w:val="none" w:sz="0" w:space="0" w:color="auto"/>
            <w:right w:val="none" w:sz="0" w:space="0" w:color="auto"/>
          </w:divBdr>
        </w:div>
        <w:div w:id="1257784997">
          <w:marLeft w:val="480"/>
          <w:marRight w:val="0"/>
          <w:marTop w:val="0"/>
          <w:marBottom w:val="0"/>
          <w:divBdr>
            <w:top w:val="none" w:sz="0" w:space="0" w:color="auto"/>
            <w:left w:val="none" w:sz="0" w:space="0" w:color="auto"/>
            <w:bottom w:val="none" w:sz="0" w:space="0" w:color="auto"/>
            <w:right w:val="none" w:sz="0" w:space="0" w:color="auto"/>
          </w:divBdr>
        </w:div>
        <w:div w:id="1246961983">
          <w:marLeft w:val="480"/>
          <w:marRight w:val="0"/>
          <w:marTop w:val="0"/>
          <w:marBottom w:val="0"/>
          <w:divBdr>
            <w:top w:val="none" w:sz="0" w:space="0" w:color="auto"/>
            <w:left w:val="none" w:sz="0" w:space="0" w:color="auto"/>
            <w:bottom w:val="none" w:sz="0" w:space="0" w:color="auto"/>
            <w:right w:val="none" w:sz="0" w:space="0" w:color="auto"/>
          </w:divBdr>
        </w:div>
        <w:div w:id="2106345808">
          <w:marLeft w:val="480"/>
          <w:marRight w:val="0"/>
          <w:marTop w:val="0"/>
          <w:marBottom w:val="0"/>
          <w:divBdr>
            <w:top w:val="none" w:sz="0" w:space="0" w:color="auto"/>
            <w:left w:val="none" w:sz="0" w:space="0" w:color="auto"/>
            <w:bottom w:val="none" w:sz="0" w:space="0" w:color="auto"/>
            <w:right w:val="none" w:sz="0" w:space="0" w:color="auto"/>
          </w:divBdr>
        </w:div>
        <w:div w:id="580330168">
          <w:marLeft w:val="480"/>
          <w:marRight w:val="0"/>
          <w:marTop w:val="0"/>
          <w:marBottom w:val="0"/>
          <w:divBdr>
            <w:top w:val="none" w:sz="0" w:space="0" w:color="auto"/>
            <w:left w:val="none" w:sz="0" w:space="0" w:color="auto"/>
            <w:bottom w:val="none" w:sz="0" w:space="0" w:color="auto"/>
            <w:right w:val="none" w:sz="0" w:space="0" w:color="auto"/>
          </w:divBdr>
        </w:div>
        <w:div w:id="2081049931">
          <w:marLeft w:val="480"/>
          <w:marRight w:val="0"/>
          <w:marTop w:val="0"/>
          <w:marBottom w:val="0"/>
          <w:divBdr>
            <w:top w:val="none" w:sz="0" w:space="0" w:color="auto"/>
            <w:left w:val="none" w:sz="0" w:space="0" w:color="auto"/>
            <w:bottom w:val="none" w:sz="0" w:space="0" w:color="auto"/>
            <w:right w:val="none" w:sz="0" w:space="0" w:color="auto"/>
          </w:divBdr>
        </w:div>
        <w:div w:id="1699575458">
          <w:marLeft w:val="480"/>
          <w:marRight w:val="0"/>
          <w:marTop w:val="0"/>
          <w:marBottom w:val="0"/>
          <w:divBdr>
            <w:top w:val="none" w:sz="0" w:space="0" w:color="auto"/>
            <w:left w:val="none" w:sz="0" w:space="0" w:color="auto"/>
            <w:bottom w:val="none" w:sz="0" w:space="0" w:color="auto"/>
            <w:right w:val="none" w:sz="0" w:space="0" w:color="auto"/>
          </w:divBdr>
        </w:div>
        <w:div w:id="1280377738">
          <w:marLeft w:val="480"/>
          <w:marRight w:val="0"/>
          <w:marTop w:val="0"/>
          <w:marBottom w:val="0"/>
          <w:divBdr>
            <w:top w:val="none" w:sz="0" w:space="0" w:color="auto"/>
            <w:left w:val="none" w:sz="0" w:space="0" w:color="auto"/>
            <w:bottom w:val="none" w:sz="0" w:space="0" w:color="auto"/>
            <w:right w:val="none" w:sz="0" w:space="0" w:color="auto"/>
          </w:divBdr>
        </w:div>
        <w:div w:id="1164860891">
          <w:marLeft w:val="480"/>
          <w:marRight w:val="0"/>
          <w:marTop w:val="0"/>
          <w:marBottom w:val="0"/>
          <w:divBdr>
            <w:top w:val="none" w:sz="0" w:space="0" w:color="auto"/>
            <w:left w:val="none" w:sz="0" w:space="0" w:color="auto"/>
            <w:bottom w:val="none" w:sz="0" w:space="0" w:color="auto"/>
            <w:right w:val="none" w:sz="0" w:space="0" w:color="auto"/>
          </w:divBdr>
        </w:div>
        <w:div w:id="1161503184">
          <w:marLeft w:val="480"/>
          <w:marRight w:val="0"/>
          <w:marTop w:val="0"/>
          <w:marBottom w:val="0"/>
          <w:divBdr>
            <w:top w:val="none" w:sz="0" w:space="0" w:color="auto"/>
            <w:left w:val="none" w:sz="0" w:space="0" w:color="auto"/>
            <w:bottom w:val="none" w:sz="0" w:space="0" w:color="auto"/>
            <w:right w:val="none" w:sz="0" w:space="0" w:color="auto"/>
          </w:divBdr>
        </w:div>
        <w:div w:id="888541672">
          <w:marLeft w:val="480"/>
          <w:marRight w:val="0"/>
          <w:marTop w:val="0"/>
          <w:marBottom w:val="0"/>
          <w:divBdr>
            <w:top w:val="none" w:sz="0" w:space="0" w:color="auto"/>
            <w:left w:val="none" w:sz="0" w:space="0" w:color="auto"/>
            <w:bottom w:val="none" w:sz="0" w:space="0" w:color="auto"/>
            <w:right w:val="none" w:sz="0" w:space="0" w:color="auto"/>
          </w:divBdr>
        </w:div>
        <w:div w:id="71661131">
          <w:marLeft w:val="480"/>
          <w:marRight w:val="0"/>
          <w:marTop w:val="0"/>
          <w:marBottom w:val="0"/>
          <w:divBdr>
            <w:top w:val="none" w:sz="0" w:space="0" w:color="auto"/>
            <w:left w:val="none" w:sz="0" w:space="0" w:color="auto"/>
            <w:bottom w:val="none" w:sz="0" w:space="0" w:color="auto"/>
            <w:right w:val="none" w:sz="0" w:space="0" w:color="auto"/>
          </w:divBdr>
        </w:div>
      </w:divsChild>
    </w:div>
    <w:div w:id="1233590008">
      <w:bodyDiv w:val="1"/>
      <w:marLeft w:val="0"/>
      <w:marRight w:val="0"/>
      <w:marTop w:val="0"/>
      <w:marBottom w:val="0"/>
      <w:divBdr>
        <w:top w:val="none" w:sz="0" w:space="0" w:color="auto"/>
        <w:left w:val="none" w:sz="0" w:space="0" w:color="auto"/>
        <w:bottom w:val="none" w:sz="0" w:space="0" w:color="auto"/>
        <w:right w:val="none" w:sz="0" w:space="0" w:color="auto"/>
      </w:divBdr>
    </w:div>
    <w:div w:id="1299847411">
      <w:bodyDiv w:val="1"/>
      <w:marLeft w:val="0"/>
      <w:marRight w:val="0"/>
      <w:marTop w:val="0"/>
      <w:marBottom w:val="0"/>
      <w:divBdr>
        <w:top w:val="none" w:sz="0" w:space="0" w:color="auto"/>
        <w:left w:val="none" w:sz="0" w:space="0" w:color="auto"/>
        <w:bottom w:val="none" w:sz="0" w:space="0" w:color="auto"/>
        <w:right w:val="none" w:sz="0" w:space="0" w:color="auto"/>
      </w:divBdr>
    </w:div>
    <w:div w:id="1341469589">
      <w:bodyDiv w:val="1"/>
      <w:marLeft w:val="0"/>
      <w:marRight w:val="0"/>
      <w:marTop w:val="0"/>
      <w:marBottom w:val="0"/>
      <w:divBdr>
        <w:top w:val="none" w:sz="0" w:space="0" w:color="auto"/>
        <w:left w:val="none" w:sz="0" w:space="0" w:color="auto"/>
        <w:bottom w:val="none" w:sz="0" w:space="0" w:color="auto"/>
        <w:right w:val="none" w:sz="0" w:space="0" w:color="auto"/>
      </w:divBdr>
      <w:divsChild>
        <w:div w:id="646394784">
          <w:marLeft w:val="480"/>
          <w:marRight w:val="0"/>
          <w:marTop w:val="0"/>
          <w:marBottom w:val="0"/>
          <w:divBdr>
            <w:top w:val="none" w:sz="0" w:space="0" w:color="auto"/>
            <w:left w:val="none" w:sz="0" w:space="0" w:color="auto"/>
            <w:bottom w:val="none" w:sz="0" w:space="0" w:color="auto"/>
            <w:right w:val="none" w:sz="0" w:space="0" w:color="auto"/>
          </w:divBdr>
        </w:div>
        <w:div w:id="565844819">
          <w:marLeft w:val="480"/>
          <w:marRight w:val="0"/>
          <w:marTop w:val="0"/>
          <w:marBottom w:val="0"/>
          <w:divBdr>
            <w:top w:val="none" w:sz="0" w:space="0" w:color="auto"/>
            <w:left w:val="none" w:sz="0" w:space="0" w:color="auto"/>
            <w:bottom w:val="none" w:sz="0" w:space="0" w:color="auto"/>
            <w:right w:val="none" w:sz="0" w:space="0" w:color="auto"/>
          </w:divBdr>
        </w:div>
        <w:div w:id="1266965891">
          <w:marLeft w:val="480"/>
          <w:marRight w:val="0"/>
          <w:marTop w:val="0"/>
          <w:marBottom w:val="0"/>
          <w:divBdr>
            <w:top w:val="none" w:sz="0" w:space="0" w:color="auto"/>
            <w:left w:val="none" w:sz="0" w:space="0" w:color="auto"/>
            <w:bottom w:val="none" w:sz="0" w:space="0" w:color="auto"/>
            <w:right w:val="none" w:sz="0" w:space="0" w:color="auto"/>
          </w:divBdr>
        </w:div>
        <w:div w:id="530915785">
          <w:marLeft w:val="480"/>
          <w:marRight w:val="0"/>
          <w:marTop w:val="0"/>
          <w:marBottom w:val="0"/>
          <w:divBdr>
            <w:top w:val="none" w:sz="0" w:space="0" w:color="auto"/>
            <w:left w:val="none" w:sz="0" w:space="0" w:color="auto"/>
            <w:bottom w:val="none" w:sz="0" w:space="0" w:color="auto"/>
            <w:right w:val="none" w:sz="0" w:space="0" w:color="auto"/>
          </w:divBdr>
        </w:div>
        <w:div w:id="905531801">
          <w:marLeft w:val="480"/>
          <w:marRight w:val="0"/>
          <w:marTop w:val="0"/>
          <w:marBottom w:val="0"/>
          <w:divBdr>
            <w:top w:val="none" w:sz="0" w:space="0" w:color="auto"/>
            <w:left w:val="none" w:sz="0" w:space="0" w:color="auto"/>
            <w:bottom w:val="none" w:sz="0" w:space="0" w:color="auto"/>
            <w:right w:val="none" w:sz="0" w:space="0" w:color="auto"/>
          </w:divBdr>
        </w:div>
        <w:div w:id="114910809">
          <w:marLeft w:val="480"/>
          <w:marRight w:val="0"/>
          <w:marTop w:val="0"/>
          <w:marBottom w:val="0"/>
          <w:divBdr>
            <w:top w:val="none" w:sz="0" w:space="0" w:color="auto"/>
            <w:left w:val="none" w:sz="0" w:space="0" w:color="auto"/>
            <w:bottom w:val="none" w:sz="0" w:space="0" w:color="auto"/>
            <w:right w:val="none" w:sz="0" w:space="0" w:color="auto"/>
          </w:divBdr>
        </w:div>
        <w:div w:id="183180567">
          <w:marLeft w:val="480"/>
          <w:marRight w:val="0"/>
          <w:marTop w:val="0"/>
          <w:marBottom w:val="0"/>
          <w:divBdr>
            <w:top w:val="none" w:sz="0" w:space="0" w:color="auto"/>
            <w:left w:val="none" w:sz="0" w:space="0" w:color="auto"/>
            <w:bottom w:val="none" w:sz="0" w:space="0" w:color="auto"/>
            <w:right w:val="none" w:sz="0" w:space="0" w:color="auto"/>
          </w:divBdr>
        </w:div>
        <w:div w:id="323751315">
          <w:marLeft w:val="480"/>
          <w:marRight w:val="0"/>
          <w:marTop w:val="0"/>
          <w:marBottom w:val="0"/>
          <w:divBdr>
            <w:top w:val="none" w:sz="0" w:space="0" w:color="auto"/>
            <w:left w:val="none" w:sz="0" w:space="0" w:color="auto"/>
            <w:bottom w:val="none" w:sz="0" w:space="0" w:color="auto"/>
            <w:right w:val="none" w:sz="0" w:space="0" w:color="auto"/>
          </w:divBdr>
        </w:div>
        <w:div w:id="1186402410">
          <w:marLeft w:val="480"/>
          <w:marRight w:val="0"/>
          <w:marTop w:val="0"/>
          <w:marBottom w:val="0"/>
          <w:divBdr>
            <w:top w:val="none" w:sz="0" w:space="0" w:color="auto"/>
            <w:left w:val="none" w:sz="0" w:space="0" w:color="auto"/>
            <w:bottom w:val="none" w:sz="0" w:space="0" w:color="auto"/>
            <w:right w:val="none" w:sz="0" w:space="0" w:color="auto"/>
          </w:divBdr>
        </w:div>
        <w:div w:id="794446163">
          <w:marLeft w:val="480"/>
          <w:marRight w:val="0"/>
          <w:marTop w:val="0"/>
          <w:marBottom w:val="0"/>
          <w:divBdr>
            <w:top w:val="none" w:sz="0" w:space="0" w:color="auto"/>
            <w:left w:val="none" w:sz="0" w:space="0" w:color="auto"/>
            <w:bottom w:val="none" w:sz="0" w:space="0" w:color="auto"/>
            <w:right w:val="none" w:sz="0" w:space="0" w:color="auto"/>
          </w:divBdr>
        </w:div>
        <w:div w:id="20202926">
          <w:marLeft w:val="480"/>
          <w:marRight w:val="0"/>
          <w:marTop w:val="0"/>
          <w:marBottom w:val="0"/>
          <w:divBdr>
            <w:top w:val="none" w:sz="0" w:space="0" w:color="auto"/>
            <w:left w:val="none" w:sz="0" w:space="0" w:color="auto"/>
            <w:bottom w:val="none" w:sz="0" w:space="0" w:color="auto"/>
            <w:right w:val="none" w:sz="0" w:space="0" w:color="auto"/>
          </w:divBdr>
        </w:div>
        <w:div w:id="1261909466">
          <w:marLeft w:val="480"/>
          <w:marRight w:val="0"/>
          <w:marTop w:val="0"/>
          <w:marBottom w:val="0"/>
          <w:divBdr>
            <w:top w:val="none" w:sz="0" w:space="0" w:color="auto"/>
            <w:left w:val="none" w:sz="0" w:space="0" w:color="auto"/>
            <w:bottom w:val="none" w:sz="0" w:space="0" w:color="auto"/>
            <w:right w:val="none" w:sz="0" w:space="0" w:color="auto"/>
          </w:divBdr>
        </w:div>
        <w:div w:id="1960334554">
          <w:marLeft w:val="480"/>
          <w:marRight w:val="0"/>
          <w:marTop w:val="0"/>
          <w:marBottom w:val="0"/>
          <w:divBdr>
            <w:top w:val="none" w:sz="0" w:space="0" w:color="auto"/>
            <w:left w:val="none" w:sz="0" w:space="0" w:color="auto"/>
            <w:bottom w:val="none" w:sz="0" w:space="0" w:color="auto"/>
            <w:right w:val="none" w:sz="0" w:space="0" w:color="auto"/>
          </w:divBdr>
        </w:div>
        <w:div w:id="1350067298">
          <w:marLeft w:val="480"/>
          <w:marRight w:val="0"/>
          <w:marTop w:val="0"/>
          <w:marBottom w:val="0"/>
          <w:divBdr>
            <w:top w:val="none" w:sz="0" w:space="0" w:color="auto"/>
            <w:left w:val="none" w:sz="0" w:space="0" w:color="auto"/>
            <w:bottom w:val="none" w:sz="0" w:space="0" w:color="auto"/>
            <w:right w:val="none" w:sz="0" w:space="0" w:color="auto"/>
          </w:divBdr>
        </w:div>
        <w:div w:id="401413224">
          <w:marLeft w:val="480"/>
          <w:marRight w:val="0"/>
          <w:marTop w:val="0"/>
          <w:marBottom w:val="0"/>
          <w:divBdr>
            <w:top w:val="none" w:sz="0" w:space="0" w:color="auto"/>
            <w:left w:val="none" w:sz="0" w:space="0" w:color="auto"/>
            <w:bottom w:val="none" w:sz="0" w:space="0" w:color="auto"/>
            <w:right w:val="none" w:sz="0" w:space="0" w:color="auto"/>
          </w:divBdr>
        </w:div>
        <w:div w:id="1860585095">
          <w:marLeft w:val="480"/>
          <w:marRight w:val="0"/>
          <w:marTop w:val="0"/>
          <w:marBottom w:val="0"/>
          <w:divBdr>
            <w:top w:val="none" w:sz="0" w:space="0" w:color="auto"/>
            <w:left w:val="none" w:sz="0" w:space="0" w:color="auto"/>
            <w:bottom w:val="none" w:sz="0" w:space="0" w:color="auto"/>
            <w:right w:val="none" w:sz="0" w:space="0" w:color="auto"/>
          </w:divBdr>
        </w:div>
        <w:div w:id="893925015">
          <w:marLeft w:val="480"/>
          <w:marRight w:val="0"/>
          <w:marTop w:val="0"/>
          <w:marBottom w:val="0"/>
          <w:divBdr>
            <w:top w:val="none" w:sz="0" w:space="0" w:color="auto"/>
            <w:left w:val="none" w:sz="0" w:space="0" w:color="auto"/>
            <w:bottom w:val="none" w:sz="0" w:space="0" w:color="auto"/>
            <w:right w:val="none" w:sz="0" w:space="0" w:color="auto"/>
          </w:divBdr>
        </w:div>
        <w:div w:id="1733578445">
          <w:marLeft w:val="480"/>
          <w:marRight w:val="0"/>
          <w:marTop w:val="0"/>
          <w:marBottom w:val="0"/>
          <w:divBdr>
            <w:top w:val="none" w:sz="0" w:space="0" w:color="auto"/>
            <w:left w:val="none" w:sz="0" w:space="0" w:color="auto"/>
            <w:bottom w:val="none" w:sz="0" w:space="0" w:color="auto"/>
            <w:right w:val="none" w:sz="0" w:space="0" w:color="auto"/>
          </w:divBdr>
        </w:div>
        <w:div w:id="749933100">
          <w:marLeft w:val="480"/>
          <w:marRight w:val="0"/>
          <w:marTop w:val="0"/>
          <w:marBottom w:val="0"/>
          <w:divBdr>
            <w:top w:val="none" w:sz="0" w:space="0" w:color="auto"/>
            <w:left w:val="none" w:sz="0" w:space="0" w:color="auto"/>
            <w:bottom w:val="none" w:sz="0" w:space="0" w:color="auto"/>
            <w:right w:val="none" w:sz="0" w:space="0" w:color="auto"/>
          </w:divBdr>
        </w:div>
        <w:div w:id="750388292">
          <w:marLeft w:val="480"/>
          <w:marRight w:val="0"/>
          <w:marTop w:val="0"/>
          <w:marBottom w:val="0"/>
          <w:divBdr>
            <w:top w:val="none" w:sz="0" w:space="0" w:color="auto"/>
            <w:left w:val="none" w:sz="0" w:space="0" w:color="auto"/>
            <w:bottom w:val="none" w:sz="0" w:space="0" w:color="auto"/>
            <w:right w:val="none" w:sz="0" w:space="0" w:color="auto"/>
          </w:divBdr>
        </w:div>
        <w:div w:id="927687989">
          <w:marLeft w:val="480"/>
          <w:marRight w:val="0"/>
          <w:marTop w:val="0"/>
          <w:marBottom w:val="0"/>
          <w:divBdr>
            <w:top w:val="none" w:sz="0" w:space="0" w:color="auto"/>
            <w:left w:val="none" w:sz="0" w:space="0" w:color="auto"/>
            <w:bottom w:val="none" w:sz="0" w:space="0" w:color="auto"/>
            <w:right w:val="none" w:sz="0" w:space="0" w:color="auto"/>
          </w:divBdr>
        </w:div>
        <w:div w:id="908081489">
          <w:marLeft w:val="480"/>
          <w:marRight w:val="0"/>
          <w:marTop w:val="0"/>
          <w:marBottom w:val="0"/>
          <w:divBdr>
            <w:top w:val="none" w:sz="0" w:space="0" w:color="auto"/>
            <w:left w:val="none" w:sz="0" w:space="0" w:color="auto"/>
            <w:bottom w:val="none" w:sz="0" w:space="0" w:color="auto"/>
            <w:right w:val="none" w:sz="0" w:space="0" w:color="auto"/>
          </w:divBdr>
        </w:div>
        <w:div w:id="1856187396">
          <w:marLeft w:val="480"/>
          <w:marRight w:val="0"/>
          <w:marTop w:val="0"/>
          <w:marBottom w:val="0"/>
          <w:divBdr>
            <w:top w:val="none" w:sz="0" w:space="0" w:color="auto"/>
            <w:left w:val="none" w:sz="0" w:space="0" w:color="auto"/>
            <w:bottom w:val="none" w:sz="0" w:space="0" w:color="auto"/>
            <w:right w:val="none" w:sz="0" w:space="0" w:color="auto"/>
          </w:divBdr>
        </w:div>
        <w:div w:id="854080043">
          <w:marLeft w:val="480"/>
          <w:marRight w:val="0"/>
          <w:marTop w:val="0"/>
          <w:marBottom w:val="0"/>
          <w:divBdr>
            <w:top w:val="none" w:sz="0" w:space="0" w:color="auto"/>
            <w:left w:val="none" w:sz="0" w:space="0" w:color="auto"/>
            <w:bottom w:val="none" w:sz="0" w:space="0" w:color="auto"/>
            <w:right w:val="none" w:sz="0" w:space="0" w:color="auto"/>
          </w:divBdr>
        </w:div>
        <w:div w:id="790394732">
          <w:marLeft w:val="480"/>
          <w:marRight w:val="0"/>
          <w:marTop w:val="0"/>
          <w:marBottom w:val="0"/>
          <w:divBdr>
            <w:top w:val="none" w:sz="0" w:space="0" w:color="auto"/>
            <w:left w:val="none" w:sz="0" w:space="0" w:color="auto"/>
            <w:bottom w:val="none" w:sz="0" w:space="0" w:color="auto"/>
            <w:right w:val="none" w:sz="0" w:space="0" w:color="auto"/>
          </w:divBdr>
        </w:div>
        <w:div w:id="623342165">
          <w:marLeft w:val="480"/>
          <w:marRight w:val="0"/>
          <w:marTop w:val="0"/>
          <w:marBottom w:val="0"/>
          <w:divBdr>
            <w:top w:val="none" w:sz="0" w:space="0" w:color="auto"/>
            <w:left w:val="none" w:sz="0" w:space="0" w:color="auto"/>
            <w:bottom w:val="none" w:sz="0" w:space="0" w:color="auto"/>
            <w:right w:val="none" w:sz="0" w:space="0" w:color="auto"/>
          </w:divBdr>
        </w:div>
        <w:div w:id="1304509438">
          <w:marLeft w:val="480"/>
          <w:marRight w:val="0"/>
          <w:marTop w:val="0"/>
          <w:marBottom w:val="0"/>
          <w:divBdr>
            <w:top w:val="none" w:sz="0" w:space="0" w:color="auto"/>
            <w:left w:val="none" w:sz="0" w:space="0" w:color="auto"/>
            <w:bottom w:val="none" w:sz="0" w:space="0" w:color="auto"/>
            <w:right w:val="none" w:sz="0" w:space="0" w:color="auto"/>
          </w:divBdr>
        </w:div>
        <w:div w:id="736972911">
          <w:marLeft w:val="480"/>
          <w:marRight w:val="0"/>
          <w:marTop w:val="0"/>
          <w:marBottom w:val="0"/>
          <w:divBdr>
            <w:top w:val="none" w:sz="0" w:space="0" w:color="auto"/>
            <w:left w:val="none" w:sz="0" w:space="0" w:color="auto"/>
            <w:bottom w:val="none" w:sz="0" w:space="0" w:color="auto"/>
            <w:right w:val="none" w:sz="0" w:space="0" w:color="auto"/>
          </w:divBdr>
        </w:div>
        <w:div w:id="1349791085">
          <w:marLeft w:val="480"/>
          <w:marRight w:val="0"/>
          <w:marTop w:val="0"/>
          <w:marBottom w:val="0"/>
          <w:divBdr>
            <w:top w:val="none" w:sz="0" w:space="0" w:color="auto"/>
            <w:left w:val="none" w:sz="0" w:space="0" w:color="auto"/>
            <w:bottom w:val="none" w:sz="0" w:space="0" w:color="auto"/>
            <w:right w:val="none" w:sz="0" w:space="0" w:color="auto"/>
          </w:divBdr>
        </w:div>
        <w:div w:id="883759039">
          <w:marLeft w:val="480"/>
          <w:marRight w:val="0"/>
          <w:marTop w:val="0"/>
          <w:marBottom w:val="0"/>
          <w:divBdr>
            <w:top w:val="none" w:sz="0" w:space="0" w:color="auto"/>
            <w:left w:val="none" w:sz="0" w:space="0" w:color="auto"/>
            <w:bottom w:val="none" w:sz="0" w:space="0" w:color="auto"/>
            <w:right w:val="none" w:sz="0" w:space="0" w:color="auto"/>
          </w:divBdr>
        </w:div>
        <w:div w:id="124155562">
          <w:marLeft w:val="480"/>
          <w:marRight w:val="0"/>
          <w:marTop w:val="0"/>
          <w:marBottom w:val="0"/>
          <w:divBdr>
            <w:top w:val="none" w:sz="0" w:space="0" w:color="auto"/>
            <w:left w:val="none" w:sz="0" w:space="0" w:color="auto"/>
            <w:bottom w:val="none" w:sz="0" w:space="0" w:color="auto"/>
            <w:right w:val="none" w:sz="0" w:space="0" w:color="auto"/>
          </w:divBdr>
        </w:div>
        <w:div w:id="20010541">
          <w:marLeft w:val="480"/>
          <w:marRight w:val="0"/>
          <w:marTop w:val="0"/>
          <w:marBottom w:val="0"/>
          <w:divBdr>
            <w:top w:val="none" w:sz="0" w:space="0" w:color="auto"/>
            <w:left w:val="none" w:sz="0" w:space="0" w:color="auto"/>
            <w:bottom w:val="none" w:sz="0" w:space="0" w:color="auto"/>
            <w:right w:val="none" w:sz="0" w:space="0" w:color="auto"/>
          </w:divBdr>
        </w:div>
        <w:div w:id="289021859">
          <w:marLeft w:val="480"/>
          <w:marRight w:val="0"/>
          <w:marTop w:val="0"/>
          <w:marBottom w:val="0"/>
          <w:divBdr>
            <w:top w:val="none" w:sz="0" w:space="0" w:color="auto"/>
            <w:left w:val="none" w:sz="0" w:space="0" w:color="auto"/>
            <w:bottom w:val="none" w:sz="0" w:space="0" w:color="auto"/>
            <w:right w:val="none" w:sz="0" w:space="0" w:color="auto"/>
          </w:divBdr>
        </w:div>
      </w:divsChild>
    </w:div>
    <w:div w:id="1566380867">
      <w:bodyDiv w:val="1"/>
      <w:marLeft w:val="0"/>
      <w:marRight w:val="0"/>
      <w:marTop w:val="0"/>
      <w:marBottom w:val="0"/>
      <w:divBdr>
        <w:top w:val="none" w:sz="0" w:space="0" w:color="auto"/>
        <w:left w:val="none" w:sz="0" w:space="0" w:color="auto"/>
        <w:bottom w:val="none" w:sz="0" w:space="0" w:color="auto"/>
        <w:right w:val="none" w:sz="0" w:space="0" w:color="auto"/>
      </w:divBdr>
      <w:divsChild>
        <w:div w:id="773866927">
          <w:marLeft w:val="480"/>
          <w:marRight w:val="0"/>
          <w:marTop w:val="0"/>
          <w:marBottom w:val="0"/>
          <w:divBdr>
            <w:top w:val="none" w:sz="0" w:space="0" w:color="auto"/>
            <w:left w:val="none" w:sz="0" w:space="0" w:color="auto"/>
            <w:bottom w:val="none" w:sz="0" w:space="0" w:color="auto"/>
            <w:right w:val="none" w:sz="0" w:space="0" w:color="auto"/>
          </w:divBdr>
        </w:div>
        <w:div w:id="1667826060">
          <w:marLeft w:val="480"/>
          <w:marRight w:val="0"/>
          <w:marTop w:val="0"/>
          <w:marBottom w:val="0"/>
          <w:divBdr>
            <w:top w:val="none" w:sz="0" w:space="0" w:color="auto"/>
            <w:left w:val="none" w:sz="0" w:space="0" w:color="auto"/>
            <w:bottom w:val="none" w:sz="0" w:space="0" w:color="auto"/>
            <w:right w:val="none" w:sz="0" w:space="0" w:color="auto"/>
          </w:divBdr>
        </w:div>
        <w:div w:id="1407799568">
          <w:marLeft w:val="480"/>
          <w:marRight w:val="0"/>
          <w:marTop w:val="0"/>
          <w:marBottom w:val="0"/>
          <w:divBdr>
            <w:top w:val="none" w:sz="0" w:space="0" w:color="auto"/>
            <w:left w:val="none" w:sz="0" w:space="0" w:color="auto"/>
            <w:bottom w:val="none" w:sz="0" w:space="0" w:color="auto"/>
            <w:right w:val="none" w:sz="0" w:space="0" w:color="auto"/>
          </w:divBdr>
        </w:div>
        <w:div w:id="1708440">
          <w:marLeft w:val="480"/>
          <w:marRight w:val="0"/>
          <w:marTop w:val="0"/>
          <w:marBottom w:val="0"/>
          <w:divBdr>
            <w:top w:val="none" w:sz="0" w:space="0" w:color="auto"/>
            <w:left w:val="none" w:sz="0" w:space="0" w:color="auto"/>
            <w:bottom w:val="none" w:sz="0" w:space="0" w:color="auto"/>
            <w:right w:val="none" w:sz="0" w:space="0" w:color="auto"/>
          </w:divBdr>
        </w:div>
        <w:div w:id="125205639">
          <w:marLeft w:val="480"/>
          <w:marRight w:val="0"/>
          <w:marTop w:val="0"/>
          <w:marBottom w:val="0"/>
          <w:divBdr>
            <w:top w:val="none" w:sz="0" w:space="0" w:color="auto"/>
            <w:left w:val="none" w:sz="0" w:space="0" w:color="auto"/>
            <w:bottom w:val="none" w:sz="0" w:space="0" w:color="auto"/>
            <w:right w:val="none" w:sz="0" w:space="0" w:color="auto"/>
          </w:divBdr>
        </w:div>
        <w:div w:id="1984508464">
          <w:marLeft w:val="480"/>
          <w:marRight w:val="0"/>
          <w:marTop w:val="0"/>
          <w:marBottom w:val="0"/>
          <w:divBdr>
            <w:top w:val="none" w:sz="0" w:space="0" w:color="auto"/>
            <w:left w:val="none" w:sz="0" w:space="0" w:color="auto"/>
            <w:bottom w:val="none" w:sz="0" w:space="0" w:color="auto"/>
            <w:right w:val="none" w:sz="0" w:space="0" w:color="auto"/>
          </w:divBdr>
        </w:div>
        <w:div w:id="1960404918">
          <w:marLeft w:val="480"/>
          <w:marRight w:val="0"/>
          <w:marTop w:val="0"/>
          <w:marBottom w:val="0"/>
          <w:divBdr>
            <w:top w:val="none" w:sz="0" w:space="0" w:color="auto"/>
            <w:left w:val="none" w:sz="0" w:space="0" w:color="auto"/>
            <w:bottom w:val="none" w:sz="0" w:space="0" w:color="auto"/>
            <w:right w:val="none" w:sz="0" w:space="0" w:color="auto"/>
          </w:divBdr>
        </w:div>
        <w:div w:id="1225684114">
          <w:marLeft w:val="480"/>
          <w:marRight w:val="0"/>
          <w:marTop w:val="0"/>
          <w:marBottom w:val="0"/>
          <w:divBdr>
            <w:top w:val="none" w:sz="0" w:space="0" w:color="auto"/>
            <w:left w:val="none" w:sz="0" w:space="0" w:color="auto"/>
            <w:bottom w:val="none" w:sz="0" w:space="0" w:color="auto"/>
            <w:right w:val="none" w:sz="0" w:space="0" w:color="auto"/>
          </w:divBdr>
        </w:div>
        <w:div w:id="575166210">
          <w:marLeft w:val="480"/>
          <w:marRight w:val="0"/>
          <w:marTop w:val="0"/>
          <w:marBottom w:val="0"/>
          <w:divBdr>
            <w:top w:val="none" w:sz="0" w:space="0" w:color="auto"/>
            <w:left w:val="none" w:sz="0" w:space="0" w:color="auto"/>
            <w:bottom w:val="none" w:sz="0" w:space="0" w:color="auto"/>
            <w:right w:val="none" w:sz="0" w:space="0" w:color="auto"/>
          </w:divBdr>
        </w:div>
        <w:div w:id="374088406">
          <w:marLeft w:val="480"/>
          <w:marRight w:val="0"/>
          <w:marTop w:val="0"/>
          <w:marBottom w:val="0"/>
          <w:divBdr>
            <w:top w:val="none" w:sz="0" w:space="0" w:color="auto"/>
            <w:left w:val="none" w:sz="0" w:space="0" w:color="auto"/>
            <w:bottom w:val="none" w:sz="0" w:space="0" w:color="auto"/>
            <w:right w:val="none" w:sz="0" w:space="0" w:color="auto"/>
          </w:divBdr>
        </w:div>
        <w:div w:id="1921409422">
          <w:marLeft w:val="480"/>
          <w:marRight w:val="0"/>
          <w:marTop w:val="0"/>
          <w:marBottom w:val="0"/>
          <w:divBdr>
            <w:top w:val="none" w:sz="0" w:space="0" w:color="auto"/>
            <w:left w:val="none" w:sz="0" w:space="0" w:color="auto"/>
            <w:bottom w:val="none" w:sz="0" w:space="0" w:color="auto"/>
            <w:right w:val="none" w:sz="0" w:space="0" w:color="auto"/>
          </w:divBdr>
        </w:div>
        <w:div w:id="978726514">
          <w:marLeft w:val="480"/>
          <w:marRight w:val="0"/>
          <w:marTop w:val="0"/>
          <w:marBottom w:val="0"/>
          <w:divBdr>
            <w:top w:val="none" w:sz="0" w:space="0" w:color="auto"/>
            <w:left w:val="none" w:sz="0" w:space="0" w:color="auto"/>
            <w:bottom w:val="none" w:sz="0" w:space="0" w:color="auto"/>
            <w:right w:val="none" w:sz="0" w:space="0" w:color="auto"/>
          </w:divBdr>
        </w:div>
        <w:div w:id="1608540750">
          <w:marLeft w:val="480"/>
          <w:marRight w:val="0"/>
          <w:marTop w:val="0"/>
          <w:marBottom w:val="0"/>
          <w:divBdr>
            <w:top w:val="none" w:sz="0" w:space="0" w:color="auto"/>
            <w:left w:val="none" w:sz="0" w:space="0" w:color="auto"/>
            <w:bottom w:val="none" w:sz="0" w:space="0" w:color="auto"/>
            <w:right w:val="none" w:sz="0" w:space="0" w:color="auto"/>
          </w:divBdr>
        </w:div>
        <w:div w:id="2072773702">
          <w:marLeft w:val="480"/>
          <w:marRight w:val="0"/>
          <w:marTop w:val="0"/>
          <w:marBottom w:val="0"/>
          <w:divBdr>
            <w:top w:val="none" w:sz="0" w:space="0" w:color="auto"/>
            <w:left w:val="none" w:sz="0" w:space="0" w:color="auto"/>
            <w:bottom w:val="none" w:sz="0" w:space="0" w:color="auto"/>
            <w:right w:val="none" w:sz="0" w:space="0" w:color="auto"/>
          </w:divBdr>
        </w:div>
        <w:div w:id="1996907975">
          <w:marLeft w:val="480"/>
          <w:marRight w:val="0"/>
          <w:marTop w:val="0"/>
          <w:marBottom w:val="0"/>
          <w:divBdr>
            <w:top w:val="none" w:sz="0" w:space="0" w:color="auto"/>
            <w:left w:val="none" w:sz="0" w:space="0" w:color="auto"/>
            <w:bottom w:val="none" w:sz="0" w:space="0" w:color="auto"/>
            <w:right w:val="none" w:sz="0" w:space="0" w:color="auto"/>
          </w:divBdr>
        </w:div>
        <w:div w:id="918320844">
          <w:marLeft w:val="480"/>
          <w:marRight w:val="0"/>
          <w:marTop w:val="0"/>
          <w:marBottom w:val="0"/>
          <w:divBdr>
            <w:top w:val="none" w:sz="0" w:space="0" w:color="auto"/>
            <w:left w:val="none" w:sz="0" w:space="0" w:color="auto"/>
            <w:bottom w:val="none" w:sz="0" w:space="0" w:color="auto"/>
            <w:right w:val="none" w:sz="0" w:space="0" w:color="auto"/>
          </w:divBdr>
        </w:div>
        <w:div w:id="324357202">
          <w:marLeft w:val="480"/>
          <w:marRight w:val="0"/>
          <w:marTop w:val="0"/>
          <w:marBottom w:val="0"/>
          <w:divBdr>
            <w:top w:val="none" w:sz="0" w:space="0" w:color="auto"/>
            <w:left w:val="none" w:sz="0" w:space="0" w:color="auto"/>
            <w:bottom w:val="none" w:sz="0" w:space="0" w:color="auto"/>
            <w:right w:val="none" w:sz="0" w:space="0" w:color="auto"/>
          </w:divBdr>
        </w:div>
        <w:div w:id="322009473">
          <w:marLeft w:val="480"/>
          <w:marRight w:val="0"/>
          <w:marTop w:val="0"/>
          <w:marBottom w:val="0"/>
          <w:divBdr>
            <w:top w:val="none" w:sz="0" w:space="0" w:color="auto"/>
            <w:left w:val="none" w:sz="0" w:space="0" w:color="auto"/>
            <w:bottom w:val="none" w:sz="0" w:space="0" w:color="auto"/>
            <w:right w:val="none" w:sz="0" w:space="0" w:color="auto"/>
          </w:divBdr>
        </w:div>
        <w:div w:id="84696057">
          <w:marLeft w:val="480"/>
          <w:marRight w:val="0"/>
          <w:marTop w:val="0"/>
          <w:marBottom w:val="0"/>
          <w:divBdr>
            <w:top w:val="none" w:sz="0" w:space="0" w:color="auto"/>
            <w:left w:val="none" w:sz="0" w:space="0" w:color="auto"/>
            <w:bottom w:val="none" w:sz="0" w:space="0" w:color="auto"/>
            <w:right w:val="none" w:sz="0" w:space="0" w:color="auto"/>
          </w:divBdr>
        </w:div>
        <w:div w:id="2120224711">
          <w:marLeft w:val="480"/>
          <w:marRight w:val="0"/>
          <w:marTop w:val="0"/>
          <w:marBottom w:val="0"/>
          <w:divBdr>
            <w:top w:val="none" w:sz="0" w:space="0" w:color="auto"/>
            <w:left w:val="none" w:sz="0" w:space="0" w:color="auto"/>
            <w:bottom w:val="none" w:sz="0" w:space="0" w:color="auto"/>
            <w:right w:val="none" w:sz="0" w:space="0" w:color="auto"/>
          </w:divBdr>
        </w:div>
        <w:div w:id="1674213200">
          <w:marLeft w:val="480"/>
          <w:marRight w:val="0"/>
          <w:marTop w:val="0"/>
          <w:marBottom w:val="0"/>
          <w:divBdr>
            <w:top w:val="none" w:sz="0" w:space="0" w:color="auto"/>
            <w:left w:val="none" w:sz="0" w:space="0" w:color="auto"/>
            <w:bottom w:val="none" w:sz="0" w:space="0" w:color="auto"/>
            <w:right w:val="none" w:sz="0" w:space="0" w:color="auto"/>
          </w:divBdr>
        </w:div>
        <w:div w:id="1459184066">
          <w:marLeft w:val="480"/>
          <w:marRight w:val="0"/>
          <w:marTop w:val="0"/>
          <w:marBottom w:val="0"/>
          <w:divBdr>
            <w:top w:val="none" w:sz="0" w:space="0" w:color="auto"/>
            <w:left w:val="none" w:sz="0" w:space="0" w:color="auto"/>
            <w:bottom w:val="none" w:sz="0" w:space="0" w:color="auto"/>
            <w:right w:val="none" w:sz="0" w:space="0" w:color="auto"/>
          </w:divBdr>
        </w:div>
        <w:div w:id="1657877047">
          <w:marLeft w:val="480"/>
          <w:marRight w:val="0"/>
          <w:marTop w:val="0"/>
          <w:marBottom w:val="0"/>
          <w:divBdr>
            <w:top w:val="none" w:sz="0" w:space="0" w:color="auto"/>
            <w:left w:val="none" w:sz="0" w:space="0" w:color="auto"/>
            <w:bottom w:val="none" w:sz="0" w:space="0" w:color="auto"/>
            <w:right w:val="none" w:sz="0" w:space="0" w:color="auto"/>
          </w:divBdr>
        </w:div>
        <w:div w:id="2138572194">
          <w:marLeft w:val="480"/>
          <w:marRight w:val="0"/>
          <w:marTop w:val="0"/>
          <w:marBottom w:val="0"/>
          <w:divBdr>
            <w:top w:val="none" w:sz="0" w:space="0" w:color="auto"/>
            <w:left w:val="none" w:sz="0" w:space="0" w:color="auto"/>
            <w:bottom w:val="none" w:sz="0" w:space="0" w:color="auto"/>
            <w:right w:val="none" w:sz="0" w:space="0" w:color="auto"/>
          </w:divBdr>
        </w:div>
        <w:div w:id="324280841">
          <w:marLeft w:val="480"/>
          <w:marRight w:val="0"/>
          <w:marTop w:val="0"/>
          <w:marBottom w:val="0"/>
          <w:divBdr>
            <w:top w:val="none" w:sz="0" w:space="0" w:color="auto"/>
            <w:left w:val="none" w:sz="0" w:space="0" w:color="auto"/>
            <w:bottom w:val="none" w:sz="0" w:space="0" w:color="auto"/>
            <w:right w:val="none" w:sz="0" w:space="0" w:color="auto"/>
          </w:divBdr>
        </w:div>
        <w:div w:id="1254124659">
          <w:marLeft w:val="480"/>
          <w:marRight w:val="0"/>
          <w:marTop w:val="0"/>
          <w:marBottom w:val="0"/>
          <w:divBdr>
            <w:top w:val="none" w:sz="0" w:space="0" w:color="auto"/>
            <w:left w:val="none" w:sz="0" w:space="0" w:color="auto"/>
            <w:bottom w:val="none" w:sz="0" w:space="0" w:color="auto"/>
            <w:right w:val="none" w:sz="0" w:space="0" w:color="auto"/>
          </w:divBdr>
        </w:div>
        <w:div w:id="669023481">
          <w:marLeft w:val="480"/>
          <w:marRight w:val="0"/>
          <w:marTop w:val="0"/>
          <w:marBottom w:val="0"/>
          <w:divBdr>
            <w:top w:val="none" w:sz="0" w:space="0" w:color="auto"/>
            <w:left w:val="none" w:sz="0" w:space="0" w:color="auto"/>
            <w:bottom w:val="none" w:sz="0" w:space="0" w:color="auto"/>
            <w:right w:val="none" w:sz="0" w:space="0" w:color="auto"/>
          </w:divBdr>
        </w:div>
        <w:div w:id="25566181">
          <w:marLeft w:val="480"/>
          <w:marRight w:val="0"/>
          <w:marTop w:val="0"/>
          <w:marBottom w:val="0"/>
          <w:divBdr>
            <w:top w:val="none" w:sz="0" w:space="0" w:color="auto"/>
            <w:left w:val="none" w:sz="0" w:space="0" w:color="auto"/>
            <w:bottom w:val="none" w:sz="0" w:space="0" w:color="auto"/>
            <w:right w:val="none" w:sz="0" w:space="0" w:color="auto"/>
          </w:divBdr>
        </w:div>
        <w:div w:id="739212332">
          <w:marLeft w:val="480"/>
          <w:marRight w:val="0"/>
          <w:marTop w:val="0"/>
          <w:marBottom w:val="0"/>
          <w:divBdr>
            <w:top w:val="none" w:sz="0" w:space="0" w:color="auto"/>
            <w:left w:val="none" w:sz="0" w:space="0" w:color="auto"/>
            <w:bottom w:val="none" w:sz="0" w:space="0" w:color="auto"/>
            <w:right w:val="none" w:sz="0" w:space="0" w:color="auto"/>
          </w:divBdr>
        </w:div>
        <w:div w:id="1399670770">
          <w:marLeft w:val="480"/>
          <w:marRight w:val="0"/>
          <w:marTop w:val="0"/>
          <w:marBottom w:val="0"/>
          <w:divBdr>
            <w:top w:val="none" w:sz="0" w:space="0" w:color="auto"/>
            <w:left w:val="none" w:sz="0" w:space="0" w:color="auto"/>
            <w:bottom w:val="none" w:sz="0" w:space="0" w:color="auto"/>
            <w:right w:val="none" w:sz="0" w:space="0" w:color="auto"/>
          </w:divBdr>
        </w:div>
        <w:div w:id="821194570">
          <w:marLeft w:val="480"/>
          <w:marRight w:val="0"/>
          <w:marTop w:val="0"/>
          <w:marBottom w:val="0"/>
          <w:divBdr>
            <w:top w:val="none" w:sz="0" w:space="0" w:color="auto"/>
            <w:left w:val="none" w:sz="0" w:space="0" w:color="auto"/>
            <w:bottom w:val="none" w:sz="0" w:space="0" w:color="auto"/>
            <w:right w:val="none" w:sz="0" w:space="0" w:color="auto"/>
          </w:divBdr>
        </w:div>
        <w:div w:id="198587168">
          <w:marLeft w:val="480"/>
          <w:marRight w:val="0"/>
          <w:marTop w:val="0"/>
          <w:marBottom w:val="0"/>
          <w:divBdr>
            <w:top w:val="none" w:sz="0" w:space="0" w:color="auto"/>
            <w:left w:val="none" w:sz="0" w:space="0" w:color="auto"/>
            <w:bottom w:val="none" w:sz="0" w:space="0" w:color="auto"/>
            <w:right w:val="none" w:sz="0" w:space="0" w:color="auto"/>
          </w:divBdr>
        </w:div>
      </w:divsChild>
    </w:div>
    <w:div w:id="1609701620">
      <w:bodyDiv w:val="1"/>
      <w:marLeft w:val="0"/>
      <w:marRight w:val="0"/>
      <w:marTop w:val="0"/>
      <w:marBottom w:val="0"/>
      <w:divBdr>
        <w:top w:val="none" w:sz="0" w:space="0" w:color="auto"/>
        <w:left w:val="none" w:sz="0" w:space="0" w:color="auto"/>
        <w:bottom w:val="none" w:sz="0" w:space="0" w:color="auto"/>
        <w:right w:val="none" w:sz="0" w:space="0" w:color="auto"/>
      </w:divBdr>
      <w:divsChild>
        <w:div w:id="1145928021">
          <w:marLeft w:val="480"/>
          <w:marRight w:val="0"/>
          <w:marTop w:val="0"/>
          <w:marBottom w:val="0"/>
          <w:divBdr>
            <w:top w:val="none" w:sz="0" w:space="0" w:color="auto"/>
            <w:left w:val="none" w:sz="0" w:space="0" w:color="auto"/>
            <w:bottom w:val="none" w:sz="0" w:space="0" w:color="auto"/>
            <w:right w:val="none" w:sz="0" w:space="0" w:color="auto"/>
          </w:divBdr>
        </w:div>
        <w:div w:id="1870485626">
          <w:marLeft w:val="480"/>
          <w:marRight w:val="0"/>
          <w:marTop w:val="0"/>
          <w:marBottom w:val="0"/>
          <w:divBdr>
            <w:top w:val="none" w:sz="0" w:space="0" w:color="auto"/>
            <w:left w:val="none" w:sz="0" w:space="0" w:color="auto"/>
            <w:bottom w:val="none" w:sz="0" w:space="0" w:color="auto"/>
            <w:right w:val="none" w:sz="0" w:space="0" w:color="auto"/>
          </w:divBdr>
        </w:div>
        <w:div w:id="1930187662">
          <w:marLeft w:val="480"/>
          <w:marRight w:val="0"/>
          <w:marTop w:val="0"/>
          <w:marBottom w:val="0"/>
          <w:divBdr>
            <w:top w:val="none" w:sz="0" w:space="0" w:color="auto"/>
            <w:left w:val="none" w:sz="0" w:space="0" w:color="auto"/>
            <w:bottom w:val="none" w:sz="0" w:space="0" w:color="auto"/>
            <w:right w:val="none" w:sz="0" w:space="0" w:color="auto"/>
          </w:divBdr>
        </w:div>
        <w:div w:id="2105834918">
          <w:marLeft w:val="480"/>
          <w:marRight w:val="0"/>
          <w:marTop w:val="0"/>
          <w:marBottom w:val="0"/>
          <w:divBdr>
            <w:top w:val="none" w:sz="0" w:space="0" w:color="auto"/>
            <w:left w:val="none" w:sz="0" w:space="0" w:color="auto"/>
            <w:bottom w:val="none" w:sz="0" w:space="0" w:color="auto"/>
            <w:right w:val="none" w:sz="0" w:space="0" w:color="auto"/>
          </w:divBdr>
        </w:div>
        <w:div w:id="2097247591">
          <w:marLeft w:val="480"/>
          <w:marRight w:val="0"/>
          <w:marTop w:val="0"/>
          <w:marBottom w:val="0"/>
          <w:divBdr>
            <w:top w:val="none" w:sz="0" w:space="0" w:color="auto"/>
            <w:left w:val="none" w:sz="0" w:space="0" w:color="auto"/>
            <w:bottom w:val="none" w:sz="0" w:space="0" w:color="auto"/>
            <w:right w:val="none" w:sz="0" w:space="0" w:color="auto"/>
          </w:divBdr>
        </w:div>
        <w:div w:id="326832183">
          <w:marLeft w:val="480"/>
          <w:marRight w:val="0"/>
          <w:marTop w:val="0"/>
          <w:marBottom w:val="0"/>
          <w:divBdr>
            <w:top w:val="none" w:sz="0" w:space="0" w:color="auto"/>
            <w:left w:val="none" w:sz="0" w:space="0" w:color="auto"/>
            <w:bottom w:val="none" w:sz="0" w:space="0" w:color="auto"/>
            <w:right w:val="none" w:sz="0" w:space="0" w:color="auto"/>
          </w:divBdr>
        </w:div>
        <w:div w:id="160973647">
          <w:marLeft w:val="480"/>
          <w:marRight w:val="0"/>
          <w:marTop w:val="0"/>
          <w:marBottom w:val="0"/>
          <w:divBdr>
            <w:top w:val="none" w:sz="0" w:space="0" w:color="auto"/>
            <w:left w:val="none" w:sz="0" w:space="0" w:color="auto"/>
            <w:bottom w:val="none" w:sz="0" w:space="0" w:color="auto"/>
            <w:right w:val="none" w:sz="0" w:space="0" w:color="auto"/>
          </w:divBdr>
        </w:div>
        <w:div w:id="1404987418">
          <w:marLeft w:val="480"/>
          <w:marRight w:val="0"/>
          <w:marTop w:val="0"/>
          <w:marBottom w:val="0"/>
          <w:divBdr>
            <w:top w:val="none" w:sz="0" w:space="0" w:color="auto"/>
            <w:left w:val="none" w:sz="0" w:space="0" w:color="auto"/>
            <w:bottom w:val="none" w:sz="0" w:space="0" w:color="auto"/>
            <w:right w:val="none" w:sz="0" w:space="0" w:color="auto"/>
          </w:divBdr>
        </w:div>
        <w:div w:id="1545214430">
          <w:marLeft w:val="480"/>
          <w:marRight w:val="0"/>
          <w:marTop w:val="0"/>
          <w:marBottom w:val="0"/>
          <w:divBdr>
            <w:top w:val="none" w:sz="0" w:space="0" w:color="auto"/>
            <w:left w:val="none" w:sz="0" w:space="0" w:color="auto"/>
            <w:bottom w:val="none" w:sz="0" w:space="0" w:color="auto"/>
            <w:right w:val="none" w:sz="0" w:space="0" w:color="auto"/>
          </w:divBdr>
        </w:div>
        <w:div w:id="1588534740">
          <w:marLeft w:val="480"/>
          <w:marRight w:val="0"/>
          <w:marTop w:val="0"/>
          <w:marBottom w:val="0"/>
          <w:divBdr>
            <w:top w:val="none" w:sz="0" w:space="0" w:color="auto"/>
            <w:left w:val="none" w:sz="0" w:space="0" w:color="auto"/>
            <w:bottom w:val="none" w:sz="0" w:space="0" w:color="auto"/>
            <w:right w:val="none" w:sz="0" w:space="0" w:color="auto"/>
          </w:divBdr>
        </w:div>
        <w:div w:id="1835799327">
          <w:marLeft w:val="480"/>
          <w:marRight w:val="0"/>
          <w:marTop w:val="0"/>
          <w:marBottom w:val="0"/>
          <w:divBdr>
            <w:top w:val="none" w:sz="0" w:space="0" w:color="auto"/>
            <w:left w:val="none" w:sz="0" w:space="0" w:color="auto"/>
            <w:bottom w:val="none" w:sz="0" w:space="0" w:color="auto"/>
            <w:right w:val="none" w:sz="0" w:space="0" w:color="auto"/>
          </w:divBdr>
        </w:div>
        <w:div w:id="724454117">
          <w:marLeft w:val="480"/>
          <w:marRight w:val="0"/>
          <w:marTop w:val="0"/>
          <w:marBottom w:val="0"/>
          <w:divBdr>
            <w:top w:val="none" w:sz="0" w:space="0" w:color="auto"/>
            <w:left w:val="none" w:sz="0" w:space="0" w:color="auto"/>
            <w:bottom w:val="none" w:sz="0" w:space="0" w:color="auto"/>
            <w:right w:val="none" w:sz="0" w:space="0" w:color="auto"/>
          </w:divBdr>
        </w:div>
        <w:div w:id="1082221106">
          <w:marLeft w:val="480"/>
          <w:marRight w:val="0"/>
          <w:marTop w:val="0"/>
          <w:marBottom w:val="0"/>
          <w:divBdr>
            <w:top w:val="none" w:sz="0" w:space="0" w:color="auto"/>
            <w:left w:val="none" w:sz="0" w:space="0" w:color="auto"/>
            <w:bottom w:val="none" w:sz="0" w:space="0" w:color="auto"/>
            <w:right w:val="none" w:sz="0" w:space="0" w:color="auto"/>
          </w:divBdr>
        </w:div>
        <w:div w:id="972566707">
          <w:marLeft w:val="480"/>
          <w:marRight w:val="0"/>
          <w:marTop w:val="0"/>
          <w:marBottom w:val="0"/>
          <w:divBdr>
            <w:top w:val="none" w:sz="0" w:space="0" w:color="auto"/>
            <w:left w:val="none" w:sz="0" w:space="0" w:color="auto"/>
            <w:bottom w:val="none" w:sz="0" w:space="0" w:color="auto"/>
            <w:right w:val="none" w:sz="0" w:space="0" w:color="auto"/>
          </w:divBdr>
        </w:div>
        <w:div w:id="1682926197">
          <w:marLeft w:val="480"/>
          <w:marRight w:val="0"/>
          <w:marTop w:val="0"/>
          <w:marBottom w:val="0"/>
          <w:divBdr>
            <w:top w:val="none" w:sz="0" w:space="0" w:color="auto"/>
            <w:left w:val="none" w:sz="0" w:space="0" w:color="auto"/>
            <w:bottom w:val="none" w:sz="0" w:space="0" w:color="auto"/>
            <w:right w:val="none" w:sz="0" w:space="0" w:color="auto"/>
          </w:divBdr>
        </w:div>
        <w:div w:id="629288963">
          <w:marLeft w:val="480"/>
          <w:marRight w:val="0"/>
          <w:marTop w:val="0"/>
          <w:marBottom w:val="0"/>
          <w:divBdr>
            <w:top w:val="none" w:sz="0" w:space="0" w:color="auto"/>
            <w:left w:val="none" w:sz="0" w:space="0" w:color="auto"/>
            <w:bottom w:val="none" w:sz="0" w:space="0" w:color="auto"/>
            <w:right w:val="none" w:sz="0" w:space="0" w:color="auto"/>
          </w:divBdr>
        </w:div>
        <w:div w:id="124591571">
          <w:marLeft w:val="480"/>
          <w:marRight w:val="0"/>
          <w:marTop w:val="0"/>
          <w:marBottom w:val="0"/>
          <w:divBdr>
            <w:top w:val="none" w:sz="0" w:space="0" w:color="auto"/>
            <w:left w:val="none" w:sz="0" w:space="0" w:color="auto"/>
            <w:bottom w:val="none" w:sz="0" w:space="0" w:color="auto"/>
            <w:right w:val="none" w:sz="0" w:space="0" w:color="auto"/>
          </w:divBdr>
        </w:div>
        <w:div w:id="1044676596">
          <w:marLeft w:val="480"/>
          <w:marRight w:val="0"/>
          <w:marTop w:val="0"/>
          <w:marBottom w:val="0"/>
          <w:divBdr>
            <w:top w:val="none" w:sz="0" w:space="0" w:color="auto"/>
            <w:left w:val="none" w:sz="0" w:space="0" w:color="auto"/>
            <w:bottom w:val="none" w:sz="0" w:space="0" w:color="auto"/>
            <w:right w:val="none" w:sz="0" w:space="0" w:color="auto"/>
          </w:divBdr>
        </w:div>
        <w:div w:id="1651594279">
          <w:marLeft w:val="480"/>
          <w:marRight w:val="0"/>
          <w:marTop w:val="0"/>
          <w:marBottom w:val="0"/>
          <w:divBdr>
            <w:top w:val="none" w:sz="0" w:space="0" w:color="auto"/>
            <w:left w:val="none" w:sz="0" w:space="0" w:color="auto"/>
            <w:bottom w:val="none" w:sz="0" w:space="0" w:color="auto"/>
            <w:right w:val="none" w:sz="0" w:space="0" w:color="auto"/>
          </w:divBdr>
        </w:div>
        <w:div w:id="1883663664">
          <w:marLeft w:val="480"/>
          <w:marRight w:val="0"/>
          <w:marTop w:val="0"/>
          <w:marBottom w:val="0"/>
          <w:divBdr>
            <w:top w:val="none" w:sz="0" w:space="0" w:color="auto"/>
            <w:left w:val="none" w:sz="0" w:space="0" w:color="auto"/>
            <w:bottom w:val="none" w:sz="0" w:space="0" w:color="auto"/>
            <w:right w:val="none" w:sz="0" w:space="0" w:color="auto"/>
          </w:divBdr>
        </w:div>
        <w:div w:id="1642223272">
          <w:marLeft w:val="480"/>
          <w:marRight w:val="0"/>
          <w:marTop w:val="0"/>
          <w:marBottom w:val="0"/>
          <w:divBdr>
            <w:top w:val="none" w:sz="0" w:space="0" w:color="auto"/>
            <w:left w:val="none" w:sz="0" w:space="0" w:color="auto"/>
            <w:bottom w:val="none" w:sz="0" w:space="0" w:color="auto"/>
            <w:right w:val="none" w:sz="0" w:space="0" w:color="auto"/>
          </w:divBdr>
        </w:div>
        <w:div w:id="98456038">
          <w:marLeft w:val="480"/>
          <w:marRight w:val="0"/>
          <w:marTop w:val="0"/>
          <w:marBottom w:val="0"/>
          <w:divBdr>
            <w:top w:val="none" w:sz="0" w:space="0" w:color="auto"/>
            <w:left w:val="none" w:sz="0" w:space="0" w:color="auto"/>
            <w:bottom w:val="none" w:sz="0" w:space="0" w:color="auto"/>
            <w:right w:val="none" w:sz="0" w:space="0" w:color="auto"/>
          </w:divBdr>
        </w:div>
        <w:div w:id="2091850381">
          <w:marLeft w:val="480"/>
          <w:marRight w:val="0"/>
          <w:marTop w:val="0"/>
          <w:marBottom w:val="0"/>
          <w:divBdr>
            <w:top w:val="none" w:sz="0" w:space="0" w:color="auto"/>
            <w:left w:val="none" w:sz="0" w:space="0" w:color="auto"/>
            <w:bottom w:val="none" w:sz="0" w:space="0" w:color="auto"/>
            <w:right w:val="none" w:sz="0" w:space="0" w:color="auto"/>
          </w:divBdr>
        </w:div>
        <w:div w:id="567963360">
          <w:marLeft w:val="480"/>
          <w:marRight w:val="0"/>
          <w:marTop w:val="0"/>
          <w:marBottom w:val="0"/>
          <w:divBdr>
            <w:top w:val="none" w:sz="0" w:space="0" w:color="auto"/>
            <w:left w:val="none" w:sz="0" w:space="0" w:color="auto"/>
            <w:bottom w:val="none" w:sz="0" w:space="0" w:color="auto"/>
            <w:right w:val="none" w:sz="0" w:space="0" w:color="auto"/>
          </w:divBdr>
        </w:div>
        <w:div w:id="941183884">
          <w:marLeft w:val="480"/>
          <w:marRight w:val="0"/>
          <w:marTop w:val="0"/>
          <w:marBottom w:val="0"/>
          <w:divBdr>
            <w:top w:val="none" w:sz="0" w:space="0" w:color="auto"/>
            <w:left w:val="none" w:sz="0" w:space="0" w:color="auto"/>
            <w:bottom w:val="none" w:sz="0" w:space="0" w:color="auto"/>
            <w:right w:val="none" w:sz="0" w:space="0" w:color="auto"/>
          </w:divBdr>
        </w:div>
        <w:div w:id="1207067053">
          <w:marLeft w:val="480"/>
          <w:marRight w:val="0"/>
          <w:marTop w:val="0"/>
          <w:marBottom w:val="0"/>
          <w:divBdr>
            <w:top w:val="none" w:sz="0" w:space="0" w:color="auto"/>
            <w:left w:val="none" w:sz="0" w:space="0" w:color="auto"/>
            <w:bottom w:val="none" w:sz="0" w:space="0" w:color="auto"/>
            <w:right w:val="none" w:sz="0" w:space="0" w:color="auto"/>
          </w:divBdr>
        </w:div>
        <w:div w:id="1345476507">
          <w:marLeft w:val="480"/>
          <w:marRight w:val="0"/>
          <w:marTop w:val="0"/>
          <w:marBottom w:val="0"/>
          <w:divBdr>
            <w:top w:val="none" w:sz="0" w:space="0" w:color="auto"/>
            <w:left w:val="none" w:sz="0" w:space="0" w:color="auto"/>
            <w:bottom w:val="none" w:sz="0" w:space="0" w:color="auto"/>
            <w:right w:val="none" w:sz="0" w:space="0" w:color="auto"/>
          </w:divBdr>
        </w:div>
        <w:div w:id="1770656900">
          <w:marLeft w:val="480"/>
          <w:marRight w:val="0"/>
          <w:marTop w:val="0"/>
          <w:marBottom w:val="0"/>
          <w:divBdr>
            <w:top w:val="none" w:sz="0" w:space="0" w:color="auto"/>
            <w:left w:val="none" w:sz="0" w:space="0" w:color="auto"/>
            <w:bottom w:val="none" w:sz="0" w:space="0" w:color="auto"/>
            <w:right w:val="none" w:sz="0" w:space="0" w:color="auto"/>
          </w:divBdr>
        </w:div>
        <w:div w:id="719403779">
          <w:marLeft w:val="480"/>
          <w:marRight w:val="0"/>
          <w:marTop w:val="0"/>
          <w:marBottom w:val="0"/>
          <w:divBdr>
            <w:top w:val="none" w:sz="0" w:space="0" w:color="auto"/>
            <w:left w:val="none" w:sz="0" w:space="0" w:color="auto"/>
            <w:bottom w:val="none" w:sz="0" w:space="0" w:color="auto"/>
            <w:right w:val="none" w:sz="0" w:space="0" w:color="auto"/>
          </w:divBdr>
        </w:div>
        <w:div w:id="4090307">
          <w:marLeft w:val="480"/>
          <w:marRight w:val="0"/>
          <w:marTop w:val="0"/>
          <w:marBottom w:val="0"/>
          <w:divBdr>
            <w:top w:val="none" w:sz="0" w:space="0" w:color="auto"/>
            <w:left w:val="none" w:sz="0" w:space="0" w:color="auto"/>
            <w:bottom w:val="none" w:sz="0" w:space="0" w:color="auto"/>
            <w:right w:val="none" w:sz="0" w:space="0" w:color="auto"/>
          </w:divBdr>
        </w:div>
        <w:div w:id="2098402035">
          <w:marLeft w:val="480"/>
          <w:marRight w:val="0"/>
          <w:marTop w:val="0"/>
          <w:marBottom w:val="0"/>
          <w:divBdr>
            <w:top w:val="none" w:sz="0" w:space="0" w:color="auto"/>
            <w:left w:val="none" w:sz="0" w:space="0" w:color="auto"/>
            <w:bottom w:val="none" w:sz="0" w:space="0" w:color="auto"/>
            <w:right w:val="none" w:sz="0" w:space="0" w:color="auto"/>
          </w:divBdr>
        </w:div>
        <w:div w:id="2130279165">
          <w:marLeft w:val="480"/>
          <w:marRight w:val="0"/>
          <w:marTop w:val="0"/>
          <w:marBottom w:val="0"/>
          <w:divBdr>
            <w:top w:val="none" w:sz="0" w:space="0" w:color="auto"/>
            <w:left w:val="none" w:sz="0" w:space="0" w:color="auto"/>
            <w:bottom w:val="none" w:sz="0" w:space="0" w:color="auto"/>
            <w:right w:val="none" w:sz="0" w:space="0" w:color="auto"/>
          </w:divBdr>
        </w:div>
        <w:div w:id="1812401539">
          <w:marLeft w:val="480"/>
          <w:marRight w:val="0"/>
          <w:marTop w:val="0"/>
          <w:marBottom w:val="0"/>
          <w:divBdr>
            <w:top w:val="none" w:sz="0" w:space="0" w:color="auto"/>
            <w:left w:val="none" w:sz="0" w:space="0" w:color="auto"/>
            <w:bottom w:val="none" w:sz="0" w:space="0" w:color="auto"/>
            <w:right w:val="none" w:sz="0" w:space="0" w:color="auto"/>
          </w:divBdr>
        </w:div>
      </w:divsChild>
    </w:div>
    <w:div w:id="1670403551">
      <w:bodyDiv w:val="1"/>
      <w:marLeft w:val="0"/>
      <w:marRight w:val="0"/>
      <w:marTop w:val="0"/>
      <w:marBottom w:val="0"/>
      <w:divBdr>
        <w:top w:val="none" w:sz="0" w:space="0" w:color="auto"/>
        <w:left w:val="none" w:sz="0" w:space="0" w:color="auto"/>
        <w:bottom w:val="none" w:sz="0" w:space="0" w:color="auto"/>
        <w:right w:val="none" w:sz="0" w:space="0" w:color="auto"/>
      </w:divBdr>
    </w:div>
    <w:div w:id="1676615615">
      <w:bodyDiv w:val="1"/>
      <w:marLeft w:val="0"/>
      <w:marRight w:val="0"/>
      <w:marTop w:val="0"/>
      <w:marBottom w:val="0"/>
      <w:divBdr>
        <w:top w:val="none" w:sz="0" w:space="0" w:color="auto"/>
        <w:left w:val="none" w:sz="0" w:space="0" w:color="auto"/>
        <w:bottom w:val="none" w:sz="0" w:space="0" w:color="auto"/>
        <w:right w:val="none" w:sz="0" w:space="0" w:color="auto"/>
      </w:divBdr>
    </w:div>
    <w:div w:id="1909000699">
      <w:bodyDiv w:val="1"/>
      <w:marLeft w:val="0"/>
      <w:marRight w:val="0"/>
      <w:marTop w:val="0"/>
      <w:marBottom w:val="0"/>
      <w:divBdr>
        <w:top w:val="none" w:sz="0" w:space="0" w:color="auto"/>
        <w:left w:val="none" w:sz="0" w:space="0" w:color="auto"/>
        <w:bottom w:val="none" w:sz="0" w:space="0" w:color="auto"/>
        <w:right w:val="none" w:sz="0" w:space="0" w:color="auto"/>
      </w:divBdr>
      <w:divsChild>
        <w:div w:id="208231692">
          <w:marLeft w:val="480"/>
          <w:marRight w:val="0"/>
          <w:marTop w:val="0"/>
          <w:marBottom w:val="0"/>
          <w:divBdr>
            <w:top w:val="none" w:sz="0" w:space="0" w:color="auto"/>
            <w:left w:val="none" w:sz="0" w:space="0" w:color="auto"/>
            <w:bottom w:val="none" w:sz="0" w:space="0" w:color="auto"/>
            <w:right w:val="none" w:sz="0" w:space="0" w:color="auto"/>
          </w:divBdr>
        </w:div>
        <w:div w:id="639917296">
          <w:marLeft w:val="480"/>
          <w:marRight w:val="0"/>
          <w:marTop w:val="0"/>
          <w:marBottom w:val="0"/>
          <w:divBdr>
            <w:top w:val="none" w:sz="0" w:space="0" w:color="auto"/>
            <w:left w:val="none" w:sz="0" w:space="0" w:color="auto"/>
            <w:bottom w:val="none" w:sz="0" w:space="0" w:color="auto"/>
            <w:right w:val="none" w:sz="0" w:space="0" w:color="auto"/>
          </w:divBdr>
        </w:div>
        <w:div w:id="188177922">
          <w:marLeft w:val="480"/>
          <w:marRight w:val="0"/>
          <w:marTop w:val="0"/>
          <w:marBottom w:val="0"/>
          <w:divBdr>
            <w:top w:val="none" w:sz="0" w:space="0" w:color="auto"/>
            <w:left w:val="none" w:sz="0" w:space="0" w:color="auto"/>
            <w:bottom w:val="none" w:sz="0" w:space="0" w:color="auto"/>
            <w:right w:val="none" w:sz="0" w:space="0" w:color="auto"/>
          </w:divBdr>
        </w:div>
        <w:div w:id="287473568">
          <w:marLeft w:val="480"/>
          <w:marRight w:val="0"/>
          <w:marTop w:val="0"/>
          <w:marBottom w:val="0"/>
          <w:divBdr>
            <w:top w:val="none" w:sz="0" w:space="0" w:color="auto"/>
            <w:left w:val="none" w:sz="0" w:space="0" w:color="auto"/>
            <w:bottom w:val="none" w:sz="0" w:space="0" w:color="auto"/>
            <w:right w:val="none" w:sz="0" w:space="0" w:color="auto"/>
          </w:divBdr>
        </w:div>
        <w:div w:id="1475369583">
          <w:marLeft w:val="480"/>
          <w:marRight w:val="0"/>
          <w:marTop w:val="0"/>
          <w:marBottom w:val="0"/>
          <w:divBdr>
            <w:top w:val="none" w:sz="0" w:space="0" w:color="auto"/>
            <w:left w:val="none" w:sz="0" w:space="0" w:color="auto"/>
            <w:bottom w:val="none" w:sz="0" w:space="0" w:color="auto"/>
            <w:right w:val="none" w:sz="0" w:space="0" w:color="auto"/>
          </w:divBdr>
        </w:div>
        <w:div w:id="50466961">
          <w:marLeft w:val="480"/>
          <w:marRight w:val="0"/>
          <w:marTop w:val="0"/>
          <w:marBottom w:val="0"/>
          <w:divBdr>
            <w:top w:val="none" w:sz="0" w:space="0" w:color="auto"/>
            <w:left w:val="none" w:sz="0" w:space="0" w:color="auto"/>
            <w:bottom w:val="none" w:sz="0" w:space="0" w:color="auto"/>
            <w:right w:val="none" w:sz="0" w:space="0" w:color="auto"/>
          </w:divBdr>
        </w:div>
        <w:div w:id="687677805">
          <w:marLeft w:val="480"/>
          <w:marRight w:val="0"/>
          <w:marTop w:val="0"/>
          <w:marBottom w:val="0"/>
          <w:divBdr>
            <w:top w:val="none" w:sz="0" w:space="0" w:color="auto"/>
            <w:left w:val="none" w:sz="0" w:space="0" w:color="auto"/>
            <w:bottom w:val="none" w:sz="0" w:space="0" w:color="auto"/>
            <w:right w:val="none" w:sz="0" w:space="0" w:color="auto"/>
          </w:divBdr>
        </w:div>
        <w:div w:id="1486235710">
          <w:marLeft w:val="480"/>
          <w:marRight w:val="0"/>
          <w:marTop w:val="0"/>
          <w:marBottom w:val="0"/>
          <w:divBdr>
            <w:top w:val="none" w:sz="0" w:space="0" w:color="auto"/>
            <w:left w:val="none" w:sz="0" w:space="0" w:color="auto"/>
            <w:bottom w:val="none" w:sz="0" w:space="0" w:color="auto"/>
            <w:right w:val="none" w:sz="0" w:space="0" w:color="auto"/>
          </w:divBdr>
        </w:div>
        <w:div w:id="1663507269">
          <w:marLeft w:val="480"/>
          <w:marRight w:val="0"/>
          <w:marTop w:val="0"/>
          <w:marBottom w:val="0"/>
          <w:divBdr>
            <w:top w:val="none" w:sz="0" w:space="0" w:color="auto"/>
            <w:left w:val="none" w:sz="0" w:space="0" w:color="auto"/>
            <w:bottom w:val="none" w:sz="0" w:space="0" w:color="auto"/>
            <w:right w:val="none" w:sz="0" w:space="0" w:color="auto"/>
          </w:divBdr>
        </w:div>
        <w:div w:id="1003356663">
          <w:marLeft w:val="480"/>
          <w:marRight w:val="0"/>
          <w:marTop w:val="0"/>
          <w:marBottom w:val="0"/>
          <w:divBdr>
            <w:top w:val="none" w:sz="0" w:space="0" w:color="auto"/>
            <w:left w:val="none" w:sz="0" w:space="0" w:color="auto"/>
            <w:bottom w:val="none" w:sz="0" w:space="0" w:color="auto"/>
            <w:right w:val="none" w:sz="0" w:space="0" w:color="auto"/>
          </w:divBdr>
        </w:div>
        <w:div w:id="1489903315">
          <w:marLeft w:val="480"/>
          <w:marRight w:val="0"/>
          <w:marTop w:val="0"/>
          <w:marBottom w:val="0"/>
          <w:divBdr>
            <w:top w:val="none" w:sz="0" w:space="0" w:color="auto"/>
            <w:left w:val="none" w:sz="0" w:space="0" w:color="auto"/>
            <w:bottom w:val="none" w:sz="0" w:space="0" w:color="auto"/>
            <w:right w:val="none" w:sz="0" w:space="0" w:color="auto"/>
          </w:divBdr>
        </w:div>
        <w:div w:id="630407680">
          <w:marLeft w:val="480"/>
          <w:marRight w:val="0"/>
          <w:marTop w:val="0"/>
          <w:marBottom w:val="0"/>
          <w:divBdr>
            <w:top w:val="none" w:sz="0" w:space="0" w:color="auto"/>
            <w:left w:val="none" w:sz="0" w:space="0" w:color="auto"/>
            <w:bottom w:val="none" w:sz="0" w:space="0" w:color="auto"/>
            <w:right w:val="none" w:sz="0" w:space="0" w:color="auto"/>
          </w:divBdr>
        </w:div>
        <w:div w:id="174733254">
          <w:marLeft w:val="480"/>
          <w:marRight w:val="0"/>
          <w:marTop w:val="0"/>
          <w:marBottom w:val="0"/>
          <w:divBdr>
            <w:top w:val="none" w:sz="0" w:space="0" w:color="auto"/>
            <w:left w:val="none" w:sz="0" w:space="0" w:color="auto"/>
            <w:bottom w:val="none" w:sz="0" w:space="0" w:color="auto"/>
            <w:right w:val="none" w:sz="0" w:space="0" w:color="auto"/>
          </w:divBdr>
        </w:div>
        <w:div w:id="806825040">
          <w:marLeft w:val="480"/>
          <w:marRight w:val="0"/>
          <w:marTop w:val="0"/>
          <w:marBottom w:val="0"/>
          <w:divBdr>
            <w:top w:val="none" w:sz="0" w:space="0" w:color="auto"/>
            <w:left w:val="none" w:sz="0" w:space="0" w:color="auto"/>
            <w:bottom w:val="none" w:sz="0" w:space="0" w:color="auto"/>
            <w:right w:val="none" w:sz="0" w:space="0" w:color="auto"/>
          </w:divBdr>
        </w:div>
        <w:div w:id="2121953213">
          <w:marLeft w:val="480"/>
          <w:marRight w:val="0"/>
          <w:marTop w:val="0"/>
          <w:marBottom w:val="0"/>
          <w:divBdr>
            <w:top w:val="none" w:sz="0" w:space="0" w:color="auto"/>
            <w:left w:val="none" w:sz="0" w:space="0" w:color="auto"/>
            <w:bottom w:val="none" w:sz="0" w:space="0" w:color="auto"/>
            <w:right w:val="none" w:sz="0" w:space="0" w:color="auto"/>
          </w:divBdr>
        </w:div>
        <w:div w:id="1317370053">
          <w:marLeft w:val="480"/>
          <w:marRight w:val="0"/>
          <w:marTop w:val="0"/>
          <w:marBottom w:val="0"/>
          <w:divBdr>
            <w:top w:val="none" w:sz="0" w:space="0" w:color="auto"/>
            <w:left w:val="none" w:sz="0" w:space="0" w:color="auto"/>
            <w:bottom w:val="none" w:sz="0" w:space="0" w:color="auto"/>
            <w:right w:val="none" w:sz="0" w:space="0" w:color="auto"/>
          </w:divBdr>
        </w:div>
        <w:div w:id="1160191284">
          <w:marLeft w:val="480"/>
          <w:marRight w:val="0"/>
          <w:marTop w:val="0"/>
          <w:marBottom w:val="0"/>
          <w:divBdr>
            <w:top w:val="none" w:sz="0" w:space="0" w:color="auto"/>
            <w:left w:val="none" w:sz="0" w:space="0" w:color="auto"/>
            <w:bottom w:val="none" w:sz="0" w:space="0" w:color="auto"/>
            <w:right w:val="none" w:sz="0" w:space="0" w:color="auto"/>
          </w:divBdr>
        </w:div>
        <w:div w:id="1954436714">
          <w:marLeft w:val="480"/>
          <w:marRight w:val="0"/>
          <w:marTop w:val="0"/>
          <w:marBottom w:val="0"/>
          <w:divBdr>
            <w:top w:val="none" w:sz="0" w:space="0" w:color="auto"/>
            <w:left w:val="none" w:sz="0" w:space="0" w:color="auto"/>
            <w:bottom w:val="none" w:sz="0" w:space="0" w:color="auto"/>
            <w:right w:val="none" w:sz="0" w:space="0" w:color="auto"/>
          </w:divBdr>
        </w:div>
        <w:div w:id="798105914">
          <w:marLeft w:val="480"/>
          <w:marRight w:val="0"/>
          <w:marTop w:val="0"/>
          <w:marBottom w:val="0"/>
          <w:divBdr>
            <w:top w:val="none" w:sz="0" w:space="0" w:color="auto"/>
            <w:left w:val="none" w:sz="0" w:space="0" w:color="auto"/>
            <w:bottom w:val="none" w:sz="0" w:space="0" w:color="auto"/>
            <w:right w:val="none" w:sz="0" w:space="0" w:color="auto"/>
          </w:divBdr>
        </w:div>
        <w:div w:id="986396896">
          <w:marLeft w:val="480"/>
          <w:marRight w:val="0"/>
          <w:marTop w:val="0"/>
          <w:marBottom w:val="0"/>
          <w:divBdr>
            <w:top w:val="none" w:sz="0" w:space="0" w:color="auto"/>
            <w:left w:val="none" w:sz="0" w:space="0" w:color="auto"/>
            <w:bottom w:val="none" w:sz="0" w:space="0" w:color="auto"/>
            <w:right w:val="none" w:sz="0" w:space="0" w:color="auto"/>
          </w:divBdr>
        </w:div>
        <w:div w:id="1977447582">
          <w:marLeft w:val="480"/>
          <w:marRight w:val="0"/>
          <w:marTop w:val="0"/>
          <w:marBottom w:val="0"/>
          <w:divBdr>
            <w:top w:val="none" w:sz="0" w:space="0" w:color="auto"/>
            <w:left w:val="none" w:sz="0" w:space="0" w:color="auto"/>
            <w:bottom w:val="none" w:sz="0" w:space="0" w:color="auto"/>
            <w:right w:val="none" w:sz="0" w:space="0" w:color="auto"/>
          </w:divBdr>
        </w:div>
        <w:div w:id="155459033">
          <w:marLeft w:val="480"/>
          <w:marRight w:val="0"/>
          <w:marTop w:val="0"/>
          <w:marBottom w:val="0"/>
          <w:divBdr>
            <w:top w:val="none" w:sz="0" w:space="0" w:color="auto"/>
            <w:left w:val="none" w:sz="0" w:space="0" w:color="auto"/>
            <w:bottom w:val="none" w:sz="0" w:space="0" w:color="auto"/>
            <w:right w:val="none" w:sz="0" w:space="0" w:color="auto"/>
          </w:divBdr>
        </w:div>
        <w:div w:id="271863882">
          <w:marLeft w:val="480"/>
          <w:marRight w:val="0"/>
          <w:marTop w:val="0"/>
          <w:marBottom w:val="0"/>
          <w:divBdr>
            <w:top w:val="none" w:sz="0" w:space="0" w:color="auto"/>
            <w:left w:val="none" w:sz="0" w:space="0" w:color="auto"/>
            <w:bottom w:val="none" w:sz="0" w:space="0" w:color="auto"/>
            <w:right w:val="none" w:sz="0" w:space="0" w:color="auto"/>
          </w:divBdr>
        </w:div>
        <w:div w:id="1357659283">
          <w:marLeft w:val="480"/>
          <w:marRight w:val="0"/>
          <w:marTop w:val="0"/>
          <w:marBottom w:val="0"/>
          <w:divBdr>
            <w:top w:val="none" w:sz="0" w:space="0" w:color="auto"/>
            <w:left w:val="none" w:sz="0" w:space="0" w:color="auto"/>
            <w:bottom w:val="none" w:sz="0" w:space="0" w:color="auto"/>
            <w:right w:val="none" w:sz="0" w:space="0" w:color="auto"/>
          </w:divBdr>
        </w:div>
        <w:div w:id="1540165834">
          <w:marLeft w:val="480"/>
          <w:marRight w:val="0"/>
          <w:marTop w:val="0"/>
          <w:marBottom w:val="0"/>
          <w:divBdr>
            <w:top w:val="none" w:sz="0" w:space="0" w:color="auto"/>
            <w:left w:val="none" w:sz="0" w:space="0" w:color="auto"/>
            <w:bottom w:val="none" w:sz="0" w:space="0" w:color="auto"/>
            <w:right w:val="none" w:sz="0" w:space="0" w:color="auto"/>
          </w:divBdr>
        </w:div>
        <w:div w:id="673535658">
          <w:marLeft w:val="480"/>
          <w:marRight w:val="0"/>
          <w:marTop w:val="0"/>
          <w:marBottom w:val="0"/>
          <w:divBdr>
            <w:top w:val="none" w:sz="0" w:space="0" w:color="auto"/>
            <w:left w:val="none" w:sz="0" w:space="0" w:color="auto"/>
            <w:bottom w:val="none" w:sz="0" w:space="0" w:color="auto"/>
            <w:right w:val="none" w:sz="0" w:space="0" w:color="auto"/>
          </w:divBdr>
        </w:div>
        <w:div w:id="1223566346">
          <w:marLeft w:val="480"/>
          <w:marRight w:val="0"/>
          <w:marTop w:val="0"/>
          <w:marBottom w:val="0"/>
          <w:divBdr>
            <w:top w:val="none" w:sz="0" w:space="0" w:color="auto"/>
            <w:left w:val="none" w:sz="0" w:space="0" w:color="auto"/>
            <w:bottom w:val="none" w:sz="0" w:space="0" w:color="auto"/>
            <w:right w:val="none" w:sz="0" w:space="0" w:color="auto"/>
          </w:divBdr>
        </w:div>
        <w:div w:id="349992911">
          <w:marLeft w:val="480"/>
          <w:marRight w:val="0"/>
          <w:marTop w:val="0"/>
          <w:marBottom w:val="0"/>
          <w:divBdr>
            <w:top w:val="none" w:sz="0" w:space="0" w:color="auto"/>
            <w:left w:val="none" w:sz="0" w:space="0" w:color="auto"/>
            <w:bottom w:val="none" w:sz="0" w:space="0" w:color="auto"/>
            <w:right w:val="none" w:sz="0" w:space="0" w:color="auto"/>
          </w:divBdr>
        </w:div>
        <w:div w:id="1894845416">
          <w:marLeft w:val="480"/>
          <w:marRight w:val="0"/>
          <w:marTop w:val="0"/>
          <w:marBottom w:val="0"/>
          <w:divBdr>
            <w:top w:val="none" w:sz="0" w:space="0" w:color="auto"/>
            <w:left w:val="none" w:sz="0" w:space="0" w:color="auto"/>
            <w:bottom w:val="none" w:sz="0" w:space="0" w:color="auto"/>
            <w:right w:val="none" w:sz="0" w:space="0" w:color="auto"/>
          </w:divBdr>
        </w:div>
        <w:div w:id="1066533783">
          <w:marLeft w:val="480"/>
          <w:marRight w:val="0"/>
          <w:marTop w:val="0"/>
          <w:marBottom w:val="0"/>
          <w:divBdr>
            <w:top w:val="none" w:sz="0" w:space="0" w:color="auto"/>
            <w:left w:val="none" w:sz="0" w:space="0" w:color="auto"/>
            <w:bottom w:val="none" w:sz="0" w:space="0" w:color="auto"/>
            <w:right w:val="none" w:sz="0" w:space="0" w:color="auto"/>
          </w:divBdr>
        </w:div>
        <w:div w:id="865678318">
          <w:marLeft w:val="480"/>
          <w:marRight w:val="0"/>
          <w:marTop w:val="0"/>
          <w:marBottom w:val="0"/>
          <w:divBdr>
            <w:top w:val="none" w:sz="0" w:space="0" w:color="auto"/>
            <w:left w:val="none" w:sz="0" w:space="0" w:color="auto"/>
            <w:bottom w:val="none" w:sz="0" w:space="0" w:color="auto"/>
            <w:right w:val="none" w:sz="0" w:space="0" w:color="auto"/>
          </w:divBdr>
        </w:div>
        <w:div w:id="1014841248">
          <w:marLeft w:val="480"/>
          <w:marRight w:val="0"/>
          <w:marTop w:val="0"/>
          <w:marBottom w:val="0"/>
          <w:divBdr>
            <w:top w:val="none" w:sz="0" w:space="0" w:color="auto"/>
            <w:left w:val="none" w:sz="0" w:space="0" w:color="auto"/>
            <w:bottom w:val="none" w:sz="0" w:space="0" w:color="auto"/>
            <w:right w:val="none" w:sz="0" w:space="0" w:color="auto"/>
          </w:divBdr>
        </w:div>
      </w:divsChild>
    </w:div>
    <w:div w:id="1932885977">
      <w:bodyDiv w:val="1"/>
      <w:marLeft w:val="0"/>
      <w:marRight w:val="0"/>
      <w:marTop w:val="0"/>
      <w:marBottom w:val="0"/>
      <w:divBdr>
        <w:top w:val="none" w:sz="0" w:space="0" w:color="auto"/>
        <w:left w:val="none" w:sz="0" w:space="0" w:color="auto"/>
        <w:bottom w:val="none" w:sz="0" w:space="0" w:color="auto"/>
        <w:right w:val="none" w:sz="0" w:space="0" w:color="auto"/>
      </w:divBdr>
    </w:div>
    <w:div w:id="2094235624">
      <w:bodyDiv w:val="1"/>
      <w:marLeft w:val="0"/>
      <w:marRight w:val="0"/>
      <w:marTop w:val="0"/>
      <w:marBottom w:val="0"/>
      <w:divBdr>
        <w:top w:val="none" w:sz="0" w:space="0" w:color="auto"/>
        <w:left w:val="none" w:sz="0" w:space="0" w:color="auto"/>
        <w:bottom w:val="none" w:sz="0" w:space="0" w:color="auto"/>
        <w:right w:val="none" w:sz="0" w:space="0" w:color="auto"/>
      </w:divBdr>
    </w:div>
    <w:div w:id="21243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icalize.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9F9D242-BDF7-41F3-90B2-163170D1974C}"/>
      </w:docPartPr>
      <w:docPartBody>
        <w:p w:rsidR="00560726" w:rsidRDefault="00FC6B59">
          <w:r w:rsidRPr="00F64D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59"/>
    <w:rsid w:val="00097646"/>
    <w:rsid w:val="001258C4"/>
    <w:rsid w:val="002B2A70"/>
    <w:rsid w:val="00496F80"/>
    <w:rsid w:val="00560726"/>
    <w:rsid w:val="00573852"/>
    <w:rsid w:val="00781655"/>
    <w:rsid w:val="008F07CF"/>
    <w:rsid w:val="00A81124"/>
    <w:rsid w:val="00B45D6D"/>
    <w:rsid w:val="00BB78C5"/>
    <w:rsid w:val="00BC16D8"/>
    <w:rsid w:val="00D52BA2"/>
    <w:rsid w:val="00F762DC"/>
    <w:rsid w:val="00FC6B59"/>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B5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155604-A9E6-407C-AF3E-A5D22DB0CF32}">
  <we:reference id="wa104382081" version="1.55.1.0" store="en-US" storeType="OMEX"/>
  <we:alternateReferences>
    <we:reference id="wa104382081" version="1.55.1.0" store="en-US" storeType="OMEX"/>
  </we:alternateReferences>
  <we:properties>
    <we:property name="MENDELEY_CITATIONS" value="[{&quot;citationID&quot;:&quot;MENDELEY_CITATION_476f142e-96f1-4141-9e35-4b3f7b56ec7d&quot;,&quot;properties&quot;:{&quot;noteIndex&quot;:0},&quot;isEdited&quot;:false,&quot;manualOverride&quot;:{&quot;isManuallyOverridden&quot;:false,&quot;citeprocText&quot;:&quot;(Howe and Jander, 2008)&quot;,&quot;manualOverrideText&quot;:&quot;&quot;},&quot;citationTag&quot;:&quot;MENDELEY_CITATION_v3_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&quot;,&quot;citationItems&quot;:[{&quot;id&quot;:&quot;3091899a-bf95-3ea0-a5d9-d2248e83f0c3&quot;,&quot;itemData&quot;:{&quot;type&quot;:&quot;article-journal&quot;,&quot;id&quot;:&quot;3091899a-bf95-3ea0-a5d9-d2248e83f0c3&quot;,&quot;title&quot;:&quot;Plant immunity to insect herbivores&quot;,&quot;author&quot;:[{&quot;family&quot;:&quot;Howe&quot;,&quot;given&quot;:&quot;Gregg&quot;,&quot;parse-names&quot;:false,&quot;dropping-particle&quot;:&quot;&quot;,&quot;non-dropping-particle&quot;:&quot;&quot;},{&quot;family&quot;:&quot;Jander&quot;,&quot;given&quot;:&quot;Georg&quot;,&quot;parse-names&quot;:false,&quot;dropping-particle&quot;:&quot;&quot;,&quot;non-dropping-particle&quot;:&quot;&quot;}],&quot;container-title&quot;:&quot;Annual review of plant biology&quot;,&quot;container-title-short&quot;:&quot;Annu Rev Plant Biol&quot;,&quot;DOI&quot;:&quot;10.1146/annurev.arplant.59.032607.092825&quot;,&quot;ISBN&quot;:&quot;1040-2519&quot;,&quot;ISSN&quot;:&quot;1543-5008&quot;,&quot;PMID&quot;:&quot;18031220&quot;,&quot;URL&quot;:&quot;http://www.ncbi.nlm.nih.gov/pubmed/18031220&quot;,&quot;issued&quot;:{&quot;date-parts&quot;:[[2008]]},&quot;page&quot;:&quot;41-66&quot;,&quot;abstract&quot;:&quot;Herbivorous insects use diverse feeding strategies to obtain nutrients from their host plants. Rather than acting as passive victims in these interactions, plants respond to herbivory with the production of toxins and defensive proteins that target physiological processes in the insect. Herbivore-challenged plants also emit volatiles that attract insect predators and bolster resistance to future threats. This highly dynamic form of immunity is initiated by the recognition of insect oral secretions and signals from injured plant cells. These initial cues are transmitted within the plant by signal transduction pathways that include calcium ion fluxes, phosphorylation cascades, and, in particular, the jasmonate pathway, which plays a central and conserved role in promoting resistance to a broad spectrum of insects. A detailed understanding of plant immunity to arthropod herbivores will provide new insights into basic mechanisms of chemical communication and plant-animal coevolution and may also facilitate new approaches to crop protection and improvement.&quot;,&quot;volume&quot;:&quot;59&quot;},&quot;isTemporary&quot;:false}]},{&quot;citationID&quot;:&quot;MENDELEY_CITATION_4bda0c7d-247d-4f7c-bc4a-003276f672bd&quot;,&quot;properties&quot;:{&quot;noteIndex&quot;:0},&quot;isEdited&quot;:false,&quot;manualOverride&quot;:{&quot;isManuallyOverridden&quot;:false,&quot;citeprocText&quot;:&quot;(Paudel et al., 2014; Strapasson et al., 2014; Bhavanam and Stout, 2021)&quot;,&quot;manualOverrideText&quot;:&quot;&quot;},&quot;citationTag&quot;:&quot;MENDELEY_CITATION_v3_eyJjaXRhdGlvbklEIjoiTUVOREVMRVlfQ0lUQVRJT05fNGJkYTBjN2QtMjQ3ZC00ZjdjLWJjNGEtMDAzMjc2ZjY3MmJkIiwicHJvcGVydGllcyI6eyJub3RlSW5kZXgiOjB9LCJpc0VkaXRlZCI6ZmFsc2UsIm1hbnVhbE92ZXJyaWRlIjp7ImlzTWFudWFsbHlPdmVycmlkZGVuIjpmYWxzZSwiY2l0ZXByb2NUZXh0IjoiKFBhdWRlbCBldCBhbC4sIDIwMTQ7IFN0cmFwYXNzb24gZXQgYWwuLCAyMDE0OyBCaGF2YW5hbSBhbmQgU3RvdXQsIDIwMjE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&quot;,&quot;citationItems&quot;:[{&quot;id&quot;:&quot;948a0383-70b6-3fd3-9886-220951b124fb&quot;,&quot;itemData&quot;:{&quot;type&quot;:&quot;article-journal&quot;,&quot;id&quot;:&quot;948a0383-70b6-3fd3-9886-220951b124fb&quot;,&quot;title&quot;:&quot;Benefits and costs of tomato seed treatment with plant defense elicitors for insect resistance&quot;,&quot;author&quot;:[{&quot;family&quot;:&quot;Paudel&quot;,&quot;given&quot;:&quot;Sulav&quot;,&quot;parse-names&quot;:false,&quot;dropping-particle&quot;:&quot;&quot;,&quot;non-dropping-particle&quot;:&quot;&quot;},{&quot;family&quot;:&quot;Rajotte&quot;,&quot;given&quot;:&quot;Edwin G&quot;,&quot;parse-names&quot;:false,&quot;dropping-particle&quot;:&quot;&quot;,&quot;non-dropping-particle&quot;:&quot;&quot;},{&quot;family&quot;:&quot;Felton&quot;,&quot;given&quot;:&quot;Gary W&quot;,&quot;parse-names&quot;:false,&quot;dropping-particle&quot;:&quot;&quot;,&quot;non-dropping-particle&quot;:&quot;&quot;}],&quot;container-title&quot;:&quot;Arthropod-Plant Interactions&quot;,&quot;container-title-short&quot;:&quot;Arthropod Plant Interact&quot;,&quot;DOI&quot;:&quot;10.1007/s11829-014-9335-y&quot;,&quot;ISSN&quot;:&quot;1872-8847&quot;,&quot;URL&quot;:&quot;https://doi.org/10.1007/s11829-014-9335-y&quot;,&quot;issued&quot;:{&quot;date-parts&quot;:[[2014]]},&quot;page&quot;:&quot;539-545&quot;,&quot;abstract&quot;:&quot;Seeds may be receptive to plant defense activators such as β-amino butyric acid and jasmonic acid, conferring protection to the subsequent plant against a wide spectrum of plant pathogens and insects. We examined the independent and interactive effects of methyl jasmonate (MeJA) seed treatment on tomato fruit worm (Helicoverpa zea) larval growth and the activity of the defensive protein, polyphenol oxidase (PPO), in leaves of tomato plants at three different plant stages. Additionally, we measured the dosage effects of MeJA seed treatment on several plant vegetative and reproductive traits. Results suggest that seed treatment with MeJA will induce defenses in plants, which is correlated with increased PPO activity in leaves and reduction in larval growth. However, fitness costs in plants were observed with higher dosage of MeJA. Thus, if successfully integrated with other facets of an integrated pest management program, the use of MeJA as elicitors of plant defense could be an important tool in managing insect pests and contribute to a reduction in applications of chemical pesticides.&quot;,&quot;issue&quot;:&quot;6&quot;,&quot;volume&quot;:&quot;8&quot;},&quot;isTemporary&quot;:false},{&quot;id&quot;:&quot;1e0a12ac-cdd8-3eaa-afe3-b7c17dce2f8d&quot;,&quot;itemData&quot;:{&quot;type&quot;:&quot;article-journal&quot;,&quot;id&quot;:&quot;1e0a12ac-cdd8-3eaa-afe3-b7c17dce2f8d&quot;,&quot;title&quot;:&quot;Seed treatment with jasmonic acid and methyl jasmonate induces resistance to insects but reduces plant growth and yield in rice, Oryza sativa&quot;,&quot;author&quot;:[{&quot;family&quot;:&quot;Bhavanam&quot;,&quot;given&quot;:&quot;Santhi&quot;,&quot;parse-names&quot;:false,&quot;dropping-particle&quot;:&quot;&quot;,&quot;non-dropping-particle&quot;:&quot;&quot;},{&quot;family&quot;:&quot;Stout&quot;,&quot;given&quot;:&quot;Michael&quot;,&quot;parse-names&quot;:false,&quot;dropping-particle&quot;:&quot;&quot;,&quot;non-dropping-particle&quot;:&quot;&quot;}],&quot;container-title&quot;:&quot;Frontiers in Plant Science&quot;,&quot;container-title-short&quot;:&quot;Front Plant Sci&quot;,&quot;ISSN&quot;:&quot;1664-462X&quot;,&quot;URL&quot;:&quot;https://www.frontiersin.org/journals/plant-science/articles/10.3389/fpls.2021.691768&quot;,&quot;issued&quot;:{&quot;date-parts&quot;:[[2021]]},&quot;abstract&quot;:&quot;&lt;p&gt;When applied exogenously to plants, jasmonates [i.e., jasmonic acid (JA) and methyl jasmonate (MeJA)] increase plant resistance against herbivores, and their use in pest management has been suggested. For integration into pest management programs, the benefits of the resistance induced by jasmonates must outweigh the costs of jasmonates on plant growth and yield. A previous field study in rice found that seed treatment with MeJA reduced densities of the rice water weevil, &lt;italic&gt;Lissorhoptrus oryzophilus,&lt;/italic&gt; but also reduced plant growth. Yields from MeJA plots were similar to yields from control plots. Because this study was conducted under field conditions with natural levels of pest populations, it was unclear whether effects on growth and yield were due to direct effects of MeJA treatment on the plant or due to lower reductions in rice water weevil densities. Therefore, the present study was designed to characterize the effects of JA and MeJA seed treatment on rice plant growth and yield in a pest-free environment under greenhouse conditions. Seed treatment with 2.5 mM JA and 2.5 mM MeJA enhanced resistance in rice plants to rice water weevils when plants were exposed to weevils 30 days after planting. Seed treatment with MeJA reduced seedling emergence and plant height at 4 and 14 days after planting, respectively, compared to JA and control treatments. However, numbers of tillers per plant at 45 days after planting and days to heading were unaffected by jasmonate seed treatment. Of four yield components (panicles per plant, filled grains per panicle, percent unfilled grains, and filled grain mass) that were measured, only filled grain mass was reduced by seed treatment. Plants grown from MeJA-treated seeds showed 31% lower grain masses compared to plants grown from control-treated seeds. Thus, the effects of seed treatment with MeJA on plant growth were stronger immediately post-treatment and subsided over time, such that plant growth mostly recovered 6 weeks after treatment. At maturity, MeJA may reduce one but not all components of yield. Despite similar effects on rice water weevil resistance, the negative effects of JA seed treatment on plant growth and yield were smaller compared to MeJA seed treatment.&lt;/p&gt;&quot;,&quot;volume&quot;:&quot;12&quot;},&quot;isTemporary&quot;:false},{&quot;id&quot;:&quot;e16318c2-ad29-3159-bf3a-eb946e836f17&quot;,&quot;itemData&quot;:{&quot;type&quot;:&quot;article-journal&quot;,&quot;id&quot;:&quot;e16318c2-ad29-3159-bf3a-eb946e836f17&quot;,&quot;title&quot;:&quot;Enhancing Plant Resistance at the Seed Stage: Low Concentrations of Methyl Jasmonate Reduce the Performance of the Leaf Miner Tuta absoluta but do not Alter the Behavior of its Predator Chrysoperla externa&quot;,&quot;author&quot;:[{&quot;family&quot;:&quot;Strapasson&quot;,&quot;given&quot;:&quot;Priscila&quot;,&quot;parse-names&quot;:false,&quot;dropping-particle&quot;:&quot;&quot;,&quot;non-dropping-particle&quot;:&quot;&quot;},{&quot;family&quot;:&quot;Pinto-Zevallos&quot;,&quot;given&quot;:&quot;Delia M&quot;,&quot;parse-names&quot;:false,&quot;dropping-particle&quot;:&quot;&quot;,&quot;non-dropping-particle&quot;:&quot;&quot;},{&quot;family&quot;:&quot;Paudel&quot;,&quot;given&quot;:&quot;Sulav&quot;,&quot;parse-names&quot;:false,&quot;dropping-particle&quot;:&quot;&quot;,&quot;non-dropping-particle&quot;:&quot;&quot;},{&quot;family&quot;:&quot;Rajotte&quot;,&quot;given&quot;:&quot;Edwin G&quot;,&quot;parse-names&quot;:false,&quot;dropping-particle&quot;:&quot;&quot;,&quot;non-dropping-particle&quot;:&quot;&quot;},{&quot;family&quot;:&quot;Felton&quot;,&quot;given&quot;:&quot;Gary W&quot;,&quot;parse-names&quot;:false,&quot;dropping-particle&quot;:&quot;&quot;,&quot;non-dropping-particle&quot;:&quot;&quot;},{&quot;family&quot;:&quot;Zarbin&quot;,&quot;given&quot;:&quot;Paulo H G&quot;,&quot;parse-names&quot;:false,&quot;dropping-particle&quot;:&quot;&quot;,&quot;non-dropping-particle&quot;:&quot;&quot;}],&quot;container-title&quot;:&quot;Journal of Chemical Ecology&quot;,&quot;container-title-short&quot;:&quot;J Chem Ecol&quot;,&quot;DOI&quot;:&quot;10.1007/s10886-014-0503-4&quot;,&quot;ISSN&quot;:&quot;1573-1561&quot;,&quot;URL&quot;:&quot;https://doi.org/10.1007/s10886-014-0503-4&quot;,&quot;issued&quot;:{&quot;date-parts&quot;:[[2014]]},&quot;page&quot;:&quot;1090-1098&quot;,&quot;abstract&quot;:&quot;Plants express inducible direct and indirect defenses in response to herbivory. The plant hormone jasmonic acid (JA) and related signaling compounds referred to as jasmonates play a central role in regulating defense responses to a wide range of herbivores.We assessed whether treating tomato seeds with 0.8 mM of methyl jasmonate (MeJA) affected the performance of the leaf miner Tuta absoluta, and whether possible changes in volatile profiles altered the behavior of its predator Chrysoperla externa. MeJA-treatment significantly lengthened larval development and decreased the pupal weight of T. absoluta. Herbivory alone increased the emissions of α-pinene, 6-methyl 5-hepten-2-one, β-myrcene, (E)-β-ocimene, isoterpinolene, TMTT, (Z)-3-hexenyl butyrate, and hexyl salicylate. MeJA seed treatment significantly decreased the emissions of α-cubebene from undamaged and herbivore-infested plants. In addition, the emissions of several compounds were lower in the absence of herbivory. Chrysoperla. externa preferred odors from herbivore-infested plants over those from control plants, regardless of the MeJA-treatment, and they did not show any preference for herbivore-infested plants for any of the MeJA-treatments. Our results show preliminary evidence that the treatment of tomato seeds with MeJA can reduce the performance of Tuta absoluta, and that the chemical differences observed in plant VOC profiles do not alter the behavior of the model predator.&quot;,&quot;issue&quot;:&quot;10&quot;,&quot;volume&quot;:&quot;40&quot;},&quot;isTemporary&quot;:false}]},{&quot;citationID&quot;:&quot;MENDELEY_CITATION_c3028410-e1ee-4192-883c-870e2a472c6b&quot;,&quot;properties&quot;:{&quot;noteIndex&quot;:0},&quot;isEdited&quot;:false,&quot;manualOverride&quot;:{&quot;isManuallyOverridden&quot;:false,&quot;citeprocText&quot;:&quot;(Erazo-Garcia et al., 2021)&quot;,&quot;manualOverrideText&quot;:&quot;&quot;},&quot;citationTag&quot;:&quot;MENDELEY_CITATION_v3_eyJjaXRhdGlvbklEIjoiTUVOREVMRVlfQ0lUQVRJT05fYzMwMjg0MTAtZTFlZS00MTkyLTg4M2MtODcwZTJhNDcyYzZi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quot;,&quot;citationItems&quot;:[{&quot;id&quot;:&quot;24a2bf13-063c-31b4-b95a-87167c5b47b7&quot;,&quot;itemData&quot;:{&quot;type&quot;:&quot;article-journal&quot;,&quot;id&quot;:&quot;24a2bf13-063c-31b4-b95a-87167c5b47b7&quot;,&quot;title&quot;:&quot;Methyl jasmonate-induced resistance to Delia platura (Diptera: Anthomyiidae) in Lupinus mutabilis&quot;,&quot;author&quot;:[{&quot;family&quot;:&quot;Erazo-Garcia&quot;,&quot;given&quot;:&quot;Maria P&quot;,&quot;parse-names&quot;:false,&quot;dropping-particle&quot;:&quot;&quot;,&quot;non-dropping-particle&quot;:&quot;&quot;},{&quot;family&quot;:&quot;Sotelo-Proaño&quot;,&quot;given&quot;:&quot;Adolfo R&quot;,&quot;parse-names&quot;:false,&quot;dropping-particle&quot;:&quot;&quot;,&quot;non-dropping-particle&quot;:&quot;&quot;},{&quot;family&quot;:&quot;Ramirez-Villacis&quot;,&quot;given&quot;:&quot;Dario X&quot;,&quot;parse-names&quot;:false,&quot;dropping-particle&quot;:&quot;&quot;,&quot;non-dropping-particle&quot;:&quot;&quot;},{&quot;family&quot;:&quot;Garcés-Carrera&quot;,&quot;given&quot;:&quot;Sandra&quot;,&quot;parse-names&quot;:false,&quot;dropping-particle&quot;:&quot;&quot;,&quot;non-dropping-particle&quot;:&quot;&quot;},{&quot;family&quot;:&quot;Leon-Reyes&quot;,&quot;given&quot;:&quot;Antonio&quot;,&quot;parse-names&quot;:false,&quot;dropping-particle&quot;:&quot;&quot;,&quot;non-dropping-particle&quot;:&quot;&quot;}],&quot;container-title&quot;:&quot;Pest Management Science&quot;,&quot;container-title-short&quot;:&quot;Pest Manag Sci&quot;,&quot;DOI&quot;:&quot;https://doi.org/10.1002/ps.6578&quot;,&quot;ISSN&quot;:&quot;1526-498X&quot;,&quot;URL&quot;:&quot;https://doi.org/10.1002/ps.6578&quot;,&quot;issued&quot;:{&quot;date-parts&quot;:[[2021,12,1]]},&quot;page&quot;:&quot;5382-5395&quot;,&quot;abstract&quot;:&quot;Abstract BACKGROUND Andean lupin (Lupinus mutabilis Sweet) is an important leguminous crop from South America with a high protein content. In Ecuador, lupin yields are severely affected by the infestation of Delia platura larvae on germinating seeds. The application of elicitor molecules with activity against herbivorous insects to control D. platura infestation constitutes an unexplored and promising alternative for chemical insecticides. In this study, methyl jasmonate (MeJA), hexanoic acid, menadione sodium bisulfite, and DL-?-aminobutyric acid were evaluated for their ability to induce resistance against D. platura in three commercial lupin cultivars. RESULTS Only seeds pretreated with MeJA significantly impaired insect performance during choice and no-choice assays. Additionally, fitness indicators such as seed germination and growth were not affected by MeJA treatment. To investigate the molecular mechanisms behind the MeJA-mediated resistance, RT-qPCR assays were performed. First, RT-qPCR reference genes were validated, showing that LmUBC was the most stable reference gene. Next, expression analysis over time revealed that MeJA application up-regulated the activity of the jasmonic acid biosynthetic genes LmLOX2 and LmAOS, together with other jasmonate-related defense genes, such as LmTPS1, LmTPS4, LmPI2, LmMBL, LmL/ODC, LmCSD1, and LmPOD. CONCLUSION This study indicates that MeJA can be used as an environmentally friendly elicitor molecule to protect Andean lupin from D. platura attack without fitness cost. MeJA application induces plant defense responses to insects in Andean lupin that may be modulated by the onset of terpenoid biosynthesis, proteinase inhibitors, lectins, polyamines, and antioxidative enzymes. ? 2021 Society of Chemical Industry.&quot;,&quot;publisher&quot;:&quot;John Wiley &amp; Sons, Ltd&quot;,&quot;issue&quot;:&quot;12&quot;,&quot;volume&quot;:&quot;77&quot;},&quot;isTemporary&quot;:false}]},{&quot;citationID&quot;:&quot;MENDELEY_CITATION_dc7e8e37-a3f4-48ba-aea5-e0e177ca444a&quot;,&quot;properties&quot;:{&quot;noteIndex&quot;:0},&quot;isEdited&quot;:false,&quot;manualOverride&quot;:{&quot;isManuallyOverridden&quot;:false,&quot;citeprocText&quot;:&quot;(Painter, 1951; Stout, 2013)&quot;,&quot;manualOverrideText&quot;:&quot;&quot;},&quot;citationTag&quot;:&quot;MENDELEY_CITATION_v3_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&quot;,&quot;citationItems&quot;:[{&quot;id&quot;:&quot;22f5d77f-f912-3009-aa7b-ad0b603f7009&quot;,&quot;itemData&quot;:{&quot;type&quot;:&quot;article-journal&quot;,&quot;id&quot;:&quot;22f5d77f-f912-3009-aa7b-ad0b603f7009&quot;,&quot;title&quot;:&quot;Reevaluating the conceptual framework for applied research on host-plant resistance&quot;,&quot;author&quot;:[{&quot;family&quot;:&quot;Stout&quot;,&quot;given&quot;:&quot;Michael J&quot;,&quot;parse-names&quot;:false,&quot;dropping-particle&quot;:&quot;&quot;,&quot;non-dropping-particle&quot;:&quot;&quot;}],&quot;container-title&quot;:&quot;Insect Science&quot;,&quot;container-title-short&quot;:&quot;Insect Sci&quot;,&quot;DOI&quot;:&quot;https://doi.org/10.1111/1744-7917.12011&quot;,&quot;ISSN&quot;:&quot;1672-9609&quot;,&quot;URL&quot;:&quot;https://doi.org/10.1111/1744-7917.12011&quot;,&quot;issued&quot;:{&quot;date-parts&quot;:[[2013,6,1]]},&quot;page&quot;:&quot;263-272&quot;,&quot;abstract&quot;:&quot;Abstract Applied research on host-plant resistance to arthropod pests has been guided over the past 60 years by a framework originally developed by Reginald Painter in his 1951 book, Insect Resistance in Crop Plants. Painter divided the ?phenomena? of resistance into three ?mechanisms,? nonpreference (later renamed antixenosis), antibiosis, and tolerance. The weaknesses of this framework are discussed. In particular, this trichotomous framework does not encompass all known mechanisms of resistance, and the antixenosis and antibiosis categories are ambiguous and inseparable in practice. These features have perhaps led to a simplistic approach to understanding arthropod resistance in crop plants. A dichotomous scheme is proposed as a replacement, with a major division between resistance (plant traits that limit injury to the plant) and tolerance (plant traits that reduce amount of yield loss per unit injury), and the resistance category subdivided into constitutive/inducible and direct/indirect subcategories. The most important benefits of adopting this dichotomous scheme are to more closely align the basic and applied literatures on plant resistance and to encourage a more mechanistic approach to studying plant resistance in crop plants. A more mechanistic approach will be needed to develop novel approaches for integrating plant resistance into pest management programs.&quot;,&quot;publisher&quot;:&quot;John Wiley &amp; Sons, Ltd&quot;,&quot;issue&quot;:&quot;3&quot;,&quot;volume&quot;:&quot;20&quot;},&quot;isTemporary&quot;:false},{&quot;id&quot;:&quot;a205697b-57d5-30f4-be4f-ca4a22a085eb&quot;,&quot;itemData&quot;:{&quot;type&quot;:&quot;article-journal&quot;,&quot;id&quot;:&quot;a205697b-57d5-30f4-be4f-ca4a22a085eb&quot;,&quot;title&quot;:&quot;Insect resistance in crop plants&quot;,&quot;author&quot;:[{&quot;family&quot;:&quot;Painter&quot;,&quot;given&quot;:&quot;Reginald H&quot;,&quot;parse-names&quot;:false,&quot;dropping-particle&quot;:&quot;&quot;,&quot;non-dropping-particle&quot;:&quot;&quot;}],&quot;container-title&quot;:&quot;Soil Science&quot;,&quot;container-title-short&quot;:&quot;Soil Sci&quot;,&quot;ISSN&quot;:&quot;0038-075X&quot;,&quot;URL&quot;:&quot;https://journals.lww.com/soilsci/fulltext/1951/12000/insect_resistance_in_crop_plants.15.aspx&quot;,&quot;issued&quot;:{&quot;date-parts&quot;:[[1951]]},&quot;issue&quot;:&quot;6&quot;,&quot;volume&quot;:&quot;72&quot;},&quot;isTemporary&quot;:false}]},{&quot;citationID&quot;:&quot;MENDELEY_CITATION_606f2664-6c70-45bd-9c39-6e21beff609a&quot;,&quot;properties&quot;:{&quot;noteIndex&quot;:0},&quot;isEdited&quot;:false,&quot;manualOverride&quot;:{&quot;isManuallyOverridden&quot;:false,&quot;citeprocText&quot;:&quot;(Züst and Agrawal, 2016)&quot;,&quot;manualOverrideText&quot;:&quot;&quot;},&quot;citationTag&quot;:&quot;MENDELEY_CITATION_v3_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&quot;,&quot;citationItems&quot;:[{&quot;id&quot;:&quot;6b20ee8b-357f-31a6-9324-1db60cfbb48c&quot;,&quot;itemData&quot;:{&quot;type&quot;:&quot;article&quot;,&quot;id&quot;:&quot;6b20ee8b-357f-31a6-9324-1db60cfbb48c&quot;,&quot;title&quot;:&quot;Mechanisms and evolution of plant resistance to aphids&quot;,&quot;author&quot;:[{&quot;family&quot;:&quot;Züst&quot;,&quot;given&quot;:&quot;Tobias&quot;,&quot;parse-names&quot;:false,&quot;dropping-particle&quot;:&quot;&quot;,&quot;non-dropping-particle&quot;:&quot;&quot;},{&quot;family&quot;:&quot;Agrawal&quot;,&quot;given&quot;:&quot;Anurag A.&quot;,&quot;parse-names&quot;:false,&quot;dropping-particle&quot;:&quot;&quot;,&quot;non-dropping-particle&quot;:&quot;&quot;}],&quot;container-title&quot;:&quot;Nature Plants&quot;,&quot;container-title-short&quot;:&quot;Nat Plants&quot;,&quot;DOI&quot;:&quot;10.1038/nplants.2015.206&quot;,&quot;ISSN&quot;:&quot;2055026X&quot;,&quot;PMID&quot;:&quot;27250753&quot;,&quot;issued&quot;:{&quot;date-parts&quot;:[[2016]]},&quot;abstract&quot;:&quot;Aphids are important herbivores of both wild and cultivated plants. Plants rely on unique mechanisms of recognition, signalling and defence to cope with the specialized mode of phloem feeding by aphids. Aspects of the molecular mechanisms underlying aphid-plant interactions are beginning to be understood. Recent advances include the identification of aphid salivary proteins involved in host plant manipulation, and plant receptors involved in aphid recognition. However, a complete picture of aphid-plant interactions requires consideration of the ecological outcome of these mechanisms in nature, and the evolutionary processes that shaped them. Here we identify general patterns of resistance, with a special focus on recognition, phytohormonal signalling, secondary metabolites and induction of plant resistance. We discuss how host specialization can enable aphids to co-opt both the phytohormonal responses and defensive compounds of plants for their own benefit at a local scale. In response, systemically induced resistance in plants is common and often involves targeted responses to specific aphid species or even genotypes. As co-evolutionary adaptation between plants and aphids is ongoing, the stealthy nature of aphid feeding makes both the mechanisms and outcomes of these interactions highly distinct from those of other herbivore-plant interactions.&quot;},&quot;isTemporary&quot;:false}]},{&quot;citationID&quot;:&quot;MENDELEY_CITATION_0bd35e52-40a7-4160-b820-641afae7243d&quot;,&quot;properties&quot;:{&quot;noteIndex&quot;:0},&quot;isEdited&quot;:false,&quot;manualOverride&quot;:{&quot;isManuallyOverridden&quot;:false,&quot;citeprocText&quot;:&quot;(Kraus and Stout, 2019; Bhavanam and Stout, 2021)&quot;,&quot;manualOverrideText&quot;:&quot;&quot;},&quot;citationTag&quot;:&quot;MENDELEY_CITATION_v3_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XX0=&quot;,&quot;citationItems&quot;:[{&quot;id&quot;:&quot;03bfb4fc-48c7-3dda-b0f5-03a6b03c940f&quot;,&quot;itemData&quot;:{&quot;type&quot;:&quot;article-journal&quot;,&quot;id&quot;:&quot;03bfb4fc-48c7-3dda-b0f5-03a6b03c940f&quot;,&quot;title&quot;:&quot;Seed treatment using methyl jasmonate induces resistance to rice water weevil but reduces plant growth in rice&quot;,&quot;author&quot;:[{&quot;family&quot;:&quot;Kraus&quot;,&quot;given&quot;:&quot;Emily C&quot;,&quot;parse-names&quot;:false,&quot;dropping-particle&quot;:&quot;&quot;,&quot;non-dropping-particle&quot;:&quot;&quot;},{&quot;family&quot;:&quot;Stout&quot;,&quot;given&quot;:&quot;Michael J&quot;,&quot;parse-names&quot;:false,&quot;dropping-particle&quot;:&quot;&quot;,&quot;non-dropping-particle&quot;:&quot;&quot;}],&quot;container-title&quot;:&quot;PLOS ONE&quot;,&quot;container-title-short&quot;:&quot;PLoS One&quot;,&quot;URL&quot;:&quot;https://doi.org/10.1371/journal.pone.0222800&quot;,&quot;issued&quot;:{&quot;date-parts&quot;:[[2019,9,23]]},&quot;page&quot;:&quot;e0222800-&quot;,&quot;abstract&quot;:&quot;The jasmonic acid cascade plays a pivotal role in induced plant resistance to herbivores. There have been a number of investigations into the potential uses of derivatives of this hormone for pest management. Understanding the phenotypic plasticity of plant defense traits interactions in agricultural systems may facilitate the development of novel and improved management practices, which is desirable as management of insects in most agricultural systems is currently heavily reliant on insecticides. The rice water weevil (RWW), Lissorhoptrus oryzophilus Kuschel, is a pest of rice, Oryza sativa, in the southern U.S. and globally. The effects of the jasmonic acid derivative, methyl jasmonate (MJ), on induced defenses to RWW in rice, and the potential costs of MJ-induced resistance to plant growth and fitness, were tested in a series of field and greenhouse trials. It was hypothesized that seed treatments with MJ would reduce densities of larval RWW. A second hypothesis was that MJ seed treatments would alter emergence, biomass accumulation, and yield of rice. The final hypothesis was that induction of plant resistance to the RWW would diminish as the time from seed treatment increased. In order to investigate these hypotheses, RWW densities were determined in greenhouse and field trials. Plant growth was measured in the field by assessing plant emergence, root and shoot biomass, time of heading, and yield (grain mass). Results indicated that MJ seed treatments induced resistance to RWW, although this effect decayed over time. Additionally, there were costs to plant growth and fitness; emergence and heading were delayed and biomass was reduced. Importantly, however, yields on a per-plant were not significantly reduced by MJ treatment. Overall, these results are promising and show the potential for the use of jasmonate elicitors as part of a pest management program in rice.&quot;,&quot;publisher&quot;:&quot;Public Library of Science&quot;,&quot;issue&quot;:&quot;9&quot;,&quot;volume&quot;:&quot;14&quot;},&quot;isTemporary&quot;:false},{&quot;id&quot;:&quot;1e0a12ac-cdd8-3eaa-afe3-b7c17dce2f8d&quot;,&quot;itemData&quot;:{&quot;type&quot;:&quot;article-journal&quot;,&quot;id&quot;:&quot;1e0a12ac-cdd8-3eaa-afe3-b7c17dce2f8d&quot;,&quot;title&quot;:&quot;Seed treatment with jasmonic acid and methyl jasmonate induces resistance to insects but reduces plant growth and yield in rice, Oryza sativa&quot;,&quot;author&quot;:[{&quot;family&quot;:&quot;Bhavanam&quot;,&quot;given&quot;:&quot;Santhi&quot;,&quot;parse-names&quot;:false,&quot;dropping-particle&quot;:&quot;&quot;,&quot;non-dropping-particle&quot;:&quot;&quot;},{&quot;family&quot;:&quot;Stout&quot;,&quot;given&quot;:&quot;Michael&quot;,&quot;parse-names&quot;:false,&quot;dropping-particle&quot;:&quot;&quot;,&quot;non-dropping-particle&quot;:&quot;&quot;}],&quot;container-title&quot;:&quot;Frontiers in Plant Science&quot;,&quot;container-title-short&quot;:&quot;Front Plant Sci&quot;,&quot;ISSN&quot;:&quot;1664-462X&quot;,&quot;URL&quot;:&quot;https://www.frontiersin.org/journals/plant-science/articles/10.3389/fpls.2021.691768&quot;,&quot;issued&quot;:{&quot;date-parts&quot;:[[2021]]},&quot;abstract&quot;:&quot;&lt;p&gt;When applied exogenously to plants, jasmonates [i.e., jasmonic acid (JA) and methyl jasmonate (MeJA)] increase plant resistance against herbivores, and their use in pest management has been suggested. For integration into pest management programs, the benefits of the resistance induced by jasmonates must outweigh the costs of jasmonates on plant growth and yield. A previous field study in rice found that seed treatment with MeJA reduced densities of the rice water weevil, &lt;italic&gt;Lissorhoptrus oryzophilus,&lt;/italic&gt; but also reduced plant growth. Yields from MeJA plots were similar to yields from control plots. Because this study was conducted under field conditions with natural levels of pest populations, it was unclear whether effects on growth and yield were due to direct effects of MeJA treatment on the plant or due to lower reductions in rice water weevil densities. Therefore, the present study was designed to characterize the effects of JA and MeJA seed treatment on rice plant growth and yield in a pest-free environment under greenhouse conditions. Seed treatment with 2.5 mM JA and 2.5 mM MeJA enhanced resistance in rice plants to rice water weevils when plants were exposed to weevils 30 days after planting. Seed treatment with MeJA reduced seedling emergence and plant height at 4 and 14 days after planting, respectively, compared to JA and control treatments. However, numbers of tillers per plant at 45 days after planting and days to heading were unaffected by jasmonate seed treatment. Of four yield components (panicles per plant, filled grains per panicle, percent unfilled grains, and filled grain mass) that were measured, only filled grain mass was reduced by seed treatment. Plants grown from MeJA-treated seeds showed 31% lower grain masses compared to plants grown from control-treated seeds. Thus, the effects of seed treatment with MeJA on plant growth were stronger immediately post-treatment and subsided over time, such that plant growth mostly recovered 6 weeks after treatment. At maturity, MeJA may reduce one but not all components of yield. Despite similar effects on rice water weevil resistance, the negative effects of JA seed treatment on plant growth and yield were smaller compared to MeJA seed treatment.&lt;/p&gt;&quot;,&quot;volume&quot;:&quot;12&quot;},&quot;isTemporary&quot;:false}]},{&quot;citationID&quot;:&quot;MENDELEY_CITATION_3ccc18ff-fe0c-452a-8e7e-7662e5075c36&quot;,&quot;properties&quot;:{&quot;noteIndex&quot;:0},&quot;isEdited&quot;:false,&quot;manualOverride&quot;:{&quot;isManuallyOverridden&quot;:false,&quot;citeprocText&quot;:&quot;(Erazo-Garcia et al., 2021)&quot;,&quot;manualOverrideText&quot;:&quot;&quot;},&quot;citationTag&quot;:&quot;MENDELEY_CITATION_v3_eyJjaXRhdGlvbklEIjoiTUVOREVMRVlfQ0lUQVRJT05fM2NjYzE4ZmYtZmUwYy00NTJhLThlN2UtNzY2MmU1MDc1YzM2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quot;,&quot;citationItems&quot;:[{&quot;id&quot;:&quot;24a2bf13-063c-31b4-b95a-87167c5b47b7&quot;,&quot;itemData&quot;:{&quot;type&quot;:&quot;article-journal&quot;,&quot;id&quot;:&quot;24a2bf13-063c-31b4-b95a-87167c5b47b7&quot;,&quot;title&quot;:&quot;Methyl jasmonate-induced resistance to Delia platura (Diptera: Anthomyiidae) in Lupinus mutabilis&quot;,&quot;author&quot;:[{&quot;family&quot;:&quot;Erazo-Garcia&quot;,&quot;given&quot;:&quot;Maria P&quot;,&quot;parse-names&quot;:false,&quot;dropping-particle&quot;:&quot;&quot;,&quot;non-dropping-particle&quot;:&quot;&quot;},{&quot;family&quot;:&quot;Sotelo-Proaño&quot;,&quot;given&quot;:&quot;Adolfo R&quot;,&quot;parse-names&quot;:false,&quot;dropping-particle&quot;:&quot;&quot;,&quot;non-dropping-particle&quot;:&quot;&quot;},{&quot;family&quot;:&quot;Ramirez-Villacis&quot;,&quot;given&quot;:&quot;Dario X&quot;,&quot;parse-names&quot;:false,&quot;dropping-particle&quot;:&quot;&quot;,&quot;non-dropping-particle&quot;:&quot;&quot;},{&quot;family&quot;:&quot;Garcés-Carrera&quot;,&quot;given&quot;:&quot;Sandra&quot;,&quot;parse-names&quot;:false,&quot;dropping-particle&quot;:&quot;&quot;,&quot;non-dropping-particle&quot;:&quot;&quot;},{&quot;family&quot;:&quot;Leon-Reyes&quot;,&quot;given&quot;:&quot;Antonio&quot;,&quot;parse-names&quot;:false,&quot;dropping-particle&quot;:&quot;&quot;,&quot;non-dropping-particle&quot;:&quot;&quot;}],&quot;container-title&quot;:&quot;Pest Management Science&quot;,&quot;container-title-short&quot;:&quot;Pest Manag Sci&quot;,&quot;DOI&quot;:&quot;https://doi.org/10.1002/ps.6578&quot;,&quot;ISSN&quot;:&quot;1526-498X&quot;,&quot;URL&quot;:&quot;https://doi.org/10.1002/ps.6578&quot;,&quot;issued&quot;:{&quot;date-parts&quot;:[[2021,12,1]]},&quot;page&quot;:&quot;5382-5395&quot;,&quot;abstract&quot;:&quot;Abstract BACKGROUND Andean lupin (Lupinus mutabilis Sweet) is an important leguminous crop from South America with a high protein content. In Ecuador, lupin yields are severely affected by the infestation of Delia platura larvae on germinating seeds. The application of elicitor molecules with activity against herbivorous insects to control D. platura infestation constitutes an unexplored and promising alternative for chemical insecticides. In this study, methyl jasmonate (MeJA), hexanoic acid, menadione sodium bisulfite, and DL-?-aminobutyric acid were evaluated for their ability to induce resistance against D. platura in three commercial lupin cultivars. RESULTS Only seeds pretreated with MeJA significantly impaired insect performance during choice and no-choice assays. Additionally, fitness indicators such as seed germination and growth were not affected by MeJA treatment. To investigate the molecular mechanisms behind the MeJA-mediated resistance, RT-qPCR assays were performed. First, RT-qPCR reference genes were validated, showing that LmUBC was the most stable reference gene. Next, expression analysis over time revealed that MeJA application up-regulated the activity of the jasmonic acid biosynthetic genes LmLOX2 and LmAOS, together with other jasmonate-related defense genes, such as LmTPS1, LmTPS4, LmPI2, LmMBL, LmL/ODC, LmCSD1, and LmPOD. CONCLUSION This study indicates that MeJA can be used as an environmentally friendly elicitor molecule to protect Andean lupin from D. platura attack without fitness cost. MeJA application induces plant defense responses to insects in Andean lupin that may be modulated by the onset of terpenoid biosynthesis, proteinase inhibitors, lectins, polyamines, and antioxidative enzymes. ? 2021 Society of Chemical Industry.&quot;,&quot;publisher&quot;:&quot;John Wiley &amp; Sons, Ltd&quot;,&quot;issue&quot;:&quot;12&quot;,&quot;volume&quot;:&quot;77&quot;},&quot;isTemporary&quot;:false}]},{&quot;citationID&quot;:&quot;MENDELEY_CITATION_666ef25c-794e-43cf-a0bf-00c5b56fe109&quot;,&quot;properties&quot;:{&quot;noteIndex&quot;:0},&quot;isEdited&quot;:false,&quot;manualOverride&quot;:{&quot;isManuallyOverridden&quot;:false,&quot;citeprocText&quot;:&quot;(Bhavanam and Stout, 2021)&quot;,&quot;manualOverrideText&quot;:&quot;&quot;},&quot;citationTag&quot;:&quot;MENDELEY_CITATION_v3_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&quot;,&quot;citationItems&quot;:[{&quot;id&quot;:&quot;1e0a12ac-cdd8-3eaa-afe3-b7c17dce2f8d&quot;,&quot;itemData&quot;:{&quot;type&quot;:&quot;article-journal&quot;,&quot;id&quot;:&quot;1e0a12ac-cdd8-3eaa-afe3-b7c17dce2f8d&quot;,&quot;title&quot;:&quot;Seed treatment with jasmonic acid and methyl jasmonate induces resistance to insects but reduces plant growth and yield in rice, Oryza sativa&quot;,&quot;author&quot;:[{&quot;family&quot;:&quot;Bhavanam&quot;,&quot;given&quot;:&quot;Santhi&quot;,&quot;parse-names&quot;:false,&quot;dropping-particle&quot;:&quot;&quot;,&quot;non-dropping-particle&quot;:&quot;&quot;},{&quot;family&quot;:&quot;Stout&quot;,&quot;given&quot;:&quot;Michael&quot;,&quot;parse-names&quot;:false,&quot;dropping-particle&quot;:&quot;&quot;,&quot;non-dropping-particle&quot;:&quot;&quot;}],&quot;container-title&quot;:&quot;Frontiers in Plant Science&quot;,&quot;container-title-short&quot;:&quot;Front Plant Sci&quot;,&quot;ISSN&quot;:&quot;1664-462X&quot;,&quot;URL&quot;:&quot;https://www.frontiersin.org/journals/plant-science/articles/10.3389/fpls.2021.691768&quot;,&quot;issued&quot;:{&quot;date-parts&quot;:[[2021]]},&quot;abstract&quot;:&quot;&lt;p&gt;When applied exogenously to plants, jasmonates [i.e., jasmonic acid (JA) and methyl jasmonate (MeJA)] increase plant resistance against herbivores, and their use in pest management has been suggested. For integration into pest management programs, the benefits of the resistance induced by jasmonates must outweigh the costs of jasmonates on plant growth and yield. A previous field study in rice found that seed treatment with MeJA reduced densities of the rice water weevil, &lt;italic&gt;Lissorhoptrus oryzophilus,&lt;/italic&gt; but also reduced plant growth. Yields from MeJA plots were similar to yields from control plots. Because this study was conducted under field conditions with natural levels of pest populations, it was unclear whether effects on growth and yield were due to direct effects of MeJA treatment on the plant or due to lower reductions in rice water weevil densities. Therefore, the present study was designed to characterize the effects of JA and MeJA seed treatment on rice plant growth and yield in a pest-free environment under greenhouse conditions. Seed treatment with 2.5 mM JA and 2.5 mM MeJA enhanced resistance in rice plants to rice water weevils when plants were exposed to weevils 30 days after planting. Seed treatment with MeJA reduced seedling emergence and plant height at 4 and 14 days after planting, respectively, compared to JA and control treatments. However, numbers of tillers per plant at 45 days after planting and days to heading were unaffected by jasmonate seed treatment. Of four yield components (panicles per plant, filled grains per panicle, percent unfilled grains, and filled grain mass) that were measured, only filled grain mass was reduced by seed treatment. Plants grown from MeJA-treated seeds showed 31% lower grain masses compared to plants grown from control-treated seeds. Thus, the effects of seed treatment with MeJA on plant growth were stronger immediately post-treatment and subsided over time, such that plant growth mostly recovered 6 weeks after treatment. At maturity, MeJA may reduce one but not all components of yield. Despite similar effects on rice water weevil resistance, the negative effects of JA seed treatment on plant growth and yield were smaller compared to MeJA seed treatment.&lt;/p&gt;&quot;,&quot;volume&quot;:&quot;12&quot;},&quot;isTemporary&quot;:false}]},{&quot;citationID&quot;:&quot;MENDELEY_CITATION_b33b923e-b746-4b2d-bd16-6c325472516d&quot;,&quot;properties&quot;:{&quot;noteIndex&quot;:0},&quot;isEdited&quot;:false,&quot;manualOverride&quot;:{&quot;isManuallyOverridden&quot;:false,&quot;citeprocText&quot;:&quot;(Wilson et al., 2015)&quot;,&quot;manualOverrideText&quot;:&quot;&quot;},&quot;citationTag&quot;:&quot;MENDELEY_CITATION_v3_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&quot;,&quot;citationItems&quot;:[{&quot;id&quot;:&quot;96f8844f-df67-339f-8fea-639dfcbe2777&quot;,&quot;itemData&quot;:{&quot;type&quot;:&quot;article-journal&quot;,&quot;id&quot;:&quot;96f8844f-df67-339f-8fea-639dfcbe2777&quot;,&quot;title&quot;:&quot;Evaluation of insecticides and application methods to protect onions from onion maggot, Delia antiqua, and seedcorn maggot, Delia platura, damage&quot;,&quot;author&quot;:[{&quot;family&quot;:&quot;Wilson&quot;,&quot;given&quot;:&quot;Rob G&quot;,&quot;parse-names&quot;:false,&quot;dropping-particle&quot;:&quot;&quot;,&quot;non-dropping-particle&quot;:&quot;&quot;},{&quot;family&quot;:&quot;Orloff&quot;,&quot;given&quot;:&quot;Steve B&quot;,&quot;parse-names&quot;:false,&quot;dropping-particle&quot;:&quot;&quot;,&quot;non-dropping-particle&quot;:&quot;&quot;},{&quot;family&quot;:&quot;Taylor&quot;,&quot;given&quot;:&quot;Alan G&quot;,&quot;parse-names&quot;:false,&quot;dropping-particle&quot;:&quot;&quot;,&quot;non-dropping-particle&quot;:&quot;&quot;}],&quot;container-title&quot;:&quot;Crop Protection&quot;,&quot;DOI&quot;:&quot;https://doi.org/10.1016/j.cropro.2014.10.002&quot;,&quot;ISSN&quot;:&quot;0261-2194&quot;,&quot;URL&quot;:&quot;https://www.sciencedirect.com/science/article/pii/S026121941400307X&quot;,&quot;issued&quot;:{&quot;date-parts&quot;:[[2015]]},&quot;page&quot;:&quot;102-108&quot;,&quot;abstract&quot;:&quot;Onion maggot, Delia antiqua (Meigen), and seedcorn maggot, Delia platura (Meigen), are important pests of spring-sown onions, Allium cepa L. Larvae of both species feed on developing epicotyls and roots of young onion plants often resulting in seedling mortality. Cultural controls used in combination with the insecticide chlorpyrifos are currently the standard practice for maggot control in the western USA. However, cultural controls are only partially effective and reliance on chlorpyrifos has several potential problems including future availability and development of resistance. Insecticides including clothianidin, imidacloprid, spinosad, and thiamethoxam were evaluated in California, USA in 2011–2013 to identify efficacious alternatives to chlorpyrifos. Some insecticides were applied in multiple ways including seed treatment, in-furrow application at planting, and rototiller incorporation prior to planting. Onion plant population, vigor, and yield were measured to assess insecticide efficacy. Maggots reduced onion plant populations by more than 65% of the seeding rate in the untreated controls. Seed treatments with spinosad or clothianidin + imidacloprid were the best alternative to chlorpyrifos for minimizing onion mortality from maggot feeding. Onions treated with both seed treatments had similar or higher plant populations and bulb yields compared to chlorpyrifos. The efficacy of spinosad was greatly improved when applied as a seed treatment compared to an in-furrow application at planting or when incorporated into the soil with a rototiller prior to planting. Spinosad seed treatment increased onion plant populations by 256%, 76%, and 853% compared to untreated controls in 2011, 2012, and 2013, respectively. Conversely, in-furrow and rototill-incorporated applications of spinosad were similar to the untreated control in terms of onion plant population and yield. Seed treatments with newer chemistries could provide an efficacious alternative to chlorpyrifos for protecting onions from maggot damage in western onion production systems.&quot;,&quot;volume&quot;:&quot;67&quot;,&quot;container-title-short&quot;:&quot;&quot;},&quot;isTemporary&quot;:false}]},{&quot;citationID&quot;:&quot;MENDELEY_CITATION_cc385e2b-ab52-4866-8137-945cdbfdde69&quot;,&quot;properties&quot;:{&quot;noteIndex&quot;:0},&quot;isEdited&quot;:false,&quot;manualOverride&quot;:{&quot;isManuallyOverridden&quot;:false,&quot;citeprocText&quot;:&quot;(Black et al., 2018; Yang et al., 2018)&quot;,&quot;manualOverrideText&quot;:&quot;&quot;},&quot;citationTag&quot;:&quot;MENDELEY_CITATION_v3_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&quot;,&quot;citationItems&quot;:[{&quot;id&quot;:&quot;e9319506-aba3-3b22-a515-898ffaa4b0f0&quot;,&quot;itemData&quot;:{&quot;type&quot;:&quot;article-journal&quot;,&quot;id&quot;:&quot;e9319506-aba3-3b22-a515-898ffaa4b0f0&quot;,&quot;title&quot;:&quot;Relationships between compound lipophilicity on seed coat permeability and embryo uptake by soybean and corn&quot;,&quot;author&quot;:[{&quot;family&quot;:&quot;Black&quot;,&quot;given&quot;:&quot;Bruce C&quot;,&quot;parse-names&quot;:false,&quot;dropping-particle&quot;:&quot;&quot;,&quot;non-dropping-particle&quot;:&quot;&quot;},{&quot;family&quot;:&quot;Cheng&quot;,&quot;given&quot;:&quot;Lailiang&quot;,&quot;parse-names&quot;:false,&quot;dropping-particle&quot;:&quot;&quot;,&quot;non-dropping-particle&quot;:&quot;&quot;},{&quot;family&quot;:&quot;Donovan&quot;,&quot;given&quot;:&quot;Stephen&quot;,&quot;parse-names&quot;:false,&quot;dropping-particle&quot;:&quot;&quot;,&quot;non-dropping-particle&quot;:&quot;&quot;},{&quot;family&quot;:&quot;Taylor&quot;,&quot;given&quot;:&quot;Alan G&quot;,&quot;parse-names&quot;:false,&quot;dropping-particle&quot;:&quot;&quot;,&quot;non-dropping-particle&quot;:&quot;&quot;},{&quot;family&quot;:&quot;Yang&quot;,&quot;given&quot;:&quot;Daibin&quot;,&quot;parse-names&quot;:false,&quot;dropping-particle&quot;:&quot;&quot;,&quot;non-dropping-particle&quot;:&quot;&quot;}],&quot;container-title&quot;:&quot;Seed Science Research&quot;,&quot;container-title-short&quot;:&quot;Seed Sci Res&quot;,&quot;DOI&quot;:&quot;DOI: 10.1017/S096025851800017X&quot;,&quot;ISSN&quot;:&quot;0960-2585&quot;,&quot;URL&quot;:&quot;https://www.cambridge.org/core/product/734B7D557866C07C3CABDC79EAE0F2D6&quot;,&quot;issued&quot;:{&quot;date-parts&quot;:[[2018]]},&quot;page&quot;:&quot;229-235&quot;,&quot;abstract&quot;:&quot;Systemic uptake of organic compounds from roots to leaves follows a Gaussian distribution in relation to the lipophilicity, as measured by the log Kow. Quantification of compound uptake with different lipophilicities, and applied as a seed treatment that diffuses through the seed coat into the embryo during imbibition, has not been reported. The aim of this investigation was to quantify the uptake of non-ionic compounds into seeds of soybean and corn. A series of fluorescent piperonyl amides were synthesized and a novel combinatorial pharmacodynamic technique was developed that provided a range of compounds from log Kow 0.02 to 5.7. Seeds were treated with a mixture of amides, imbibed and compounds chemically extracted and quantified by high-performance liquid chromatography using a fluorescence detector. The maximum uptake efficiency of the applied amide mixture from whole soybean and corn seeds was 67% at log Kow 2.9, and 43% at log Kow 3.4, respectively. The critical partition coefficient for uptake for both species was &amp;lt;4.2 log Kow. Seeds were dissected and separated as soybean embryo and testa, and corn internal tissues (embryo + endosperm) or seed covering layers (pericarp + testa), and &amp;gt;75% of the amides were found in the soybean embryo or corn internal tissues compared with the covering layers at log Kow &amp;lt;4.2. The distribution of amides showed that the corn seed covering layer had similar hydrophilic/lipophilic properties as internal tissues, while soybean tissues had different hydrophilic/lipophilic properties. Collectively, the Gaussian uptake pattern for systemic uptake into plants was not found for either seed species.&quot;,&quot;edition&quot;:&quot;2018/05/22&quot;,&quot;publisher&quot;:&quot;Cambridge University Press&quot;,&quot;issue&quot;:&quot;3&quot;,&quot;volume&quot;:&quot;28&quot;},&quot;isTemporary&quot;:false},{&quot;id&quot;:&quot;4dc1342b-fe53-3a76-b118-2e3a4bf35300&quot;,&quot;itemData&quot;:{&quot;type&quot;:&quot;article-journal&quot;,&quot;id&quot;:&quot;4dc1342b-fe53-3a76-b118-2e3a4bf35300&quot;,&quot;title&quot;:&quot;Systemic seed treatment uptake during imbibition by corn and soybean&quot;,&quot;author&quot;:[{&quot;family&quot;:&quot;Yang&quot;,&quot;given&quot;:&quot;Daibin&quot;,&quot;parse-names&quot;:false,&quot;dropping-particle&quot;:&quot;&quot;,&quot;non-dropping-particle&quot;:&quot;&quot;},{&quot;family&quot;:&quot;Avelar&quot;,&quot;given&quot;:&quot;Suemar A G&quot;,&quot;parse-names&quot;:false,&quot;dropping-particle&quot;:&quot;&quot;,&quot;non-dropping-particle&quot;:&quot;&quot;},{&quot;family&quot;:&quot;Taylor&quot;,&quot;given&quot;:&quot;Alan G&quot;,&quot;parse-names&quot;:false,&quot;dropping-particle&quot;:&quot;&quot;,&quot;non-dropping-particle&quot;:&quot;&quot;}],&quot;container-title&quot;:&quot;Crop Science&quot;,&quot;container-title-short&quot;:&quot;Crop Sci&quot;,&quot;DOI&quot;:&quot;https://doi.org/10.2135/cropsci2018.01.0004&quot;,&quot;ISSN&quot;:&quot;0011-183X&quot;,&quot;URL&quot;:&quot;https://doi.org/10.2135/cropsci2018.01.0004&quot;,&quot;issued&quot;:{&quot;date-parts&quot;:[[2018,9,1]]},&quot;page&quot;:&quot;2063-2070&quot;,&quot;abstract&quot;:&quot;Systemic seed treatment uptake into soybean [Glycine max (L.) Merr.] and corn (Zea mays L.) seeds during imbibition has not been investigated over a broad range of application rates. The objectives of this study were to investigate the uptake capacity of seeds and assess the role of the seed coat on uptake. A fluorescent compound, coumarin 120 (7-amino-4-methylcoumarin), was applied as a model seed treatment in the range of 0.01 to 20.0 mg g?1 seed to study the dose effects on seed uptake of two corn lines and three soybean cultivars. In general, there was a large increase in seed uptake as dosage increased, followed by a saturated state at higher dosages. The uptake by two lines of corn seeds and three cultivars of soybean seeds showed a dose-dependent process that was described by an exponential model of Y = y0 ? Ae?kx (r2 ≥ 0.93), where y0 is the uptake limit, A and k are constants, and x is the applied dose rate. The value of y0 is an indicator of a seed's uptake capacity, and it differed between the two corn lines and the three soybean cultivars. The calculated dose rate at which the uptake achieved 95% of y0 (x95) also varied widely within the corn lines and soybean cultivars examined. A low value of x95 = 0.87 mg g?1 seed was measured for corn line B73. This result indicates that a seed treatment may reach its uptake limit at a low dosage. The seed-covering layers of corn lines and the black-seeded soybean cultivar attenuated the uptake of the seed treatment.&quot;,&quot;publisher&quot;:&quot;John Wiley &amp; Sons, Ltd&quot;,&quot;issue&quot;:&quot;5&quot;,&quot;volume&quot;:&quot;58&quot;},&quot;isTemporary&quot;:false}]},{&quot;citationID&quot;:&quot;MENDELEY_CITATION_c5bcfb2d-a855-4d78-828d-30297a58ccae&quot;,&quot;properties&quot;:{&quot;noteIndex&quot;:0},&quot;isEdited&quot;:false,&quot;manualOverride&quot;:{&quot;isManuallyOverridden&quot;:false,&quot;citeprocText&quot;:&quot;(Havko et al., 2020b)&quot;,&quot;manualOverrideText&quot;:&quot;&quot;},&quot;citationTag&quot;:&quot;MENDELEY_CITATION_v3_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&quot;,&quot;citationItems&quot;:[{&quot;id&quot;:&quot;a9042c21-4663-3254-876f-7470521d1fd1&quot;,&quot;itemData&quot;:{&quot;type&quot;:&quot;article-journal&quot;,&quot;id&quot;:&quot;a9042c21-4663-3254-876f-7470521d1fd1&quot;,&quot;title&quot;:&quot;Stimulation of Insect Herbivory by Elevated Temperature Outweighs Protection by the Jasmonate Pathway&quot;,&quot;author&quot;:[{&quot;family&quot;:&quot;Havko&quot;,&quot;given&quot;:&quot;Nathan E&quot;,&quot;parse-names&quot;:false,&quot;dropping-particle&quot;:&quot;&quot;,&quot;non-dropping-particle&quot;:&quot;&quot;},{&quot;family&quot;:&quot;Kapali&quot;,&quot;given&quot;:&quot;George&quot;,&quot;parse-names&quot;:false,&quot;dropping-particle&quot;:&quot;&quot;,&quot;non-dropping-particle&quot;:&quot;&quot;},{&quot;family&quot;:&quot;Das&quot;,&quot;given&quot;:&quot;Michael R&quot;,&quot;parse-names&quot;:false,&quot;dropping-particle&quot;:&quot;&quot;,&quot;non-dropping-particle&quot;:&quot;&quot;},{&quot;family&quot;:&quot;Howe&quot;,&quot;given&quot;:&quot;Gregg A&quot;,&quot;parse-names&quot;:false,&quot;dropping-particle&quot;:&quot;&quot;,&quot;non-dropping-particle&quot;:&quot;&quot;}],&quot;container-title&quot;:&quot;Plants&quot;,&quot;DOI&quot;:&quot;10.3390/plants9020172&quot;,&quot;ISSN&quot;:&quot;2223-7747&quot;,&quot;URL&quot;:&quot;https://www.mdpi.com/2223-7747/9/2/172&quot;,&quot;issued&quot;:{&quot;date-parts&quot;:[[2020]]},&quot;abstract&quot;:&quot;Rising global temperatures are associated with increases in the geographic range, population size, and feeding voracity of insect herbivores. Although it is well established that the plant hormone jasmonate (JA) promotes durable resistance to many ectothermic herbivores, little is known about how JA-mediated defense is influenced by rising temperatures. Here, we used the Arabidopsis-Trichoplusia ni (cabbage looper) interaction to investigate the relative contribution of JA and elevated temperature to host resistance. Video monitoring of T. ni larval behavior showed that elevated temperature greatly enhanced defoliation by increasing the bite rate and total time spent feeding, whereas loss of resistance in a JA-deficient mutant did not strongly affect these behaviors. The acceleration of insect feeding at elevated temperature was not attributed to decreases in wound-induced JA biosynthesis, expression of JA-responsive genes, or the accumulation of defensive glucosinolates prior to insect challenge. Quantitative proteomic analysis of insect frass, however, provided evidence for a temperature-dependent increase in the production of T. ni digestive enzymes. Our results demonstrate that temperature-driven stimulation of T. ni feeding outweighs the protective effects of JA-mediated resistance in Arabidopsis, thus highlighting a potential threat to plant resilience in a warming world.&quot;,&quot;issue&quot;:&quot;2&quot;,&quot;volume&quot;:&quot;9&quot;,&quot;container-title-short&quot;:&quot;&quot;},&quot;isTemporary&quot;:false}]},{&quot;citationID&quot;:&quot;MENDELEY_CITATION_30c1ca14-b3a2-468c-b0ae-a2b0393ac9a7&quot;,&quot;properties&quot;:{&quot;noteIndex&quot;:0},&quot;isEdited&quot;:false,&quot;manualOverride&quot;:{&quot;isManuallyOverridden&quot;:false,&quot;citeprocText&quot;:&quot;(Tayyab et al., 2020; Repkina et al., 2021)&quot;,&quot;manualOverrideText&quot;:&quot;&quot;},&quot;citationTag&quot;:&quot;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&quot;,&quot;citationItems&quot;:[{&quot;id&quot;:&quot;3ba17b8f-15ca-30cd-9e41-12526c96115d&quot;,&quot;itemData&quot;:{&quot;type&quot;:&quot;article-journal&quot;,&quot;id&quot;:&quot;3ba17b8f-15ca-30cd-9e41-12526c96115d&quot;,&quot;title&quot;:&quot;Combined seed and foliar pre-treatments with exogenous methyl jasmonate and salicylic acid mitigate drought-induced stress in maize&quot;,&quot;author&quot;:[{&quot;family&quot;:&quot;Tayyab&quot;,&quot;given&quot;:&quot;Nimrah&quot;,&quot;parse-names&quot;:false,&quot;dropping-particle&quot;:&quot;&quot;,&quot;non-dropping-particle&quot;:&quot;&quot;},{&quot;family&quot;:&quot;Naz&quot;,&quot;given&quot;:&quot;Rabia&quot;,&quot;parse-names&quot;:false,&quot;dropping-particle&quot;:&quot;&quot;,&quot;non-dropping-particle&quot;:&quot;&quot;},{&quot;family&quot;:&quot;Yasmin&quot;,&quot;given&quot;:&quot;Humaira&quot;,&quot;parse-names&quot;:false,&quot;dropping-particle&quot;:&quot;&quot;,&quot;non-dropping-particle&quot;:&quot;&quot;},{&quot;family&quot;:&quot;Nosheen&quot;,&quot;given&quot;:&quot;Asia&quot;,&quot;parse-names&quot;:false,&quot;dropping-particle&quot;:&quot;&quot;,&quot;non-dropping-particle&quot;:&quot;&quot;},{&quot;family&quot;:&quot;Keyani&quot;,&quot;given&quot;:&quot;Rumana&quot;,&quot;parse-names&quot;:false,&quot;dropping-particle&quot;:&quot;&quot;,&quot;non-dropping-particle&quot;:&quot;&quot;},{&quot;family&quot;:&quot;Sajjad&quot;,&quot;given&quot;:&quot;Muhammad&quot;,&quot;parse-names&quot;:false,&quot;dropping-particle&quot;:&quot;&quot;,&quot;non-dropping-particle&quot;:&quot;&quot;},{&quot;family&quot;:&quot;Hassan&quot;,&quot;given&quot;:&quot;Muhammad Nadeem&quot;,&quot;parse-names&quot;:false,&quot;dropping-particle&quot;:&quot;&quot;,&quot;non-dropping-particle&quot;:&quot;&quot;},{&quot;family&quot;:&quot;Roberts&quot;,&quot;given&quot;:&quot;Thomas H&quot;,&quot;parse-names&quot;:false,&quot;dropping-particle&quot;:&quot;&quot;,&quot;non-dropping-particle&quot;:&quot;&quot;}],&quot;container-title&quot;:&quot;PLOS ONE&quot;,&quot;container-title-short&quot;:&quot;PLoS One&quot;,&quot;URL&quot;:&quot;https://doi.org/10.1371/journal.pone.0232269&quot;,&quot;issued&quot;:{&quot;date-parts&quot;:[[2020,5,1]]},&quot;page&quot;:&quot;e0232269-&quot;,&quot;abstract&quot;:&quot;Susceptibility of plants to abiotic stresses, including extreme temperatures, salinity and drought, poses an increasing threat to crop productivity worldwide. Here the drought-induced response of maize was modulated by applications of methyl jasmonate (MeJA) and salicylic acid (SA) to seeds prior to sowing and to leaves prior to stress treatment. Pot experiments were conducted to ascertain the effects of exogenous applications of these hormones on maize growth, physiology and biochemistry under drought stress and well-watered (control) conditions. Maize plants were subjected to single as well as combined pre-treatments of MeJA and SA. Drought stress severely affected maize morphology and reduced relative water content, above and below-ground biomass, rates of photosynthesis, and protein content. The prolonged water deficit also led to increased relative membrane permeability and oxidative stress induced by the production of malondialdehyde (from lipid peroxidation), lipoxygenase activity (LOX) and the production of H2O2. The single applications of MeJA and SA were not found to be effective in maize for drought tolerance while the combined pre-treatments with exogenous MeJA+SA mitigated the adverse effects of drought-induced oxidative stress, as reflected in lower levels of lipid peroxidation, LOX activity and H2O2. The same pre-treatment also maintained adequate water status of the plants under drought stress by increasing osmolytes including proline, total carbohydrate content and total soluble sugars. Furthermore, exogenous applications of MeJA+SA approximately doubled the activities of the antioxidant enzymes catalase, peroxidase and superoxide dismutase. Pre-treatment with MeJA alone gave the highest increase in drought-induced production of endogenous abscisic acid (ABA). Pre-treatment with MeJA+SA partially prevented drought-induced oxidative stress by modulating levels of osmolytes and endogenous ABA, as well as the activities of antioxidant enzymes. Taken together, the results show that seed and foliar pre-treatments with exogenous MeJA and/or SA can have positive effects on the responses of maize seedlings to drought.&quot;,&quot;publisher&quot;:&quot;Public Library of Science&quot;,&quot;issue&quot;:&quot;5&quot;,&quot;volume&quot;:&quot;15&quot;},&quot;isTemporary&quot;:false},{&quot;id&quot;:&quot;d94e6a77-2c44-3de1-addb-2fe8dae41d2f&quot;,&quot;itemData&quot;:{&quot;type&quot;:&quot;article-journal&quot;,&quot;id&quot;:&quot;d94e6a77-2c44-3de1-addb-2fe8dae41d2f&quot;,&quot;title&quot;:&quot;Exogenous methyl jasmonate improves cold tolerance with parallel induction of two cold-regulated (COR) genes expression in Triticum aestivum L.&quot;,&quot;author&quot;:[{&quot;family&quot;:&quot;Repkina&quot;,&quot;given&quot;:&quot;Natalia&quot;,&quot;parse-names&quot;:false,&quot;dropping-particle&quot;:&quot;&quot;,&quot;non-dropping-particle&quot;:&quot;&quot;},{&quot;family&quot;:&quot;Ignatenko&quot;,&quot;given&quot;:&quot;Anna&quot;,&quot;parse-names&quot;:false,&quot;dropping-particle&quot;:&quot;&quot;,&quot;non-dropping-particle&quot;:&quot;&quot;},{&quot;family&quot;:&quot;Holoptseva&quot;,&quot;given&quot;:&quot;Ekaterina&quot;,&quot;parse-names&quot;:false,&quot;dropping-particle&quot;:&quot;&quot;,&quot;non-dropping-particle&quot;:&quot;&quot;},{&quot;family&quot;:&quot;MiszalskI&quot;,&quot;given&quot;:&quot;Zbigniew&quot;,&quot;parse-names&quot;:false,&quot;dropping-particle&quot;:&quot;&quot;,&quot;non-dropping-particle&quot;:&quot;&quot;},{&quot;family&quot;:&quot;Kaszycki&quot;,&quot;given&quot;:&quot;Paweł&quot;,&quot;parse-names&quot;:false,&quot;dropping-particle&quot;:&quot;&quot;,&quot;non-dropping-particle&quot;:&quot;&quot;},{&quot;family&quot;:&quot;Talanova&quot;,&quot;given&quot;:&quot;Vera&quot;,&quot;parse-names&quot;:false,&quot;dropping-particle&quot;:&quot;&quot;,&quot;non-dropping-particle&quot;:&quot;&quot;}],&quot;container-title&quot;:&quot;Plants&quot;,&quot;DOI&quot;:&quot;10.3390/plants10071421&quot;,&quot;ISSN&quot;:&quot;2223-7747&quot;,&quot;URL&quot;:&quot;https://www.mdpi.com/2223-7747/10/7/1421&quot;,&quot;issued&quot;:{&quot;date-parts&quot;:[[2021]]},&quot;abstract&quot;:&quot;Methyl jasmonate (MJ) is an important plant growth regulator that plays a key role in tolerance to biotic and abiotic stresses. In this research, the effects of exogenous MJ on cold tolerance, photosynthesis, activity and gene expression of antioxidant enzymes, proline accumulation, and expression of cold-regulated (COR) genes in wheat seedlings under low temperature (4 °C) were investigated. Exogenous MJ treatment (1 µM) promoted wheat cold tolerance before and during cold exposure. Low temperature significantly decreased photosynthetic parameters, whereas MJ application led to their partial recovery under cold exposure. Hydrogen peroxide (H2O2) and malondialdehyde (MDA) levels increased in response to low temperature, and this was counteracted by MJ application. Exogenous MJ significantly enhanced the activities of antioxidant enzymes and upregulated the expression of MnSOD and CAT during cold exposure. MJ application also led to enhanced proline content before 4 °C exposure, whereas the P5CS gene expression was upregulated by MJ’s presence at both normal (22 °C) and low (4 °C) temperatures. It was also shown that MJ tended to upregulate the expression of the COR genes WCS19 and WCS120 genes. We conclude that exogenous MJ can alleviate the negative effect of cold stress thus increasing wheat cold tolerance.&quot;,&quot;issue&quot;:&quot;7&quot;,&quot;volume&quot;:&quot;10&quot;,&quot;container-title-short&quot;:&quot;&quot;},&quot;isTemporary&quot;:false}]},{&quot;citationID&quot;:&quot;MENDELEY_CITATION_76592e1a-57c4-4b40-acdb-74c6c99ec71b&quot;,&quot;properties&quot;:{&quot;noteIndex&quot;:0},&quot;isEdited&quot;:false,&quot;manualOverride&quot;:{&quot;isManuallyOverridden&quot;:false,&quot;citeprocText&quot;:&quot;(Whalen and Harmon, 2015)&quot;,&quot;manualOverrideText&quot;:&quot;&quot;},&quot;citationTag&quot;:&quot;MENDELEY_CITATION_v3_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&quot;,&quot;citationItems&quot;:[{&quot;id&quot;:&quot;aee85d32-436e-3057-be3b-79146afae2dd&quot;,&quot;itemData&quot;:{&quot;type&quot;:&quot;article-journal&quot;,&quot;id&quot;:&quot;aee85d32-436e-3057-be3b-79146afae2dd&quot;,&quot;title&quot;:&quot;Temperature alters the interaction between a herbivore and a resistant host plant&quot;,&quot;author&quot;:[{&quot;family&quot;:&quot;Whalen&quot;,&quot;given&quot;:&quot;Rebecca&quot;,&quot;parse-names&quot;:false,&quot;dropping-particle&quot;:&quot;&quot;,&quot;non-dropping-particle&quot;:&quot;&quot;},{&quot;family&quot;:&quot;Harmon&quot;,&quot;given&quot;:&quot;Jason P&quot;,&quot;parse-names&quot;:false,&quot;dropping-particle&quot;:&quot;&quot;,&quot;non-dropping-particle&quot;:&quot;&quot;}],&quot;container-title&quot;:&quot;Arthropod-Plant Interactions&quot;,&quot;container-title-short&quot;:&quot;Arthropod Plant Interact&quot;,&quot;DOI&quot;:&quot;10.1007/s11829-015-9366-z&quot;,&quot;ISSN&quot;:&quot;1872-8847&quot;,&quot;URL&quot;:&quot;https://doi.org/10.1007/s11829-015-9366-z&quot;,&quot;issued&quot;:{&quot;date-parts&quot;:[[2015]]},&quot;page&quot;:&quot;233-240&quot;,&quot;abstract&quot;:&quot;Temperature and other environmental factors can strongly influence arthropods and their interactions with host plants. However, such effects are usually studied while keeping the suitability of host plants as constant as possible, thereby removing the possibility of interactions between temperature and host plant resistance. We performed experiments to determine whether temperature interacts with plant resistance to alter the density, movement, and distribution of wingless soybean aphids on resistant and susceptible soybeans. In individual plant tests, temperature influenced aphids differently depending on the plant they were on; aphids in the warmer temperature did better than aphids in the cooler temperature when on susceptible plants, but when on resistant plants aphids did worse in the warmer temperature. This pattern was, in part, due to markedly increased aphid fecundity on susceptible plants in warmer temperatures which was not the case on resistant plants. A follow-up experiment showed that higher temperature meant lower adult survival for aphids on a nutrient-poor diet, further suggesting how higher temperatures may be difficult for aphids when on resistant host plants. We also saw that both higher temperature and resistance increased within-plant movement in an additive fashion. Altering temperature and host plant resistance can each influence the demographic and movement responses of herbivores; however, this study indicates that the two factors may interact to influence herbivores in potentially unexpected ways.&quot;,&quot;issue&quot;:&quot;3&quot;,&quot;volume&quot;:&quot;9&quot;},&quot;isTemporary&quot;:false}]},{&quot;citationID&quot;:&quot;MENDELEY_CITATION_0cd315fd-938a-44e2-9cf4-ac81871b5727&quot;,&quot;properties&quot;:{&quot;noteIndex&quot;:0},&quot;isEdited&quot;:false,&quot;manualOverride&quot;:{&quot;isManuallyOverridden&quot;:false,&quot;citeprocText&quot;:&quot;(Gill et al., 2013)&quot;,&quot;manualOverrideText&quot;:&quot;&quot;},&quot;citationTag&quot;:&quot;MENDELEY_CITATION_v3_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&quot;,&quot;citationItems&quot;:[{&quot;id&quot;:&quot;b47e8fee-223d-38db-bccd-ed471250d8be&quot;,&quot;itemData&quot;:{&quot;type&quot;:&quot;report&quot;,&quot;id&quot;:&quot;b47e8fee-223d-38db-bccd-ed471250d8be&quot;,&quot;title&quot;:&quot;Seedcorn maggot, Delia platura (Meigen) (Insecta: Diptera: Anthomyiidae)&quot;,&quot;author&quot;:[{&quot;family&quot;:&quot;Gill&quot;,&quot;given&quot;:&quot;Harsimran Kaur&quot;,&quot;parse-names&quot;:false,&quot;dropping-particle&quot;:&quot;&quot;,&quot;non-dropping-particle&quot;:&quot;&quot;},{&quot;family&quot;:&quot;Goyal&quot;,&quot;given&quot;:&quot;Gaurav&quot;,&quot;parse-names&quot;:false,&quot;dropping-particle&quot;:&quot;&quot;,&quot;non-dropping-particle&quot;:&quot;&quot;},{&quot;family&quot;:&quot;Gillett-Kaufman&quot;,&quot;given&quot;:&quot;Jennifer L&quot;,&quot;parse-names&quot;:false,&quot;dropping-particle&quot;:&quot;&quot;,&quot;non-dropping-particle&quot;:&quot;&quot;}],&quot;issued&quot;:{&quot;date-parts&quot;:[[2013]]},&quot;container-title-short&quot;:&quot;&quot;},&quot;isTemporary&quot;:false}]},{&quot;citationID&quot;:&quot;MENDELEY_CITATION_a893d62f-03d0-4dd4-9153-cbc6b9cde97a&quot;,&quot;properties&quot;:{&quot;noteIndex&quot;:0},&quot;isEdited&quot;:false,&quot;manualOverride&quot;:{&quot;isManuallyOverridden&quot;:false,&quot;citeprocText&quot;:&quot;(van der Sluijs et al., 2013; Main et al., 2018; Li et al., 2020; Grout Travis A.and Koenig)&quot;,&quot;manualOverrideText&quot;:&quot;&quot;},&quot;citationTag&quot;:&quot;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&quot;,&quot;citationItems&quot;:[{&quot;id&quot;:&quot;be765517-7111-3607-8c99-b414f62c165f&quot;,&quot;itemData&quot;:{&quot;type&quot;:&quot;article-journal&quot;,&quot;id&quot;:&quot;be765517-7111-3607-8c99-b414f62c165f&quot;,&quot;title&quot;:&quot;Neonicotinoid insecticides negatively affect performance measures of non-target terrestrial arthropods: a meta-analysis&quot;,&quot;author&quot;:[{&quot;family&quot;:&quot;Main&quot;,&quot;given&quot;:&quot;Anson R&quot;,&quot;parse-names&quot;:false,&quot;dropping-particle&quot;:&quot;&quot;,&quot;non-dropping-particle&quot;:&quot;&quot;},{&quot;family&quot;:&quot;Webb&quot;,&quot;given&quot;:&quot;Elisabeth B&quot;,&quot;parse-names&quot;:false,&quot;dropping-particle&quot;:&quot;&quot;,&quot;non-dropping-particle&quot;:&quot;&quot;},{&quot;family&quot;:&quot;Goyne&quot;,&quot;given&quot;:&quot;Keith W&quot;,&quot;parse-names&quot;:false,&quot;dropping-particle&quot;:&quot;&quot;,&quot;non-dropping-particle&quot;:&quot;&quot;},{&quot;family&quot;:&quot;Mengel&quot;,&quot;given&quot;:&quot;Doreen&quot;,&quot;parse-names&quot;:false,&quot;dropping-particle&quot;:&quot;&quot;,&quot;non-dropping-particle&quot;:&quot;&quot;}],&quot;container-title&quot;:&quot;Ecological Applications&quot;,&quot;DOI&quot;:&quot;https://doi.org/10.1002/eap.1723&quot;,&quot;ISSN&quot;:&quot;1051-0761&quot;,&quot;URL&quot;:&quot;https://doi.org/10.1002/eap.1723&quot;,&quot;issued&quot;:{&quot;date-parts&quot;:[[2018,7,1]]},&quot;page&quot;:&quot;1232-1244&quot;,&quot;abstract&quot;:&quot;Abstract Neonicotinoid insecticides are currently the fastest-growing and most widely used insecticide class worldwide. Valued for their versatility in application, these insecticides may cause deleterious effects in a range of non-target (beneficial) arthropods. However, it remains unclear whether strong patterns exist in terms of their major effects, if broad measures of arthropod performance are negatively affected, or whether different functional groups are equally vulnerable. Here, we present a meta-analysis of 372 observations from 44 field and laboratory studies that describe neonicotinoid effects on 14 arthropod orders across five broad performance measures: abundance, behavior, condition, reproductive success, and survival. Across studies, neonicotinoids negatively affected all performance metrics evaluated; however, magnitude of the effects varied. Arthropod behavior and survival were the most negatively affected and abundance was the least negatively affected. Effects on arthropod functional groups were inconsistent. Pollinator condition, reproductive success, and survival were significantly lower in neonicotinoid treatments compared to untreated controls; whereas, neonicotinoid effects on detritivores were not significant. Although magnitude of arthropod response to neonicotinoids varied among performance measures and functional groups, we documented a consistent negative relationship between exposure to neonicotinoid insecticides in published studies and beneficial arthropod performance.&quot;,&quot;publisher&quot;:&quot;John Wiley &amp; Sons, Ltd&quot;,&quot;issue&quot;:&quot;5&quot;,&quot;volume&quot;:&quot;28&quot;,&quot;container-title-short&quot;:&quot;&quot;},&quot;isTemporary&quot;:false},{&quot;id&quot;:&quot;f67858d2-4ba5-3441-af20-fa37fda1f55c&quot;,&quot;itemData&quot;:{&quot;type&quot;:&quot;article-journal&quot;,&quot;id&quot;:&quot;f67858d2-4ba5-3441-af20-fa37fda1f55c&quot;,&quot;title&quot;:&quot;Neonicotinoids and decline in bird biodiversity in the United States&quot;,&quot;author&quot;:[{&quot;family&quot;:&quot;Li&quot;,&quot;given&quot;:&quot;Yijia&quot;,&quot;parse-names&quot;:false,&quot;dropping-particle&quot;:&quot;&quot;,&quot;non-dropping-particle&quot;:&quot;&quot;},{&quot;family&quot;:&quot;Miao&quot;,&quot;given&quot;:&quot;Ruiqing&quot;,&quot;parse-names&quot;:false,&quot;dropping-particle&quot;:&quot;&quot;,&quot;non-dropping-particle&quot;:&quot;&quot;},{&quot;family&quot;:&quot;Khanna&quot;,&quot;given&quot;:&quot;Madhu&quot;,&quot;parse-names&quot;:false,&quot;dropping-particle&quot;:&quot;&quot;,&quot;non-dropping-particle&quot;:&quot;&quot;}],&quot;container-title&quot;:&quot;Nature Sustainability&quot;,&quot;container-title-short&quot;:&quot;Nat Sustain&quot;,&quot;DOI&quot;:&quot;10.1038/s41893-020-0582-x&quot;,&quot;ISSN&quot;:&quot;2398-9629&quot;,&quot;URL&quot;:&quot;https://doi.org/10.1038/s41893-020-0582-x&quot;,&quot;issued&quot;:{&quot;date-parts&quot;:[[2020]]},&quot;page&quot;:&quot;1027-1035&quot;,&quot;abstract&quot;:&quot;Neonicotinoid insecticides are being widely used and have raised concerns about negative impacts on non-target organisms. However, there has been no large-scale, generalizable study on their impact on biodiversity of avian species in the United States. Here we show, using a rich dataset on breeding birds and pesticide use in the United States, that the increase in neonicotinoid use led to statistically significant reductions in bird biodiversity between 2008 and 2014 relative to a counterfactual without neonicotinoid use, particularly for grassland and insectivorous birds, with average annual rates of reduction of 4% and 3%, respectively. The corresponding rates are even higher (12% and 5%, respectively) when the dynamic effects of bird population declines on future population growth are considered. The effects of neonicotinoids on non-grassland and non-insectivorous birds are also statistically significant but smaller, with an average annual rate of reduction of 2% over this period.&quot;,&quot;issue&quot;:&quot;12&quot;,&quot;volume&quot;:&quot;3&quot;},&quot;isTemporary&quot;:false},{&quot;id&quot;:&quot;bf02d042-6015-3fce-a722-c1b4927d9a0d&quot;,&quot;itemData&quot;:{&quot;type&quot;:&quot;article-journal&quot;,&quot;id&quot;:&quot;bf02d042-6015-3fce-a722-c1b4927d9a0d&quot;,&quot;title&quot;:&quot;Neonicotinoids, bee disorders and the sustainability of pollinator services&quot;,&quot;author&quot;:[{&quot;family&quot;:&quot;Sluijs&quot;,&quot;given&quot;:&quot;Jeroen P&quot;,&quot;parse-names&quot;:false,&quot;dropping-particle&quot;:&quot;&quot;,&quot;non-dropping-particle&quot;:&quot;van der&quot;},{&quot;family&quot;:&quot;Simon-Delso&quot;,&quot;given&quot;:&quot;Noa&quot;,&quot;parse-names&quot;:false,&quot;dropping-particle&quot;:&quot;&quot;,&quot;non-dropping-particle&quot;:&quot;&quot;},{&quot;family&quot;:&quot;Goulson&quot;,&quot;given&quot;:&quot;Dave&quot;,&quot;parse-names&quot;:false,&quot;dropping-particle&quot;:&quot;&quot;,&quot;non-dropping-particle&quot;:&quot;&quot;},{&quot;family&quot;:&quot;Maxim&quot;,&quot;given&quot;:&quot;Laura&quot;,&quot;parse-names&quot;:false,&quot;dropping-particle&quot;:&quot;&quot;,&quot;non-dropping-particle&quot;:&quot;&quot;},{&quot;family&quot;:&quot;Bonmatin&quot;,&quot;given&quot;:&quot;Jean-Marc&quot;,&quot;parse-names&quot;:false,&quot;dropping-particle&quot;:&quot;&quot;,&quot;non-dropping-particle&quot;:&quot;&quot;},{&quot;family&quot;:&quot;Belzunces&quot;,&quot;given&quot;:&quot;Luc P&quot;,&quot;parse-names&quot;:false,&quot;dropping-particle&quot;:&quot;&quot;,&quot;non-dropping-particle&quot;:&quot;&quot;}],&quot;container-title&quot;:&quot;Current Opinion in Environmental Sustainability&quot;,&quot;container-title-short&quot;:&quot;Curr Opin Environ Sustain&quot;,&quot;DOI&quot;:&quot;https://doi.org/10.1016/j.cosust.2013.05.007&quot;,&quot;ISSN&quot;:&quot;1877-3435&quot;,&quot;URL&quot;:&quot;https://www.sciencedirect.com/science/article/pii/S1877343513000493&quot;,&quot;issued&quot;:{&quot;date-parts&quot;:[[2013]]},&quot;page&quot;:&quot;293-305&quot;,&quot;abstract&quot;:&quot;In less than 20 years, neonicotinoids have become the most widely used class of insecticides with a global market share of more than 25%. For pollinators, this has transformed the agrochemical landscape. These chemicals mimic the acetylcholine neurotransmitter and are highly neurotoxic to insects. Their systemic mode of action inside plants means phloemic and xylemic transport that results in translocation to pollen and nectar. Their wide application, persistence in soil and water and potential for uptake by succeeding crops and wild plants make neonicotinoids bioavailable to pollinators at sublethal concentrations for most of the year. This results in the frequent presence of neonicotinoids in honeybee hives. At field realistic doses, neonicotinoids cause a wide range of adverse sublethal effects in honeybee and bumblebee colonies, affecting colony performance through impairment of foraging success, brood and larval development, memory and learning, damage to the central nervous system, susceptibility to diseases, hive hygiene etc. Neonicotinoids exhibit a toxicity that can be amplified by various other agrochemicals and they synergistically reinforce infectious agents such as Nosema ceranae which together can produce colony collapse. The limited available data suggest that they are likely to exhibit similar toxicity to virtually all other wild insect pollinators. The worldwide production of neonicotinoids is still increasing. Therefore a transition to pollinator-friendly alternatives to neonicotinoids is urgently needed for the sake of the sustainability of pollinator ecosystem services.&quot;,&quot;issue&quot;:&quot;3&quot;,&quot;volume&quot;:&quot;5&quot;},&quot;isTemporary&quot;:false},{&quot;id&quot;:&quot;f45ca4e6-05b0-3a01-bc3e-7f4f17547d03&quot;,&quot;itemData&quot;:{&quot;type&quot;:&quot;article-journal&quot;,&quot;id&quot;:&quot;f45ca4e6-05b0-3a01-bc3e-7f4f17547d03&quot;,&quot;title&quot;:&quot;Neonicotinoid insecticides in New York state: economic benefits and risk to pollinators.&quot;,&quot;author&quot;:[{&quot;family&quot;:&quot;Grout Travis A.and Koenig&quot;,&quot;given&quot;:&quot;Phoebe A.and Kapuvari Julia K.and McArt Scott H&quot;,&quot;parse-names&quot;:false,&quot;dropping-particle&quot;:&quot;&quot;,&quot;non-dropping-particle&quot;:&quot;&quot;}],&quot;publisher-place&quot;:&quot;Bethesda&quot;,&quot;page&quot;:&quot;18-22&quot;,&quot;publisher&quot;:&quot;Renewable Natural Resources Foundation (RNRF)&quot;,&quot;issue&quot;:&quot;4&quot;,&quot;volume&quot;:&quot;35&quot;,&quot;container-title-short&quot;:&quot;&quot;},&quot;isTemporary&quot;:false}]},{&quot;citationID&quot;:&quot;MENDELEY_CITATION_da25ce7b-a1f9-46e8-b70f-febb474d895c&quot;,&quot;properties&quot;:{&quot;noteIndex&quot;:0},&quot;isEdited&quot;:false,&quot;manualOverride&quot;:{&quot;isManuallyOverridden&quot;:false,&quot;citeprocText&quot;:&quot;(Guerra et al., 2017)&quot;,&quot;manualOverrideText&quot;:&quot;&quot;},&quot;citationTag&quot;:&quot;MENDELEY_CITATION_v3_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&quot;,&quot;citationItems&quot;:[{&quot;id&quot;:&quot;836c25ee-36fb-390d-8381-e8fdcfd65d21&quot;,&quot;itemData&quot;:{&quot;type&quot;:&quot;article-journal&quot;,&quot;id&quot;:&quot;836c25ee-36fb-390d-8381-e8fdcfd65d21&quot;,&quot;title&quot;:&quot;Larval Performance and Adult Attraction of Delia platura (Diptera: Anthomyiidae) in a Native and an Introduced Crop&quot;,&quot;author&quot;:[{&quot;family&quot;:&quot;Guerra&quot;,&quot;given&quot;:&quot;Patricia C&quot;,&quot;parse-names&quot;:false,&quot;dropping-particle&quot;:&quot;&quot;,&quot;non-dropping-particle&quot;:&quot;&quot;},{&quot;family&quot;:&quot;Keil&quot;,&quot;given&quot;:&quot;Clifford B&quot;,&quot;parse-names&quot;:false,&quot;dropping-particle&quot;:&quot;&quot;,&quot;non-dropping-particle&quot;:&quot;&quot;},{&quot;family&quot;:&quot;Stevenson&quot;,&quot;given&quot;:&quot;Philip C&quot;,&quot;parse-names&quot;:false,&quot;dropping-particle&quot;:&quot;&quot;,&quot;non-dropping-particle&quot;:&quot;&quot;},{&quot;family&quot;:&quot;Mina&quot;,&quot;given&quot;:&quot;Diego&quot;,&quot;parse-names&quot;:false,&quot;dropping-particle&quot;:&quot;&quot;,&quot;non-dropping-particle&quot;:&quot;&quot;},{&quot;family&quot;:&quot;Samaniego&quot;,&quot;given&quot;:&quot;Servio&quot;,&quot;parse-names&quot;:false,&quot;dropping-particle&quot;:&quot;&quot;,&quot;non-dropping-particle&quot;:&quot;&quot;},{&quot;family&quot;:&quot;Peralta&quot;,&quot;given&quot;:&quot;Eduardo&quot;,&quot;parse-names&quot;:false,&quot;dropping-particle&quot;:&quot;&quot;,&quot;non-dropping-particle&quot;:&quot;&quot;},{&quot;family&quot;:&quot;Mazon&quot;,&quot;given&quot;:&quot;Nelson&quot;,&quot;parse-names&quot;:false,&quot;dropping-particle&quot;:&quot;&quot;,&quot;non-dropping-particle&quot;:&quot;&quot;},{&quot;family&quot;:&quot;Chancellor&quot;,&quot;given&quot;:&quot;Timothy C B&quot;,&quot;parse-names&quot;:false,&quot;dropping-particle&quot;:&quot;&quot;,&quot;non-dropping-particle&quot;:&quot;&quot;}],&quot;container-title&quot;:&quot;Journal of Economic Entomology&quot;,&quot;container-title-short&quot;:&quot;J Econ Entomol&quot;,&quot;DOI&quot;:&quot;10.1093/jee/tow237&quot;,&quot;ISSN&quot;:&quot;0022-0493&quot;,&quot;URL&quot;:&quot;https://doi.org/10.1093/jee/tow237&quot;,&quot;issued&quot;:{&quot;date-parts&quot;:[[2017,2,1]]},&quot;page&quot;:&quot;186-191&quot;,&quot;abstract&quot;:&quot;Delia platura Meigen is an important pest in crops around the world. Its host range includes almost 50 species, and it can develop in soil organic matter. In Ecuador, D. platura is a serious problem for the crop, Lupinus mutabilis Sweet (Chocho), and it also attacks broccoli (Brassica oleracea L.). After broccoli is harvested, crop residue is mixed with soil or collected and stored close to Chocho fields. The objectives of this study were to determine the adaptive responses of larvae reared on different hosts and whether D. platura females are preferentially attracted to germinating L. mutabilis seeds or broccoli residue. Accordingly, larval performance and attraction of female D. platura reared on broccoli residue and L. mutabilis seeds were evaluated. The number of larvae, pupae, and adults were higher when reared on broccoli. Conversely, pupal weight was higher and time from larva to pupa, pupa to adult, and total life cycle were longer in flies reared on L. mutabilis. Although D. platura developed more quickly on broccoli, L. mutabilis was also a good host since pupae were heavier compared with flies reared on broccoli. Delia platura females reared on broccoli preferred broccoli residue to L. mutabilis in an olfactometer. Volatiles from broccoli residue in soil may attract D. platura females and stimulate oviposition on L. mutabilis seeds. Environmentally benign production of L. mutabilis crops with minimal insecticide applications may require the elimination of fresh broccoli residue as fertilizer in soils where L. mutabilis is cultivated.&quot;,&quot;issue&quot;:&quot;1&quot;,&quot;volume&quot;:&quot;110&quot;},&quot;isTemporary&quot;:false}]},{&quot;citationID&quot;:&quot;MENDELEY_CITATION_5dfe71ee-cb78-4ead-982c-b458da83188d&quot;,&quot;properties&quot;:{&quot;noteIndex&quot;:0},&quot;isEdited&quot;:false,&quot;manualOverride&quot;:{&quot;isManuallyOverridden&quot;:false,&quot;citeprocText&quot;:&quot;(Kim and Eckenrode, 1983)&quot;,&quot;manualOverrideText&quot;:&quot;&quot;},&quot;citationTag&quot;:&quot;MENDELEY_CITATION_v3_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&quot;,&quot;citationItems&quot;:[{&quot;id&quot;:&quot;c2963f03-7b0c-3648-b9f2-8f5e67e8b6b0&quot;,&quot;itemData&quot;:{&quot;type&quot;:&quot;article-journal&quot;,&quot;id&quot;:&quot;c2963f03-7b0c-3648-b9f2-8f5e67e8b6b0&quot;,&quot;title&quot;:&quot;Establishment of a laboratory colony and mass rearing of Delia florilega (Diptera: Anthomyiidae)&quot;,&quot;author&quot;:[{&quot;family&quot;:&quot;Kim&quot;,&quot;given&quot;:&quot;T H&quot;,&quot;parse-names&quot;:false,&quot;dropping-particle&quot;:&quot;&quot;,&quot;non-dropping-particle&quot;:&quot;&quot;},{&quot;family&quot;:&quot;Eckenrode&quot;,&quot;given&quot;:&quot;C J&quot;,&quot;parse-names&quot;:false,&quot;dropping-particle&quot;:&quot;&quot;,&quot;non-dropping-particle&quot;:&quot;&quot;}],&quot;container-title&quot;:&quot;Journal of Economic Entomology&quot;,&quot;container-title-short&quot;:&quot;J Econ Entomol&quot;,&quot;DOI&quot;:&quot;10.1093/jee/76.6.1467&quot;,&quot;ISSN&quot;:&quot;0022-0493&quot;,&quot;URL&quot;:&quot;https://doi.org/10.1093/jee/76.6.1467&quot;,&quot;issued&quot;:{&quot;date-parts&quot;:[[1983,12,1]]},&quot;page&quot;:&quot;1467-1469&quot;,&quot;abstract&quot;:&quot;A pure laboratory colony of Delia florilega (Zetterstedt) was established from eggs laid by individually caged seed maggot flies [mixed populations of D. florilega and D. plalura (Meigen)), captured in the field. Cages containing eggs from a single fly were placed in a rearing chamber at 22°C, 50% RH, and 16 h of light. Larvae fed on germinating lima beans partially covered with meat and bone meal. New flies emerged in ca. 3 to 4 weeks after egg hatch. Only when all the males from each group of eggs proved to be D. florilega were females also regarded as that species. Those isolated D. florilega adults were used for establishing a colony.&quot;,&quot;issue&quot;:&quot;6&quot;,&quot;volume&quot;:&quot;76&quot;},&quot;isTemporary&quot;:false}]},{&quot;citationID&quot;:&quot;MENDELEY_CITATION_6a4caeed-4040-456e-8974-a24a730ff8c2&quot;,&quot;properties&quot;:{&quot;noteIndex&quot;:0},&quot;isEdited&quot;:false,&quot;manualOverride&quot;:{&quot;isManuallyOverridden&quot;:false,&quot;citeprocText&quot;:&quot;(Brooks et al.)&quot;,&quot;manualOverrideText&quot;:&quot;&quot;},&quot;citationTag&quot;:&quot;MENDELEY_CITATION_v3_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&quot;,&quot;citationItems&quot;:[{&quot;id&quot;:&quot;79d0fd0b-cf21-378e-a4c8-31d4f67794e3&quot;,&quot;itemData&quot;:{&quot;type&quot;:&quot;article-journal&quot;,&quot;id&quot;:&quot;79d0fd0b-cf21-378e-a4c8-31d4f67794e3&quot;,&quot;title&quot;:&quot;glmmTMB balances speed and flexibility among packages for zero-inflated generalized linear mixed modeling&quot;,&quot;author&quot;:[{&quot;family&quot;:&quot;Brooks&quot;,&quot;given&quot;:&quot;Mollie E&quot;,&quot;parse-names&quot;:false,&quot;dropping-particle&quot;:&quot;&quot;,&quot;non-dropping-particle&quot;:&quot;&quot;},{&quot;family&quot;:&quot;Kristensen&quot;,&quot;given&quot;:&quot;Kasper&quot;,&quot;parse-names&quot;:false,&quot;dropping-particle&quot;:&quot;&quot;,&quot;non-dropping-particle&quot;:&quot;&quot;},{&quot;family&quot;:&quot;Benthem&quot;,&quot;given&quot;:&quot;Koen J&quot;,&quot;parse-names&quot;:false,&quot;dropping-particle&quot;:&quot;&quot;,&quot;non-dropping-particle&quot;:&quot;van&quot;},{&quot;family&quot;:&quot;Magnusson&quot;,&quot;given&quot;:&quot;Arni&quot;,&quot;parse-names&quot;:false,&quot;dropping-particle&quot;:&quot;&quot;,&quot;non-dropping-particle&quot;:&quot;&quot;},{&quot;family&quot;:&quot;Berg&quot;,&quot;given&quot;:&quot;Casper W&quot;,&quot;parse-names&quot;:false,&quot;dropping-particle&quot;:&quot;&quot;,&quot;non-dropping-particle&quot;:&quot;&quot;},{&quot;family&quot;:&quot;Nielsen&quot;,&quot;given&quot;:&quot;Anders&quot;,&quot;parse-names&quot;:false,&quot;dropping-particle&quot;:&quot;&quot;,&quot;non-dropping-particle&quot;:&quot;&quot;},{&quot;family&quot;:&quot;Skaug&quot;,&quot;given&quot;:&quot;Hans J&quot;,&quot;parse-names&quot;:false,&quot;dropping-particle&quot;:&quot;&quot;,&quot;non-dropping-particle&quot;:&quot;&quot;},{&quot;family&quot;:&quot;Machler&quot;,&quot;given&quot;:&quot;Martin&quot;,&quot;parse-names&quot;:false,&quot;dropping-particle&quot;:&quot;&quot;,&quot;non-dropping-particle&quot;:&quot;&quot;},{&quot;family&quot;:&quot;Bolker&quot;,&quot;given&quot;:&quot;Benjamin M&quot;,&quot;parse-names&quot;:false,&quot;dropping-particle&quot;:&quot;&quot;,&quot;non-dropping-particle&quot;:&quot;&quot;}],&quot;container-title&quot;:&quot;The R journal&quot;,&quot;container-title-short&quot;:&quot;R J&quot;,&quot;chapter-number&quot;:&quot;378&quot;,&quot;DOI&quot;:&quot;10.3929/ethz-b-000240890&quot;,&quot;ISSN&quot;:&quot;2073-4859&quot;,&quot;PMID&quot;:&quot;WOS:000423751200026&quot;,&quot;URL&quot;:&quot;https://journal.r-project.org/archive/2017/RJ-2017-066/index.html&quot;,&quot;page&quot;:&quot;400&quot;,&quot;language&quot;:&quot;en&quot;,&quot;abstract&quot;:&quo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quot;,&quot;publisher&quot;:&quot;Technische Universitaet Wien&quot;,&quot;volume&quot;:&quot;9&quot;},&quot;isTemporary&quot;:false}]},{&quot;citationID&quot;:&quot;MENDELEY_CITATION_b0e29a20-1f8f-48fb-b5f5-56c9c175f4ce&quot;,&quot;properties&quot;:{&quot;noteIndex&quot;:0},&quot;isEdited&quot;:false,&quot;manualOverride&quot;:{&quot;isManuallyOverridden&quot;:false,&quot;citeprocText&quot;:&quot;(Hartig, 2022)&quot;,&quot;manualOverrideText&quot;:&quot;&quot;},&quot;citationTag&quot;:&quot;MENDELEY_CITATION_v3_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&quot;,&quot;citationItems&quot;:[{&quot;id&quot;:&quot;88388374-ee59-34fb-bd71-e5c573b5033f&quot;,&quot;itemData&quot;:{&quot;type&quot;:&quot;webpage&quot;,&quot;id&quot;:&quot;88388374-ee59-34fb-bd71-e5c573b5033f&quot;,&quot;title&quot;:&quot;DHARMa: residual diagnostics for hierarchical (multi-level/mixed) regression models&quot;,&quot;author&quot;:[{&quot;family&quot;:&quot;Hartig&quot;,&quot;given&quot;:&quot;Florian&quot;,&quot;parse-names&quot;:false,&quot;dropping-particle&quot;:&quot;&quot;,&quot;non-dropping-particle&quot;:&quot;&quot;}],&quot;container-title&quot;:&quot;https://cran.r-project.org/web/packages/DHARMa/vignettes/DHARMa.html&quot;,&quot;issued&quot;:{&quot;date-parts&quot;:[[2022]]},&quot;container-title-short&quot;:&quot;&quot;},&quot;isTemporary&quot;:false}]},{&quot;citationID&quot;:&quot;MENDELEY_CITATION_222242ed-67ee-4ff1-a7d1-a57a163d81a5&quot;,&quot;properties&quot;:{&quot;noteIndex&quot;:0},&quot;isEdited&quot;:false,&quot;manualOverride&quot;:{&quot;isManuallyOverridden&quot;:false,&quot;citeprocText&quot;:&quot;(Fox and Weisberg, 2019)&quot;,&quot;manualOverrideText&quot;:&quot;&quot;},&quot;citationTag&quot;:&quot;MENDELEY_CITATION_v3_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&quot;,&quot;citationItems&quot;:[{&quot;id&quot;:&quot;8e8bb4b6-7f2e-31a4-a5de-1638f8f251a0&quot;,&quot;itemData&quot;:{&quot;type&quot;:&quot;book&quot;,&quot;id&quot;:&quot;8e8bb4b6-7f2e-31a4-a5de-1638f8f251a0&quot;,&quot;title&quot;:&quot;An R Companion to Applied Regression&quot;,&quot;author&quot;:[{&quot;family&quot;:&quot;Fox&quot;,&quot;given&quot;:&quot;John&quot;,&quot;parse-names&quot;:false,&quot;dropping-particle&quot;:&quot;&quot;,&quot;non-dropping-particle&quot;:&quot;&quot;},{&quot;family&quot;:&quot;Weisberg&quot;,&quot;given&quot;:&quot;Sanford&quot;,&quot;parse-names&quot;:false,&quot;dropping-particle&quot;:&quot;&quot;,&quot;non-dropping-particle&quot;:&quot;&quot;}],&quot;issued&quot;:{&quot;date-parts&quot;:[[2019]]},&quot;publisher&quot;:&quot;SAGE Publications&quot;,&quot;container-title-short&quot;:&quot;&quot;},&quot;isTemporary&quot;:false}]},{&quot;citationID&quot;:&quot;MENDELEY_CITATION_595b46d5-a2e9-4215-b046-4358e56602de&quot;,&quot;properties&quot;:{&quot;noteIndex&quot;:0},&quot;isEdited&quot;:false,&quot;manualOverride&quot;:{&quot;isManuallyOverridden&quot;:false,&quot;citeprocText&quot;:&quot;(Paudel et al., 2014)&quot;,&quot;manualOverrideText&quot;:&quot;&quot;},&quot;citationTag&quot;:&quot;MENDELEY_CITATION_v3_eyJjaXRhdGlvbklEIjoiTUVOREVMRVlfQ0lUQVRJT05fNTk1YjQ2ZDUtYTJlOS00MjE1LWIwNDYtNDM1OGU1NjYwMmRlIiwicHJvcGVydGllcyI6eyJub3RlSW5kZXgiOjB9LCJpc0VkaXRlZCI6ZmFsc2UsIm1hbnVhbE92ZXJyaWRlIjp7ImlzTWFudWFsbHlPdmVycmlkZGVuIjpmYWxzZSwiY2l0ZXByb2NUZXh0IjoiKFBhdWRlbCBldCBhbC4sIDIwMTQ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V19&quot;,&quot;citationItems&quot;:[{&quot;id&quot;:&quot;948a0383-70b6-3fd3-9886-220951b124fb&quot;,&quot;itemData&quot;:{&quot;type&quot;:&quot;article-journal&quot;,&quot;id&quot;:&quot;948a0383-70b6-3fd3-9886-220951b124fb&quot;,&quot;title&quot;:&quot;Benefits and costs of tomato seed treatment with plant defense elicitors for insect resistance&quot;,&quot;author&quot;:[{&quot;family&quot;:&quot;Paudel&quot;,&quot;given&quot;:&quot;Sulav&quot;,&quot;parse-names&quot;:false,&quot;dropping-particle&quot;:&quot;&quot;,&quot;non-dropping-particle&quot;:&quot;&quot;},{&quot;family&quot;:&quot;Rajotte&quot;,&quot;given&quot;:&quot;Edwin G&quot;,&quot;parse-names&quot;:false,&quot;dropping-particle&quot;:&quot;&quot;,&quot;non-dropping-particle&quot;:&quot;&quot;},{&quot;family&quot;:&quot;Felton&quot;,&quot;given&quot;:&quot;Gary W&quot;,&quot;parse-names&quot;:false,&quot;dropping-particle&quot;:&quot;&quot;,&quot;non-dropping-particle&quot;:&quot;&quot;}],&quot;container-title&quot;:&quot;Arthropod-Plant Interactions&quot;,&quot;container-title-short&quot;:&quot;Arthropod Plant Interact&quot;,&quot;DOI&quot;:&quot;10.1007/s11829-014-9335-y&quot;,&quot;ISSN&quot;:&quot;1872-8847&quot;,&quot;URL&quot;:&quot;https://doi.org/10.1007/s11829-014-9335-y&quot;,&quot;issued&quot;:{&quot;date-parts&quot;:[[2014]]},&quot;page&quot;:&quot;539-545&quot;,&quot;abstract&quot;:&quot;Seeds may be receptive to plant defense activators such as β-amino butyric acid and jasmonic acid, conferring protection to the subsequent plant against a wide spectrum of plant pathogens and insects. We examined the independent and interactive effects of methyl jasmonate (MeJA) seed treatment on tomato fruit worm (Helicoverpa zea) larval growth and the activity of the defensive protein, polyphenol oxidase (PPO), in leaves of tomato plants at three different plant stages. Additionally, we measured the dosage effects of MeJA seed treatment on several plant vegetative and reproductive traits. Results suggest that seed treatment with MeJA will induce defenses in plants, which is correlated with increased PPO activity in leaves and reduction in larval growth. However, fitness costs in plants were observed with higher dosage of MeJA. Thus, if successfully integrated with other facets of an integrated pest management program, the use of MeJA as elicitors of plant defense could be an important tool in managing insect pests and contribute to a reduction in applications of chemical pesticides.&quot;,&quot;issue&quot;:&quot;6&quot;,&quot;volume&quot;:&quot;8&quot;},&quot;isTemporary&quot;:false}]},{&quot;citationID&quot;:&quot;MENDELEY_CITATION_b514c9e1-def0-4314-8ae2-863ed0d7f28a&quot;,&quot;properties&quot;:{&quot;noteIndex&quot;:0},&quot;isEdited&quot;:false,&quot;manualOverride&quot;:{&quot;isManuallyOverridden&quot;:false,&quot;citeprocText&quot;:&quot;(Worrall et al., 2012)&quot;,&quot;manualOverrideText&quot;:&quot;&quot;},&quot;citationTag&quot;:&quot;MENDELEY_CITATION_v3_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&quot;,&quot;citationItems&quot;:[{&quot;id&quot;:&quot;8bcdd1fe-dc58-37a1-8e38-4c0a18eaf578&quot;,&quot;itemData&quot;:{&quot;type&quot;:&quot;article-journal&quot;,&quot;id&quot;:&quot;8bcdd1fe-dc58-37a1-8e38-4c0a18eaf578&quot;,&quot;title&quot;:&quot;Treating seeds with activators of plant defence generates long-lasting priming of resistance to pests and pathogens&quot;,&quot;author&quot;:[{&quot;family&quot;:&quot;Worrall&quot;,&quot;given&quot;:&quot;Dawn&quot;,&quot;parse-names&quot;:false,&quot;dropping-particle&quot;:&quot;&quot;,&quot;non-dropping-particle&quot;:&quot;&quot;},{&quot;family&quot;:&quot;Holroyd&quot;,&quot;given&quot;:&quot;Geoff H&quot;,&quot;parse-names&quot;:false,&quot;dropping-particle&quot;:&quot;&quot;,&quot;non-dropping-particle&quot;:&quot;&quot;},{&quot;family&quot;:&quot;Moore&quot;,&quot;given&quot;:&quot;Jason P&quot;,&quot;parse-names&quot;:false,&quot;dropping-particle&quot;:&quot;&quot;,&quot;non-dropping-particle&quot;:&quot;&quot;},{&quot;family&quot;:&quot;Glowacz&quot;,&quot;given&quot;:&quot;Marcin&quot;,&quot;parse-names&quot;:false,&quot;dropping-particle&quot;:&quot;&quot;,&quot;non-dropping-particle&quot;:&quot;&quot;},{&quot;family&quot;:&quot;Croft&quot;,&quot;given&quot;:&quot;Patricia&quot;,&quot;parse-names&quot;:false,&quot;dropping-particle&quot;:&quot;&quot;,&quot;non-dropping-particle&quot;:&quot;&quot;},{&quot;family&quot;:&quot;Taylor&quot;,&quot;given&quot;:&quot;Jane E&quot;,&quot;parse-names&quot;:false,&quot;dropping-particle&quot;:&quot;&quot;,&quot;non-dropping-particle&quot;:&quot;&quot;},{&quot;family&quot;:&quot;Paul&quot;,&quot;given&quot;:&quot;Nigel D&quot;,&quot;parse-names&quot;:false,&quot;dropping-particle&quot;:&quot;&quot;,&quot;non-dropping-particle&quot;:&quot;&quot;},{&quot;family&quot;:&quot;Roberts&quot;,&quot;given&quot;:&quot;Michael R&quot;,&quot;parse-names&quot;:false,&quot;dropping-particle&quot;:&quot;&quot;,&quot;non-dropping-particle&quot;:&quot;&quot;}],&quot;container-title&quot;:&quot;New Phytologist&quot;,&quot;DOI&quot;:&quot;https://doi.org/10.1111/j.1469-8137.2011.03987.x&quot;,&quot;ISSN&quot;:&quot;0028-646X&quot;,&quot;URL&quot;:&quot;https://doi.org/10.1111/j.1469-8137.2011.03987.x&quot;,&quot;issued&quot;:{&quot;date-parts&quot;:[[2012,2,1]]},&quot;page&quot;:&quot;770-778&quot;,&quot;abstract&quot;:&quot;Summary ? Priming of defence is a strategy employed by plants exposed to stress to enhance resistance against future stress episodes with minimal associated costs on growth. Here, we test the hypothesis that application of priming agents to seeds can result in plants with primed defences. ? We measured resistance to arthropod herbivores and disease in tomato (Solanum lycopersicum) plants grown from seed treated with jasmonic acid (JA) and/or ?-aminobutryric acid (BABA). ? Plants grown from JA-treated seed showed increased resistance against herbivory by spider mites, caterpillars and aphids, and against the necrotrophic fungal pathogen, Botrytis cinerea. BABA seed treatment provided primed defence against powdery mildew disease caused by the biotrophic fungal pathogen, Oidium neolycopersici. Priming responses were long-lasting, with significant increases in resistance sustained in plants grown from treated seed for at least 8?wk, and were associated with enhanced defence gene expression during pathogen attack. There was no significant antagonism between different forms of defence in plants grown from seeds treated with a combination of JA and BABA. ? Long-term defence priming by seed treatments was not accompanied by reductions in growth, and may therefore be suitable for commercial exploitation.&quot;,&quot;publisher&quot;:&quot;John Wiley &amp; Sons, Ltd&quot;,&quot;issue&quot;:&quot;3&quot;,&quot;volume&quot;:&quot;193&quot;,&quot;container-title-short&quot;:&quot;&quot;},&quot;isTemporary&quot;:false}]},{&quot;citationID&quot;:&quot;MENDELEY_CITATION_05ba23f7-7a89-4495-b0f7-322f73225d1d&quot;,&quot;properties&quot;:{&quot;noteIndex&quot;:0},&quot;isEdited&quot;:false,&quot;manualOverride&quot;:{&quot;isManuallyOverridden&quot;:false,&quot;citeprocText&quot;:&quot;(Weston and Miller, 1989)&quot;,&quot;manualOverrideText&quot;:&quot;&quot;},&quot;citationTag&quot;:&quot;MENDELEY_CITATION_v3_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&quot;,&quot;citationItems&quot;:[{&quot;id&quot;:&quot;47bc9367-879d-376a-a307-62dfa855824d&quot;,&quot;itemData&quot;:{&quot;type&quot;:&quot;article-journal&quot;,&quot;id&quot;:&quot;47bc9367-879d-376a-a307-62dfa855824d&quot;,&quot;title&quot;:&quot;Ovipositional Responses of Seedcorn Maggot, Delia platura (Diptera: Anthomyiidae), to Developmental Stages of Lima Bean&quot;,&quot;author&quot;:[{&quot;family&quot;:&quot;Weston&quot;,&quot;given&quot;:&quot;Paul A&quot;,&quot;parse-names&quot;:false,&quot;dropping-particle&quot;:&quot;&quot;,&quot;non-dropping-particle&quot;:&quot;&quot;},{&quot;family&quot;:&quot;Miller&quot;,&quot;given&quot;:&quot;J R&quot;,&quot;parse-names&quot;:false,&quot;dropping-particle&quot;:&quot;&quot;,&quot;non-dropping-particle&quot;:&quot;&quot;}],&quot;container-title&quot;:&quot;Annals of the Entomological Society of America&quot;,&quot;container-title-short&quot;:&quot;Ann Entomol Soc Am&quot;,&quot;DOI&quot;:&quot;10.1093/aesa/82.3.387&quot;,&quot;ISSN&quot;:&quot;0013-8746&quot;,&quot;URL&quot;:&quot;https://doi.org/10.1093/aesa/82.3.387&quot;,&quot;issued&quot;:{&quot;date-parts&quot;:[[1989,5,1]]},&quot;page&quot;:&quot;387-392&quot;,&quot;abstract&quot;:&quot;Seedcorn maggot, Delia platura (Meigen), given a choice of several lima bean developmental stages, laid most eggs on germinating beans and emerging seedlings. Above-ground plant structures had no effect on ovipositional stimulation, but presence of breaks in the substrate surface and chemostimuli from germinating beans increased oviposition appreciably. Dry weights of female offspring were highest on freshly planted and germinating beans and lowest on emerging and upright seedlings; thus there was a poor match between host acceptance by adult females and suitability to larvae of plant growth stages. Use of this apparent suboptimal resource may result from an inability of females to detect seeds at early stages of germination.&quot;,&quot;issue&quot;:&quot;3&quot;,&quot;volume&quot;:&quot;82&quot;},&quot;isTemporary&quot;:false}]},{&quot;citationID&quot;:&quot;MENDELEY_CITATION_c8c543f5-1be1-466b-84b4-96dc68294e3d&quot;,&quot;properties&quot;:{&quot;noteIndex&quot;:0},&quot;isEdited&quot;:false,&quot;manualOverride&quot;:{&quot;isManuallyOverridden&quot;:false,&quot;citeprocText&quot;:&quot;(Smart et al., 2013; Strapasson et al., 2014)&quot;,&quot;manualOverrideText&quot;:&quot;&quot;},&quot;citationTag&quot;:&quot;MENDELEY_CITATION_v3_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&quot;,&quot;citationItems&quot;:[{&quot;id&quot;:&quot;546c212f-125f-33f6-a7f7-5f88afde3d9d&quot;,&quot;itemData&quot;:{&quot;type&quot;:&quot;article-journal&quot;,&quot;id&quot;:&quot;546c212f-125f-33f6-a7f7-5f88afde3d9d&quot;,&quot;title&quot;:&quot;Responses of Herbivore and Predatory Mites to Tomato Plants Exposed to Jasmonic Acid Seed Treatment&quot;,&quot;author&quot;:[{&quot;family&quot;:&quot;Smart&quot;,&quot;given&quot;:&quot;Lesley E&quot;,&quot;parse-names&quot;:false,&quot;dropping-particle&quot;:&quot;&quot;,&quot;non-dropping-particle&quot;:&quot;&quot;},{&quot;family&quot;:&quot;Martin&quot;,&quot;given&quot;:&quot;Janet L&quot;,&quot;parse-names&quot;:false,&quot;dropping-particle&quot;:&quot;&quot;,&quot;non-dropping-particle&quot;:&quot;&quot;},{&quot;family&quot;:&quot;Limpalaër&quot;,&quot;given&quot;:&quot;Marlène&quot;,&quot;parse-names&quot;:false,&quot;dropping-particle&quot;:&quot;&quot;,&quot;non-dropping-particle&quot;:&quot;&quot;},{&quot;family&quot;:&quot;Bruce&quot;,&quot;given&quot;:&quot;Toby J A&quot;,&quot;parse-names&quot;:false,&quot;dropping-particle&quot;:&quot;&quot;,&quot;non-dropping-particle&quot;:&quot;&quot;},{&quot;family&quot;:&quot;Pickett&quot;,&quot;given&quot;:&quot;John A&quot;,&quot;parse-names&quot;:false,&quot;dropping-particle&quot;:&quot;&quot;,&quot;non-dropping-particle&quot;:&quot;&quot;}],&quot;container-title&quot;:&quot;Journal of Chemical Ecology&quot;,&quot;container-title-short&quot;:&quot;J Chem Ecol&quot;,&quot;DOI&quot;:&quot;10.1007/s10886-013-0345-5&quot;,&quot;ISSN&quot;:&quot;1573-1561&quot;,&quot;URL&quot;:&quot;https://doi.org/10.1007/s10886-013-0345-5&quot;,&quot;issued&quot;:{&quot;date-parts&quot;:[[2013]]},&quot;page&quot;:&quot;1297-1300&quot;,&quot;abstract&quot;:&quot;Jasmonic acid (JA) signalling can influence plant defense and the production of plant volatiles that mediate interactions with insects. Here, we tested whether a JA seed treatment could alter direct and indirect defenses. First, oviposition levels of herbivorous mites, Tetranychus urticae, on JA seed-treated and control tomato plants were compared. They were not significantly different on tomato cv. ‘Moneymaker’, however, there was a significant reduction in oviposition on treated plants in additional experiments with cv. ‘Carousel’. Second, responses of predatory mites, Phytoseiulus persimilis, were assessed in a Y-tube olfactometer. Volatiles from JA seed-treated tomato cv. ‘Moneymaker’ plants were significantly more attractive than volatiles from control plants. Volatiles collected from plants were analysed by GC/MS, and samples from JA seed-treated plants contained more methyl salicylate and (E,E)-4,8,12-trimethyl-1,3,7,11-tridecatetraene (TMTT) than samples from control plants. Our results indicate that JA seed treatment can make tomato plants more attractive to predatory mites, but that direct effects on herbivorous mites are variable and cultivar dependent.&quot;,&quot;issue&quot;:&quot;10&quot;,&quot;volume&quot;:&quot;39&quot;},&quot;isTemporary&quot;:false},{&quot;id&quot;:&quot;e16318c2-ad29-3159-bf3a-eb946e836f17&quot;,&quot;itemData&quot;:{&quot;type&quot;:&quot;article-journal&quot;,&quot;id&quot;:&quot;e16318c2-ad29-3159-bf3a-eb946e836f17&quot;,&quot;title&quot;:&quot;Enhancing Plant Resistance at the Seed Stage: Low Concentrations of Methyl Jasmonate Reduce the Performance of the Leaf Miner Tuta absoluta but do not Alter the Behavior of its Predator Chrysoperla externa&quot;,&quot;author&quot;:[{&quot;family&quot;:&quot;Strapasson&quot;,&quot;given&quot;:&quot;Priscila&quot;,&quot;parse-names&quot;:false,&quot;dropping-particle&quot;:&quot;&quot;,&quot;non-dropping-particle&quot;:&quot;&quot;},{&quot;family&quot;:&quot;Pinto-Zevallos&quot;,&quot;given&quot;:&quot;Delia M&quot;,&quot;parse-names&quot;:false,&quot;dropping-particle&quot;:&quot;&quot;,&quot;non-dropping-particle&quot;:&quot;&quot;},{&quot;family&quot;:&quot;Paudel&quot;,&quot;given&quot;:&quot;Sulav&quot;,&quot;parse-names&quot;:false,&quot;dropping-particle&quot;:&quot;&quot;,&quot;non-dropping-particle&quot;:&quot;&quot;},{&quot;family&quot;:&quot;Rajotte&quot;,&quot;given&quot;:&quot;Edwin G&quot;,&quot;parse-names&quot;:false,&quot;dropping-particle&quot;:&quot;&quot;,&quot;non-dropping-particle&quot;:&quot;&quot;},{&quot;family&quot;:&quot;Felton&quot;,&quot;given&quot;:&quot;Gary W&quot;,&quot;parse-names&quot;:false,&quot;dropping-particle&quot;:&quot;&quot;,&quot;non-dropping-particle&quot;:&quot;&quot;},{&quot;family&quot;:&quot;Zarbin&quot;,&quot;given&quot;:&quot;Paulo H G&quot;,&quot;parse-names&quot;:false,&quot;dropping-particle&quot;:&quot;&quot;,&quot;non-dropping-particle&quot;:&quot;&quot;}],&quot;container-title&quot;:&quot;Journal of Chemical Ecology&quot;,&quot;container-title-short&quot;:&quot;J Chem Ecol&quot;,&quot;DOI&quot;:&quot;10.1007/s10886-014-0503-4&quot;,&quot;ISSN&quot;:&quot;1573-1561&quot;,&quot;URL&quot;:&quot;https://doi.org/10.1007/s10886-014-0503-4&quot;,&quot;issued&quot;:{&quot;date-parts&quot;:[[2014]]},&quot;page&quot;:&quot;1090-1098&quot;,&quot;abstract&quot;:&quot;Plants express inducible direct and indirect defenses in response to herbivory. The plant hormone jasmonic acid (JA) and related signaling compounds referred to as jasmonates play a central role in regulating defense responses to a wide range of herbivores.We assessed whether treating tomato seeds with 0.8 mM of methyl jasmonate (MeJA) affected the performance of the leaf miner Tuta absoluta, and whether possible changes in volatile profiles altered the behavior of its predator Chrysoperla externa. MeJA-treatment significantly lengthened larval development and decreased the pupal weight of T. absoluta. Herbivory alone increased the emissions of α-pinene, 6-methyl 5-hepten-2-one, β-myrcene, (E)-β-ocimene, isoterpinolene, TMTT, (Z)-3-hexenyl butyrate, and hexyl salicylate. MeJA seed treatment significantly decreased the emissions of α-cubebene from undamaged and herbivore-infested plants. In addition, the emissions of several compounds were lower in the absence of herbivory. Chrysoperla. externa preferred odors from herbivore-infested plants over those from control plants, regardless of the MeJA-treatment, and they did not show any preference for herbivore-infested plants for any of the MeJA-treatments. Our results show preliminary evidence that the treatment of tomato seeds with MeJA can reduce the performance of Tuta absoluta, and that the chemical differences observed in plant VOC profiles do not alter the behavior of the model predator.&quot;,&quot;issue&quot;:&quot;10&quot;,&quot;volume&quot;:&quot;40&quot;},&quot;isTemporary&quot;:false}]},{&quot;citationID&quot;:&quot;MENDELEY_CITATION_0e54a625-fb14-4c1b-9257-532d2c0268d2&quot;,&quot;properties&quot;:{&quot;noteIndex&quot;:0},&quot;isEdited&quot;:false,&quot;manualOverride&quot;:{&quot;isManuallyOverridden&quot;:false,&quot;citeprocText&quot;:&quot;(Erazo-Garcia et al., 2021)&quot;,&quot;manualOverrideText&quot;:&quot;&quot;},&quot;citationTag&quot;:&quot;MENDELEY_CITATION_v3_eyJjaXRhdGlvbklEIjoiTUVOREVMRVlfQ0lUQVRJT05fMGU1NGE2MjUtZmIxNC00YzFiLTkyNTctNTMyZDJjMDI2OGQy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quot;,&quot;citationItems&quot;:[{&quot;id&quot;:&quot;24a2bf13-063c-31b4-b95a-87167c5b47b7&quot;,&quot;itemData&quot;:{&quot;type&quot;:&quot;article-journal&quot;,&quot;id&quot;:&quot;24a2bf13-063c-31b4-b95a-87167c5b47b7&quot;,&quot;title&quot;:&quot;Methyl jasmonate-induced resistance to Delia platura (Diptera: Anthomyiidae) in Lupinus mutabilis&quot;,&quot;author&quot;:[{&quot;family&quot;:&quot;Erazo-Garcia&quot;,&quot;given&quot;:&quot;Maria P&quot;,&quot;parse-names&quot;:false,&quot;dropping-particle&quot;:&quot;&quot;,&quot;non-dropping-particle&quot;:&quot;&quot;},{&quot;family&quot;:&quot;Sotelo-Proaño&quot;,&quot;given&quot;:&quot;Adolfo R&quot;,&quot;parse-names&quot;:false,&quot;dropping-particle&quot;:&quot;&quot;,&quot;non-dropping-particle&quot;:&quot;&quot;},{&quot;family&quot;:&quot;Ramirez-Villacis&quot;,&quot;given&quot;:&quot;Dario X&quot;,&quot;parse-names&quot;:false,&quot;dropping-particle&quot;:&quot;&quot;,&quot;non-dropping-particle&quot;:&quot;&quot;},{&quot;family&quot;:&quot;Garcés-Carrera&quot;,&quot;given&quot;:&quot;Sandra&quot;,&quot;parse-names&quot;:false,&quot;dropping-particle&quot;:&quot;&quot;,&quot;non-dropping-particle&quot;:&quot;&quot;},{&quot;family&quot;:&quot;Leon-Reyes&quot;,&quot;given&quot;:&quot;Antonio&quot;,&quot;parse-names&quot;:false,&quot;dropping-particle&quot;:&quot;&quot;,&quot;non-dropping-particle&quot;:&quot;&quot;}],&quot;container-title&quot;:&quot;Pest Management Science&quot;,&quot;container-title-short&quot;:&quot;Pest Manag Sci&quot;,&quot;DOI&quot;:&quot;https://doi.org/10.1002/ps.6578&quot;,&quot;ISSN&quot;:&quot;1526-498X&quot;,&quot;URL&quot;:&quot;https://doi.org/10.1002/ps.6578&quot;,&quot;issued&quot;:{&quot;date-parts&quot;:[[2021,12,1]]},&quot;page&quot;:&quot;5382-5395&quot;,&quot;abstract&quot;:&quot;Abstract BACKGROUND Andean lupin (Lupinus mutabilis Sweet) is an important leguminous crop from South America with a high protein content. In Ecuador, lupin yields are severely affected by the infestation of Delia platura larvae on germinating seeds. The application of elicitor molecules with activity against herbivorous insects to control D. platura infestation constitutes an unexplored and promising alternative for chemical insecticides. In this study, methyl jasmonate (MeJA), hexanoic acid, menadione sodium bisulfite, and DL-?-aminobutyric acid were evaluated for their ability to induce resistance against D. platura in three commercial lupin cultivars. RESULTS Only seeds pretreated with MeJA significantly impaired insect performance during choice and no-choice assays. Additionally, fitness indicators such as seed germination and growth were not affected by MeJA treatment. To investigate the molecular mechanisms behind the MeJA-mediated resistance, RT-qPCR assays were performed. First, RT-qPCR reference genes were validated, showing that LmUBC was the most stable reference gene. Next, expression analysis over time revealed that MeJA application up-regulated the activity of the jasmonic acid biosynthetic genes LmLOX2 and LmAOS, together with other jasmonate-related defense genes, such as LmTPS1, LmTPS4, LmPI2, LmMBL, LmL/ODC, LmCSD1, and LmPOD. CONCLUSION This study indicates that MeJA can be used as an environmentally friendly elicitor molecule to protect Andean lupin from D. platura attack without fitness cost. MeJA application induces plant defense responses to insects in Andean lupin that may be modulated by the onset of terpenoid biosynthesis, proteinase inhibitors, lectins, polyamines, and antioxidative enzymes. ? 2021 Society of Chemical Industry.&quot;,&quot;publisher&quot;:&quot;John Wiley &amp; Sons, Ltd&quot;,&quot;issue&quot;:&quot;12&quot;,&quot;volume&quot;:&quot;77&quot;},&quot;isTemporary&quot;:false}]},{&quot;citationID&quot;:&quot;MENDELEY_CITATION_dc5e2132-e77f-4fdc-bad6-6afc88752c6e&quot;,&quot;properties&quot;:{&quot;noteIndex&quot;:0},&quot;isEdited&quot;:false,&quot;manualOverride&quot;:{&quot;isManuallyOverridden&quot;:false,&quot;citeprocText&quot;:&quot;(Erazo-Garcia et al., 2021)&quot;,&quot;manualOverrideText&quot;:&quot;&quot;},&quot;citationTag&quot;:&quot;MENDELEY_CITATION_v3_eyJjaXRhdGlvbklEIjoiTUVOREVMRVlfQ0lUQVRJT05fZGM1ZTIxMzItZTc3Zi00ZmRjLWJhZDYtNmFmYzg4NzUyYzZl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quot;,&quot;citationItems&quot;:[{&quot;id&quot;:&quot;24a2bf13-063c-31b4-b95a-87167c5b47b7&quot;,&quot;itemData&quot;:{&quot;type&quot;:&quot;article-journal&quot;,&quot;id&quot;:&quot;24a2bf13-063c-31b4-b95a-87167c5b47b7&quot;,&quot;title&quot;:&quot;Methyl jasmonate-induced resistance to Delia platura (Diptera: Anthomyiidae) in Lupinus mutabilis&quot;,&quot;author&quot;:[{&quot;family&quot;:&quot;Erazo-Garcia&quot;,&quot;given&quot;:&quot;Maria P&quot;,&quot;parse-names&quot;:false,&quot;dropping-particle&quot;:&quot;&quot;,&quot;non-dropping-particle&quot;:&quot;&quot;},{&quot;family&quot;:&quot;Sotelo-Proaño&quot;,&quot;given&quot;:&quot;Adolfo R&quot;,&quot;parse-names&quot;:false,&quot;dropping-particle&quot;:&quot;&quot;,&quot;non-dropping-particle&quot;:&quot;&quot;},{&quot;family&quot;:&quot;Ramirez-Villacis&quot;,&quot;given&quot;:&quot;Dario X&quot;,&quot;parse-names&quot;:false,&quot;dropping-particle&quot;:&quot;&quot;,&quot;non-dropping-particle&quot;:&quot;&quot;},{&quot;family&quot;:&quot;Garcés-Carrera&quot;,&quot;given&quot;:&quot;Sandra&quot;,&quot;parse-names&quot;:false,&quot;dropping-particle&quot;:&quot;&quot;,&quot;non-dropping-particle&quot;:&quot;&quot;},{&quot;family&quot;:&quot;Leon-Reyes&quot;,&quot;given&quot;:&quot;Antonio&quot;,&quot;parse-names&quot;:false,&quot;dropping-particle&quot;:&quot;&quot;,&quot;non-dropping-particle&quot;:&quot;&quot;}],&quot;container-title&quot;:&quot;Pest Management Science&quot;,&quot;container-title-short&quot;:&quot;Pest Manag Sci&quot;,&quot;DOI&quot;:&quot;https://doi.org/10.1002/ps.6578&quot;,&quot;ISSN&quot;:&quot;1526-498X&quot;,&quot;URL&quot;:&quot;https://doi.org/10.1002/ps.6578&quot;,&quot;issued&quot;:{&quot;date-parts&quot;:[[2021,12,1]]},&quot;page&quot;:&quot;5382-5395&quot;,&quot;abstract&quot;:&quot;Abstract BACKGROUND Andean lupin (Lupinus mutabilis Sweet) is an important leguminous crop from South America with a high protein content. In Ecuador, lupin yields are severely affected by the infestation of Delia platura larvae on germinating seeds. The application of elicitor molecules with activity against herbivorous insects to control D. platura infestation constitutes an unexplored and promising alternative for chemical insecticides. In this study, methyl jasmonate (MeJA), hexanoic acid, menadione sodium bisulfite, and DL-?-aminobutyric acid were evaluated for their ability to induce resistance against D. platura in three commercial lupin cultivars. RESULTS Only seeds pretreated with MeJA significantly impaired insect performance during choice and no-choice assays. Additionally, fitness indicators such as seed germination and growth were not affected by MeJA treatment. To investigate the molecular mechanisms behind the MeJA-mediated resistance, RT-qPCR assays were performed. First, RT-qPCR reference genes were validated, showing that LmUBC was the most stable reference gene. Next, expression analysis over time revealed that MeJA application up-regulated the activity of the jasmonic acid biosynthetic genes LmLOX2 and LmAOS, together with other jasmonate-related defense genes, such as LmTPS1, LmTPS4, LmPI2, LmMBL, LmL/ODC, LmCSD1, and LmPOD. CONCLUSION This study indicates that MeJA can be used as an environmentally friendly elicitor molecule to protect Andean lupin from D. platura attack without fitness cost. MeJA application induces plant defense responses to insects in Andean lupin that may be modulated by the onset of terpenoid biosynthesis, proteinase inhibitors, lectins, polyamines, and antioxidative enzymes. ? 2021 Society of Chemical Industry.&quot;,&quot;publisher&quot;:&quot;John Wiley &amp; Sons, Ltd&quot;,&quot;issue&quot;:&quot;12&quot;,&quot;volume&quot;:&quot;77&quot;},&quot;isTemporary&quot;:false}]},{&quot;citationID&quot;:&quot;MENDELEY_CITATION_927a91e5-3cc3-4539-b380-720998ca50c2&quot;,&quot;properties&quot;:{&quot;noteIndex&quot;:0},&quot;isEdited&quot;:false,&quot;manualOverride&quot;:{&quot;isManuallyOverridden&quot;:true,&quot;citeprocText&quot;:&quot;(Havko et al., 2020a)&quot;,&quot;manualOverrideText&quot;:&quot;(Havko et al., 2020).&quot;},&quot;citationTag&quot;:&quot;MENDELEY_CITATION_v3_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&quot;,&quot;citationItems&quot;:[{&quot;id&quot;:&quot;658c95c2-d233-3f78-bbc1-7c2633230d17&quot;,&quot;itemData&quot;:{&quot;type&quot;:&quot;article-journal&quot;,&quot;id&quot;:&quot;658c95c2-d233-3f78-bbc1-7c2633230d17&quot;,&quot;title&quot;:&quot;Insect herbivory antagonizes leaf cooling responses to elevated temperature in tomato&quot;,&quot;author&quot;:[{&quot;family&quot;:&quot;Havko&quot;,&quot;given&quot;:&quot;Nathan E&quot;,&quot;parse-names&quot;:false,&quot;dropping-particle&quot;:&quot;&quot;,&quot;non-dropping-particle&quot;:&quot;&quot;},{&quot;family&quot;:&quot;Das&quot;,&quot;given&quot;:&quot;Michael R&quot;,&quot;parse-names&quot;:false,&quot;dropping-particle&quot;:&quot;&quot;,&quot;non-dropping-particle&quot;:&quot;&quot;},{&quot;family&quot;:&quot;McClain&quot;,&quot;given&quot;:&quot;Alan M&quot;,&quot;parse-names&quot;:false,&quot;dropping-particle&quot;:&quot;&quot;,&quot;non-dropping-particle&quot;:&quot;&quot;},{&quot;family&quot;:&quot;Kapali&quot;,&quot;given&quot;:&quot;George&quot;,&quot;parse-names&quot;:false,&quot;dropping-particle&quot;:&quot;&quot;,&quot;non-dropping-particle&quot;:&quot;&quot;},{&quot;family&quot;:&quot;Sharkey&quot;,&quot;given&quot;:&quot;Thomas D&quot;,&quot;parse-names&quot;:false,&quot;dropping-particle&quot;:&quot;&quot;,&quot;non-dropping-particle&quot;:&quot;&quot;},{&quot;family&quot;:&quot;Howe&quot;,&quot;given&quot;:&quot;Gregg A&quot;,&quot;parse-names&quot;:false,&quot;dropping-particle&quot;:&quot;&quot;,&quot;non-dropping-particle&quot;:&quot;&quot;}],&quot;container-title&quot;:&quot;Proceedings of the National Academy of Sciences&quot;,&quot;DOI&quot;:&quot;10.1073/pnas.1913885117&quot;,&quot;URL&quot;:&quot;https://doi.org/10.1073/pnas.1913885117&quot;,&quot;issued&quot;:{&quot;date-parts&quot;:[[2020,1,28]]},&quot;page&quot;:&quot;2211-2217&quot;,&quot;abstract&quot;:&quot;As global climate change brings elevated average temperatures and more frequent and extreme weather events, pressure from biotic stresses will become increasingly compounded by harsh abiotic stress conditions. The plant hormone jasmonate (JA) promotes resilience to many environmental stresses, including attack by arthropod herbivores whose feeding activity is often stimulated by rising temperatures. How wound-induced JA signaling affects plant adaptive responses to elevated temperature (ET), however, remains largely unknown. In this study, we used the commercially important crop plant Solanum lycopersicum (cultivated tomato) to investigate the interaction between simulated heat waves and wound-inducible JA responses. We provide evidence that the heat shock protein HSP90 enhances wound responses at ET by increasing the accumulation of the JA receptor, COI1. Wound-induced JA responses directly interfered with short-term adaptation to ET by blocking leaf hyponasty and evaporative cooling. Specifically, leaf damage inflicted by insect herbivory or mechanical wounding at ET resulted in COI1-dependent stomatal closure, leading to increased leaf temperature, lower photosynthetic carbon assimilation rate, and growth inhibition. Pharmacological inhibition of HSP90 reversed these effects to recapitulate the phenotype of a JA-insensitive mutant lacking the COI1 receptor. As climate change is predicted to compound biotic stress with larger and more voracious arthropod pest populations, our results suggest that antagonistic responses resulting from a combination of insect herbivory and moderate heat stress may exacerbate crop losses.&quot;,&quot;publisher&quot;:&quot;Proceedings of the National Academy of Sciences&quot;,&quot;issue&quot;:&quot;4&quot;,&quot;volume&quot;:&quot;117&quot;,&quot;container-title-short&quot;:&quot;&quot;},&quot;isTemporary&quot;:false}]},{&quot;citationID&quot;:&quot;MENDELEY_CITATION_1724f825-c222-4fe3-ae3f-42cb43dc72ef&quot;,&quot;properties&quot;:{&quot;noteIndex&quot;:0},&quot;isEdited&quot;:false,&quot;manualOverride&quot;:{&quot;isManuallyOverridden&quot;:false,&quot;citeprocText&quot;:&quot;(Green and Ryan, 1973)&quot;,&quot;manualOverrideText&quot;:&quot;&quot;},&quot;citationTag&quot;:&quot;MENDELEY_CITATION_v3_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&quot;,&quot;citationItems&quot;:[{&quot;id&quot;:&quot;95151924-1f56-35ec-bf90-f687a0f7cd19&quot;,&quot;itemData&quot;:{&quot;type&quot;:&quot;article-journal&quot;,&quot;id&quot;:&quot;95151924-1f56-35ec-bf90-f687a0f7cd19&quot;,&quot;title&quot;:&quot;Wound-induced Proteinase Inhibitor in Tomato Leaves: Some Effects of Light and Temperature on the Wound Response 1&quot;,&quot;author&quot;:[{&quot;family&quot;:&quot;Green&quot;,&quot;given&quot;:&quot;T R&quot;,&quot;parse-names&quot;:false,&quot;dropping-particle&quot;:&quot;&quot;,&quot;non-dropping-particle&quot;:&quot;&quot;},{&quot;family&quot;:&quot;Ryan&quot;,&quot;given&quot;:&quot;C A&quot;,&quot;parse-names&quot;:false,&quot;dropping-particle&quot;:&quot;&quot;,&quot;non-dropping-particle&quot;:&quot;&quot;}],&quot;container-title&quot;:&quot;Plant Physiology&quot;,&quot;container-title-short&quot;:&quot;Plant Physiol&quot;,&quot;DOI&quot;:&quot;10.1104/pp.51.1.19&quot;,&quot;ISSN&quot;:&quot;0032-0889&quot;,&quot;URL&quot;:&quot;https://doi.org/10.1104/pp.51.1.19&quot;,&quot;issued&quot;:{&quot;date-parts&quot;:[[1973,1,1]]},&quot;page&quot;:&quot;19-21&quot;,&quot;abstract&quot;:&quot;Wounding of single leaflets of young tomato (Lycopersicum esculentum var. Bonnie Best) plants causes the release of a proteinase inhibitor inducing factor. This factor is rapidly transported throughout the plant where it causes accumulation of inhibitor I, a potent inhibitor of several serine proteinases from both animals and microorganisms. The wound-induced accumulation of inhibitor I is both light- and temperature-dependent. In total darkness no accumulation results from wounding. The accumulation exhibits a linear dependence upon light up to 300 foot candles. At 600 foot candles and above, the response is maximal. In light the wound response possesses an unusual temperature dependence with an optimum rate of accumulation near 36 C. Below 20 C no accumulation occurs. The over-all process contains two light- and temperature-dependent steps, one involving wounding and transport, the other involving accumulation.&quot;,&quot;issue&quot;:&quot;1&quot;,&quot;volume&quot;:&quot;51&quot;},&quot;isTemporary&quot;:false}]},{&quot;citationID&quot;:&quot;MENDELEY_CITATION_e42aca48-bc2c-4004-a1db-23ffb9a0ea7e&quot;,&quot;properties&quot;:{&quot;noteIndex&quot;:0},&quot;isEdited&quot;:false,&quot;manualOverride&quot;:{&quot;isManuallyOverridden&quot;:true,&quot;citeprocText&quot;:&quot;(Whalen and Harmon, 2015)&quot;,&quot;manualOverrideText&quot;:&quot;(but see Whalen and Harmon, 2015)&quot;},&quot;citationTag&quot;:&quot;MENDELEY_CITATION_v3_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&quot;,&quot;citationItems&quot;:[{&quot;id&quot;:&quot;aee85d32-436e-3057-be3b-79146afae2dd&quot;,&quot;itemData&quot;:{&quot;type&quot;:&quot;article-journal&quot;,&quot;id&quot;:&quot;aee85d32-436e-3057-be3b-79146afae2dd&quot;,&quot;title&quot;:&quot;Temperature alters the interaction between a herbivore and a resistant host plant&quot;,&quot;author&quot;:[{&quot;family&quot;:&quot;Whalen&quot;,&quot;given&quot;:&quot;Rebecca&quot;,&quot;parse-names&quot;:false,&quot;dropping-particle&quot;:&quot;&quot;,&quot;non-dropping-particle&quot;:&quot;&quot;},{&quot;family&quot;:&quot;Harmon&quot;,&quot;given&quot;:&quot;Jason P&quot;,&quot;parse-names&quot;:false,&quot;dropping-particle&quot;:&quot;&quot;,&quot;non-dropping-particle&quot;:&quot;&quot;}],&quot;container-title&quot;:&quot;Arthropod-Plant Interactions&quot;,&quot;container-title-short&quot;:&quot;Arthropod Plant Interact&quot;,&quot;DOI&quot;:&quot;10.1007/s11829-015-9366-z&quot;,&quot;ISSN&quot;:&quot;1872-8847&quot;,&quot;URL&quot;:&quot;https://doi.org/10.1007/s11829-015-9366-z&quot;,&quot;issued&quot;:{&quot;date-parts&quot;:[[2015]]},&quot;page&quot;:&quot;233-240&quot;,&quot;abstract&quot;:&quot;Temperature and other environmental factors can strongly influence arthropods and their interactions with host plants. However, such effects are usually studied while keeping the suitability of host plants as constant as possible, thereby removing the possibility of interactions between temperature and host plant resistance. We performed experiments to determine whether temperature interacts with plant resistance to alter the density, movement, and distribution of wingless soybean aphids on resistant and susceptible soybeans. In individual plant tests, temperature influenced aphids differently depending on the plant they were on; aphids in the warmer temperature did better than aphids in the cooler temperature when on susceptible plants, but when on resistant plants aphids did worse in the warmer temperature. This pattern was, in part, due to markedly increased aphid fecundity on susceptible plants in warmer temperatures which was not the case on resistant plants. A follow-up experiment showed that higher temperature meant lower adult survival for aphids on a nutrient-poor diet, further suggesting how higher temperatures may be difficult for aphids when on resistant host plants. We also saw that both higher temperature and resistance increased within-plant movement in an additive fashion. Altering temperature and host plant resistance can each influence the demographic and movement responses of herbivores; however, this study indicates that the two factors may interact to influence herbivores in potentially unexpected ways.&quot;,&quot;issue&quot;:&quot;3&quot;,&quot;volume&quot;:&quot;9&quot;},&quot;isTemporary&quot;:false}]},{&quot;citationID&quot;:&quot;MENDELEY_CITATION_19426242-5971-4bbc-b2cb-e6fbea109531&quot;,&quot;properties&quot;:{&quot;noteIndex&quot;:0},&quot;isEdited&quot;:false,&quot;manualOverride&quot;:{&quot;isManuallyOverridden&quot;:false,&quot;citeprocText&quot;:&quot;(Repkina et al., 2021)&quot;,&quot;manualOverrideText&quot;:&quot;&quot;},&quot;citationTag&quot;:&quot;MENDELEY_CITATION_v3_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&quot;,&quot;citationItems&quot;:[{&quot;id&quot;:&quot;d94e6a77-2c44-3de1-addb-2fe8dae41d2f&quot;,&quot;itemData&quot;:{&quot;type&quot;:&quot;article-journal&quot;,&quot;id&quot;:&quot;d94e6a77-2c44-3de1-addb-2fe8dae41d2f&quot;,&quot;title&quot;:&quot;Exogenous methyl jasmonate improves cold tolerance with parallel induction of two cold-regulated (COR) genes expression in Triticum aestivum L.&quot;,&quot;author&quot;:[{&quot;family&quot;:&quot;Repkina&quot;,&quot;given&quot;:&quot;Natalia&quot;,&quot;parse-names&quot;:false,&quot;dropping-particle&quot;:&quot;&quot;,&quot;non-dropping-particle&quot;:&quot;&quot;},{&quot;family&quot;:&quot;Ignatenko&quot;,&quot;given&quot;:&quot;Anna&quot;,&quot;parse-names&quot;:false,&quot;dropping-particle&quot;:&quot;&quot;,&quot;non-dropping-particle&quot;:&quot;&quot;},{&quot;family&quot;:&quot;Holoptseva&quot;,&quot;given&quot;:&quot;Ekaterina&quot;,&quot;parse-names&quot;:false,&quot;dropping-particle&quot;:&quot;&quot;,&quot;non-dropping-particle&quot;:&quot;&quot;},{&quot;family&quot;:&quot;MiszalskI&quot;,&quot;given&quot;:&quot;Zbigniew&quot;,&quot;parse-names&quot;:false,&quot;dropping-particle&quot;:&quot;&quot;,&quot;non-dropping-particle&quot;:&quot;&quot;},{&quot;family&quot;:&quot;Kaszycki&quot;,&quot;given&quot;:&quot;Paweł&quot;,&quot;parse-names&quot;:false,&quot;dropping-particle&quot;:&quot;&quot;,&quot;non-dropping-particle&quot;:&quot;&quot;},{&quot;family&quot;:&quot;Talanova&quot;,&quot;given&quot;:&quot;Vera&quot;,&quot;parse-names&quot;:false,&quot;dropping-particle&quot;:&quot;&quot;,&quot;non-dropping-particle&quot;:&quot;&quot;}],&quot;container-title&quot;:&quot;Plants&quot;,&quot;DOI&quot;:&quot;10.3390/plants10071421&quot;,&quot;ISSN&quot;:&quot;2223-7747&quot;,&quot;URL&quot;:&quot;https://www.mdpi.com/2223-7747/10/7/1421&quot;,&quot;issued&quot;:{&quot;date-parts&quot;:[[2021]]},&quot;abstract&quot;:&quot;Methyl jasmonate (MJ) is an important plant growth regulator that plays a key role in tolerance to biotic and abiotic stresses. In this research, the effects of exogenous MJ on cold tolerance, photosynthesis, activity and gene expression of antioxidant enzymes, proline accumulation, and expression of cold-regulated (COR) genes in wheat seedlings under low temperature (4 °C) were investigated. Exogenous MJ treatment (1 µM) promoted wheat cold tolerance before and during cold exposure. Low temperature significantly decreased photosynthetic parameters, whereas MJ application led to their partial recovery under cold exposure. Hydrogen peroxide (H2O2) and malondialdehyde (MDA) levels increased in response to low temperature, and this was counteracted by MJ application. Exogenous MJ significantly enhanced the activities of antioxidant enzymes and upregulated the expression of MnSOD and CAT during cold exposure. MJ application also led to enhanced proline content before 4 °C exposure, whereas the P5CS gene expression was upregulated by MJ’s presence at both normal (22 °C) and low (4 °C) temperatures. It was also shown that MJ tended to upregulate the expression of the COR genes WCS19 and WCS120 genes. We conclude that exogenous MJ can alleviate the negative effect of cold stress thus increasing wheat cold tolerance.&quot;,&quot;issue&quot;:&quot;7&quot;,&quot;volume&quot;:&quot;10&quot;,&quot;container-title-short&quot;:&quot;&quot;},&quot;isTemporary&quot;:false}]},{&quot;citationID&quot;:&quot;MENDELEY_CITATION_2614707b-8e41-4a23-8d1a-5991ea4b8263&quot;,&quot;properties&quot;:{&quot;noteIndex&quot;:0},&quot;isEdited&quot;:false,&quot;manualOverride&quot;:{&quot;isManuallyOverridden&quot;:false,&quot;citeprocText&quot;:&quot;(Sheteiwy et al., 2018; Tayyab et al., 2020)&quot;,&quot;manualOverrideText&quot;:&quot;&quot;},&quot;citationTag&quot;:&quot;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&quot;,&quot;citationItems&quot;:[{&quot;id&quot;:&quot;4eb20357-37dd-3115-843e-fdc303976420&quot;,&quot;itemData&quot;:{&quot;type&quot;:&quot;article-journal&quot;,&quot;id&quot;:&quot;4eb20357-37dd-3115-843e-fdc303976420&quot;,&quot;title&quot;:&quot;Priming with methyl jasmonate alleviates polyethylene glycol-induced osmotic stress in rice seeds by regulating the seed metabolic profile&quot;,&quot;author&quot;:[{&quot;family&quot;:&quot;Sheteiwy&quot;,&quot;given&quot;:&quot;Mohamed Salah&quot;,&quot;parse-names&quot;:false,&quot;dropping-particle&quot;:&quot;&quot;,&quot;non-dropping-particle&quot;:&quot;&quot;},{&quot;family&quot;:&quot;Gong&quot;,&quot;given&quot;:&quot;Dongting&quot;,&quot;parse-names&quot;:false,&quot;dropping-particle&quot;:&quot;&quot;,&quot;non-dropping-particle&quot;:&quot;&quot;},{&quot;family&quot;:&quot;Gao&quot;,&quot;given&quot;:&quot;Yue&quot;,&quot;parse-names&quot;:false,&quot;dropping-particle&quot;:&quot;&quot;,&quot;non-dropping-particle&quot;:&quot;&quot;},{&quot;family&quot;:&quot;Pan&quot;,&quot;given&quot;:&quot;Ronghui&quot;,&quot;parse-names&quot;:false,&quot;dropping-particle&quot;:&quot;&quot;,&quot;non-dropping-particle&quot;:&quot;&quot;},{&quot;family&quot;:&quot;Hu&quot;,&quot;given&quot;:&quot;Jin&quot;,&quot;parse-names&quot;:false,&quot;dropping-particle&quot;:&quot;&quot;,&quot;non-dropping-particle&quot;:&quot;&quot;},{&quot;family&quot;:&quot;Guan&quot;,&quot;given&quot;:&quot;Yajing&quot;,&quot;parse-names&quot;:false,&quot;dropping-particle&quot;:&quot;&quot;,&quot;non-dropping-particle&quot;:&quot;&quot;}],&quot;container-title&quot;:&quot;Environmental and Experimental Botany&quot;,&quot;container-title-short&quot;:&quot;Environ Exp Bot&quot;,&quot;DOI&quot;:&quot;https://doi.org/10.1016/j.envexpbot.2018.06.001&quot;,&quot;ISSN&quot;:&quot;0098-8472&quot;,&quot;URL&quot;:&quot;https://www.sciencedirect.com/science/article/pii/S0098847218307688&quot;,&quot;issued&quot;:{&quot;date-parts&quot;:[[2018]]},&quot;page&quot;:&quot;236-248&quot;,&quot;abstract&quot;:&quot;The present study was designed to study the effects of priming using 2.5 mM or 5 mM methyl jasmonate (MeJA) on the tolerance of rice (Oryza sativa, L) seedlings to osmotic stress that was simulated by 30 g/L of polyethylene glycol (PEG, 6000). The results showed that seed germination and seed vigor were improved by 2.5 mM MeJA priming as compared with unprimed control. However, the application of 5 mM MeJA reduced the germination and seed vigor. Similarly, the seedlings parameters that were decreased under PEG stress, including root length, shoot length, fresh weight and dry weight, were better improved by 2.5 mM MeJA priming than 5 mM MeJA priming. Priming with 2.5 mM MeJA also improved photosynthetic parameters that were decreased under PEG stress, such as net photosynthetic rate (Pn), stomatal conductance (Gs), intercellular CO2 concentration (Ci) and transpiration rate (Tr). In addition, under PEG stress, the chlorophyll content and the photochemical efficiency of PSII (Fv/Fm) were better improved by 2.5 mM MeJA than 5 mM MeJA. MeJA priming improved water potential, water use efficiency (WUE) and relative water content (RWC) under PEG stress condition but worsened electrical conductivity. The Gas Chromatography-Mass Spectrometry (GC–MS) analysis revealed that PEG stress induced changes in the concentration of many metabolites in the root and shoot tissues of both studied cultivars. The proline content was significantly increased under PEG stress indicating plant positively undergoing the PEG stress. Our data showed that priming with 2.5 mM MeJA alleviated the effects of PEG stress on seed germination and seedling growth in rice.&quot;,&quot;volume&quot;:&quot;153&quot;},&quot;isTemporary&quot;:false},{&quot;id&quot;:&quot;3ba17b8f-15ca-30cd-9e41-12526c96115d&quot;,&quot;itemData&quot;:{&quot;type&quot;:&quot;article-journal&quot;,&quot;id&quot;:&quot;3ba17b8f-15ca-30cd-9e41-12526c96115d&quot;,&quot;title&quot;:&quot;Combined seed and foliar pre-treatments with exogenous methyl jasmonate and salicylic acid mitigate drought-induced stress in maize&quot;,&quot;author&quot;:[{&quot;family&quot;:&quot;Tayyab&quot;,&quot;given&quot;:&quot;Nimrah&quot;,&quot;parse-names&quot;:false,&quot;dropping-particle&quot;:&quot;&quot;,&quot;non-dropping-particle&quot;:&quot;&quot;},{&quot;family&quot;:&quot;Naz&quot;,&quot;given&quot;:&quot;Rabia&quot;,&quot;parse-names&quot;:false,&quot;dropping-particle&quot;:&quot;&quot;,&quot;non-dropping-particle&quot;:&quot;&quot;},{&quot;family&quot;:&quot;Yasmin&quot;,&quot;given&quot;:&quot;Humaira&quot;,&quot;parse-names&quot;:false,&quot;dropping-particle&quot;:&quot;&quot;,&quot;non-dropping-particle&quot;:&quot;&quot;},{&quot;family&quot;:&quot;Nosheen&quot;,&quot;given&quot;:&quot;Asia&quot;,&quot;parse-names&quot;:false,&quot;dropping-particle&quot;:&quot;&quot;,&quot;non-dropping-particle&quot;:&quot;&quot;},{&quot;family&quot;:&quot;Keyani&quot;,&quot;given&quot;:&quot;Rumana&quot;,&quot;parse-names&quot;:false,&quot;dropping-particle&quot;:&quot;&quot;,&quot;non-dropping-particle&quot;:&quot;&quot;},{&quot;family&quot;:&quot;Sajjad&quot;,&quot;given&quot;:&quot;Muhammad&quot;,&quot;parse-names&quot;:false,&quot;dropping-particle&quot;:&quot;&quot;,&quot;non-dropping-particle&quot;:&quot;&quot;},{&quot;family&quot;:&quot;Hassan&quot;,&quot;given&quot;:&quot;Muhammad Nadeem&quot;,&quot;parse-names&quot;:false,&quot;dropping-particle&quot;:&quot;&quot;,&quot;non-dropping-particle&quot;:&quot;&quot;},{&quot;family&quot;:&quot;Roberts&quot;,&quot;given&quot;:&quot;Thomas H&quot;,&quot;parse-names&quot;:false,&quot;dropping-particle&quot;:&quot;&quot;,&quot;non-dropping-particle&quot;:&quot;&quot;}],&quot;container-title&quot;:&quot;PLOS ONE&quot;,&quot;container-title-short&quot;:&quot;PLoS One&quot;,&quot;URL&quot;:&quot;https://doi.org/10.1371/journal.pone.0232269&quot;,&quot;issued&quot;:{&quot;date-parts&quot;:[[2020,5,1]]},&quot;page&quot;:&quot;e0232269-&quot;,&quot;abstract&quot;:&quot;Susceptibility of plants to abiotic stresses, including extreme temperatures, salinity and drought, poses an increasing threat to crop productivity worldwide. Here the drought-induced response of maize was modulated by applications of methyl jasmonate (MeJA) and salicylic acid (SA) to seeds prior to sowing and to leaves prior to stress treatment. Pot experiments were conducted to ascertain the effects of exogenous applications of these hormones on maize growth, physiology and biochemistry under drought stress and well-watered (control) conditions. Maize plants were subjected to single as well as combined pre-treatments of MeJA and SA. Drought stress severely affected maize morphology and reduced relative water content, above and below-ground biomass, rates of photosynthesis, and protein content. The prolonged water deficit also led to increased relative membrane permeability and oxidative stress induced by the production of malondialdehyde (from lipid peroxidation), lipoxygenase activity (LOX) and the production of H2O2. The single applications of MeJA and SA were not found to be effective in maize for drought tolerance while the combined pre-treatments with exogenous MeJA+SA mitigated the adverse effects of drought-induced oxidative stress, as reflected in lower levels of lipid peroxidation, LOX activity and H2O2. The same pre-treatment also maintained adequate water status of the plants under drought stress by increasing osmolytes including proline, total carbohydrate content and total soluble sugars. Furthermore, exogenous applications of MeJA+SA approximately doubled the activities of the antioxidant enzymes catalase, peroxidase and superoxide dismutase. Pre-treatment with MeJA alone gave the highest increase in drought-induced production of endogenous abscisic acid (ABA). Pre-treatment with MeJA+SA partially prevented drought-induced oxidative stress by modulating levels of osmolytes and endogenous ABA, as well as the activities of antioxidant enzymes. Taken together, the results show that seed and foliar pre-treatments with exogenous MeJA and/or SA can have positive effects on the responses of maize seedlings to drought.&quot;,&quot;publisher&quot;:&quot;Public Library of Science&quot;,&quot;issue&quot;:&quot;5&quot;,&quot;volume&quot;:&quot;15&quot;},&quot;isTemporary&quot;:false}]}]"/>
    <we:property name="MENDELEY_CITATIONS_LOCALE_CODE" value="&quot;en-US&quot;"/>
    <we:property name="MENDELEY_CITATIONS_STYLE" value="{&quot;id&quot;:&quot;https://www.zotero.org/styles/plant-physiology&quot;,&quot;title&quot;:&quot;Plant Physi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2AAD-F2D0-48A4-B78D-93E9948B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13</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Swayamjit Ray</dc:creator>
  <cp:keywords/>
  <dc:description/>
  <cp:lastModifiedBy>Gen-Chang Hsu</cp:lastModifiedBy>
  <cp:revision>83</cp:revision>
  <dcterms:created xsi:type="dcterms:W3CDTF">2024-04-26T23:40:00Z</dcterms:created>
  <dcterms:modified xsi:type="dcterms:W3CDTF">2024-04-28T17:09:00Z</dcterms:modified>
</cp:coreProperties>
</file>